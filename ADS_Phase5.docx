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E4B5B" w14:textId="6DDE1B29" w:rsidR="0075143C" w:rsidRDefault="00990AC7" w:rsidP="0075143C">
      <w:pPr>
        <w:spacing w:after="440" w:line="244" w:lineRule="auto"/>
        <w:ind w:left="10" w:right="-15" w:hanging="10"/>
        <w:jc w:val="center"/>
        <w:rPr>
          <w:sz w:val="72"/>
          <w:szCs w:val="72"/>
          <w:u w:val="single" w:color="000000"/>
        </w:rPr>
      </w:pPr>
      <w:r>
        <w:rPr>
          <w:sz w:val="72"/>
          <w:szCs w:val="72"/>
          <w:u w:val="single" w:color="000000"/>
        </w:rPr>
        <w:t>Credit Card Fraud Detection</w:t>
      </w:r>
    </w:p>
    <w:p w14:paraId="6FCDB959" w14:textId="77777777" w:rsidR="0075143C" w:rsidRDefault="0075143C" w:rsidP="0075143C">
      <w:pPr>
        <w:spacing w:after="89" w:line="244" w:lineRule="auto"/>
        <w:ind w:left="10" w:right="-15" w:hanging="10"/>
        <w:jc w:val="center"/>
        <w:rPr>
          <w:sz w:val="32"/>
        </w:rPr>
      </w:pPr>
      <w:r>
        <w:rPr>
          <w:sz w:val="44"/>
          <w:szCs w:val="44"/>
        </w:rPr>
        <w:t>Team members</w:t>
      </w:r>
      <w:r>
        <w:rPr>
          <w:sz w:val="32"/>
        </w:rPr>
        <w:t>:</w:t>
      </w:r>
    </w:p>
    <w:p w14:paraId="4C47A4ED" w14:textId="1A881EB7" w:rsidR="0075143C" w:rsidRDefault="00AC1A0D" w:rsidP="0075143C">
      <w:pPr>
        <w:spacing w:after="89" w:line="244" w:lineRule="auto"/>
        <w:ind w:left="10" w:right="-15" w:hanging="10"/>
        <w:jc w:val="center"/>
        <w:rPr>
          <w:sz w:val="32"/>
        </w:rPr>
      </w:pPr>
      <w:proofErr w:type="spellStart"/>
      <w:r>
        <w:rPr>
          <w:sz w:val="32"/>
        </w:rPr>
        <w:t>Abhijith</w:t>
      </w:r>
      <w:proofErr w:type="spellEnd"/>
      <w:r>
        <w:rPr>
          <w:sz w:val="32"/>
        </w:rPr>
        <w:t xml:space="preserve"> SS</w:t>
      </w:r>
      <w:r w:rsidR="00D8525A">
        <w:rPr>
          <w:sz w:val="32"/>
        </w:rPr>
        <w:t xml:space="preserve"> </w:t>
      </w:r>
      <w:r w:rsidR="00B13CFB">
        <w:rPr>
          <w:sz w:val="32"/>
        </w:rPr>
        <w:t>–</w:t>
      </w:r>
      <w:r w:rsidR="00D8525A">
        <w:rPr>
          <w:sz w:val="32"/>
        </w:rPr>
        <w:t xml:space="preserve"> 961721104001</w:t>
      </w:r>
    </w:p>
    <w:p w14:paraId="35C51E06" w14:textId="4F39E7FE" w:rsidR="00B13CFB" w:rsidRDefault="00B13CFB" w:rsidP="0075143C">
      <w:pPr>
        <w:spacing w:after="89" w:line="244" w:lineRule="auto"/>
        <w:ind w:left="10" w:right="-15" w:hanging="10"/>
        <w:jc w:val="center"/>
        <w:rPr>
          <w:sz w:val="32"/>
        </w:rPr>
      </w:pPr>
      <w:proofErr w:type="spellStart"/>
      <w:r>
        <w:rPr>
          <w:sz w:val="32"/>
        </w:rPr>
        <w:t>Akhil</w:t>
      </w:r>
      <w:proofErr w:type="spellEnd"/>
      <w:r>
        <w:rPr>
          <w:sz w:val="32"/>
        </w:rPr>
        <w:t xml:space="preserve"> SS – 961721104301</w:t>
      </w:r>
    </w:p>
    <w:p w14:paraId="7F0B7FD7" w14:textId="2A43FDED" w:rsidR="00AC1A0D" w:rsidRDefault="00AC1A0D" w:rsidP="0075143C">
      <w:pPr>
        <w:spacing w:after="89" w:line="244" w:lineRule="auto"/>
        <w:ind w:left="10" w:right="-15" w:hanging="10"/>
        <w:jc w:val="center"/>
        <w:rPr>
          <w:sz w:val="32"/>
        </w:rPr>
      </w:pPr>
      <w:r>
        <w:rPr>
          <w:sz w:val="32"/>
        </w:rPr>
        <w:t>Adarsh LS</w:t>
      </w:r>
      <w:r w:rsidR="00D8525A">
        <w:rPr>
          <w:sz w:val="32"/>
        </w:rPr>
        <w:t xml:space="preserve"> - </w:t>
      </w:r>
      <w:r w:rsidR="00D8525A" w:rsidRPr="00843884">
        <w:rPr>
          <w:sz w:val="32"/>
          <w:szCs w:val="32"/>
        </w:rPr>
        <w:t>961721104003</w:t>
      </w:r>
    </w:p>
    <w:p w14:paraId="33CD8930" w14:textId="77719F0D" w:rsidR="00AC1A0D" w:rsidRDefault="00AC1A0D" w:rsidP="0075143C">
      <w:pPr>
        <w:spacing w:after="89" w:line="244" w:lineRule="auto"/>
        <w:ind w:left="10" w:right="-15" w:hanging="10"/>
        <w:jc w:val="center"/>
        <w:rPr>
          <w:sz w:val="32"/>
        </w:rPr>
      </w:pPr>
      <w:r>
        <w:rPr>
          <w:sz w:val="32"/>
        </w:rPr>
        <w:t>Anandhu S</w:t>
      </w:r>
      <w:r w:rsidR="00D8525A">
        <w:rPr>
          <w:sz w:val="32"/>
        </w:rPr>
        <w:t xml:space="preserve"> - </w:t>
      </w:r>
      <w:r w:rsidR="00D8525A" w:rsidRPr="00843884">
        <w:rPr>
          <w:sz w:val="32"/>
          <w:szCs w:val="32"/>
        </w:rPr>
        <w:t>961721104302</w:t>
      </w:r>
    </w:p>
    <w:p w14:paraId="6011574F" w14:textId="3BD78020" w:rsidR="00AC1A0D" w:rsidRDefault="00AC1A0D" w:rsidP="0075143C">
      <w:pPr>
        <w:spacing w:after="89" w:line="244" w:lineRule="auto"/>
        <w:ind w:left="10" w:right="-15" w:hanging="10"/>
        <w:jc w:val="center"/>
        <w:rPr>
          <w:sz w:val="32"/>
        </w:rPr>
      </w:pPr>
      <w:r>
        <w:rPr>
          <w:sz w:val="32"/>
        </w:rPr>
        <w:t>Ashkar Muhammad AM</w:t>
      </w:r>
      <w:r w:rsidR="00D8525A">
        <w:rPr>
          <w:sz w:val="32"/>
        </w:rPr>
        <w:t xml:space="preserve"> - </w:t>
      </w:r>
      <w:r w:rsidR="00D8525A" w:rsidRPr="00843884">
        <w:rPr>
          <w:sz w:val="32"/>
          <w:szCs w:val="32"/>
        </w:rPr>
        <w:t>961721104305</w:t>
      </w:r>
    </w:p>
    <w:p w14:paraId="738EEE30" w14:textId="5F7FF957" w:rsidR="0075143C" w:rsidRDefault="0075143C" w:rsidP="0075143C">
      <w:pPr>
        <w:spacing w:after="390"/>
        <w:ind w:left="0" w:right="0" w:firstLine="0"/>
        <w:jc w:val="center"/>
      </w:pPr>
      <w:r>
        <w:rPr>
          <w:sz w:val="40"/>
        </w:rPr>
        <w:t xml:space="preserve">Phase </w:t>
      </w:r>
      <w:r w:rsidR="0086281D">
        <w:rPr>
          <w:sz w:val="40"/>
        </w:rPr>
        <w:t>5</w:t>
      </w:r>
      <w:r>
        <w:rPr>
          <w:sz w:val="40"/>
        </w:rPr>
        <w:t xml:space="preserve"> Submission Document</w:t>
      </w:r>
    </w:p>
    <w:p w14:paraId="4D549C53" w14:textId="6D87CF7F" w:rsidR="0075143C" w:rsidRDefault="0075143C" w:rsidP="0075143C">
      <w:pPr>
        <w:spacing w:after="478"/>
        <w:ind w:left="161" w:right="0" w:firstLine="0"/>
      </w:pPr>
      <w:r>
        <w:rPr>
          <w:sz w:val="32"/>
        </w:rPr>
        <w:t xml:space="preserve">Project: </w:t>
      </w:r>
      <w:r w:rsidR="00990AC7">
        <w:rPr>
          <w:sz w:val="32"/>
        </w:rPr>
        <w:t>Credit Card Fraud Detection</w:t>
      </w:r>
    </w:p>
    <w:p w14:paraId="7664DF36" w14:textId="6E561769" w:rsidR="0075143C" w:rsidRDefault="00990AC7" w:rsidP="0075143C">
      <w:pPr>
        <w:spacing w:after="378" w:line="292" w:lineRule="auto"/>
        <w:ind w:left="-5" w:right="-15" w:hanging="10"/>
      </w:pPr>
      <w:r>
        <w:rPr>
          <w:noProof/>
          <w:sz w:val="40"/>
          <w:u w:val="single" w:color="000000"/>
          <w14:ligatures w14:val="standardContextual"/>
        </w:rPr>
        <w:drawing>
          <wp:inline distT="0" distB="0" distL="0" distR="0" wp14:anchorId="77CD0403" wp14:editId="72D06EB2">
            <wp:extent cx="6096000" cy="3581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cc.jpg"/>
                    <pic:cNvPicPr/>
                  </pic:nvPicPr>
                  <pic:blipFill>
                    <a:blip r:embed="rId5">
                      <a:extLst>
                        <a:ext uri="{28A0092B-C50C-407E-A947-70E740481C1C}">
                          <a14:useLocalDpi xmlns:a14="http://schemas.microsoft.com/office/drawing/2010/main" val="0"/>
                        </a:ext>
                      </a:extLst>
                    </a:blip>
                    <a:stretch>
                      <a:fillRect/>
                    </a:stretch>
                  </pic:blipFill>
                  <pic:spPr>
                    <a:xfrm>
                      <a:off x="0" y="0"/>
                      <a:ext cx="6096000" cy="3581400"/>
                    </a:xfrm>
                    <a:prstGeom prst="rect">
                      <a:avLst/>
                    </a:prstGeom>
                  </pic:spPr>
                </pic:pic>
              </a:graphicData>
            </a:graphic>
          </wp:inline>
        </w:drawing>
      </w:r>
      <w:r w:rsidR="0075143C">
        <w:rPr>
          <w:sz w:val="40"/>
          <w:u w:val="single" w:color="000000"/>
        </w:rPr>
        <w:t>Introduction:</w:t>
      </w:r>
    </w:p>
    <w:p w14:paraId="5C56A89D" w14:textId="777BC98F" w:rsidR="00A56216" w:rsidRPr="00A56216" w:rsidRDefault="00A56216" w:rsidP="00A56216">
      <w:pPr>
        <w:numPr>
          <w:ilvl w:val="0"/>
          <w:numId w:val="1"/>
        </w:numPr>
        <w:spacing w:after="815" w:line="292" w:lineRule="auto"/>
        <w:ind w:right="-15"/>
        <w:rPr>
          <w:b/>
          <w:bCs/>
        </w:rPr>
      </w:pPr>
      <w:r w:rsidRPr="00A56216">
        <w:rPr>
          <w:b/>
          <w:bCs/>
        </w:rPr>
        <w:t xml:space="preserve">Protecting Consumers: Prevents unauthorized transactions </w:t>
      </w:r>
      <w:r w:rsidR="001E6C2E" w:rsidRPr="00A56216">
        <w:rPr>
          <w:b/>
          <w:bCs/>
        </w:rPr>
        <w:t>and identity</w:t>
      </w:r>
      <w:r w:rsidRPr="00A56216">
        <w:rPr>
          <w:b/>
          <w:bCs/>
        </w:rPr>
        <w:t xml:space="preserve"> theft.</w:t>
      </w:r>
    </w:p>
    <w:p w14:paraId="463637ED" w14:textId="319BCFFE" w:rsidR="00A56216" w:rsidRPr="00A56216" w:rsidRDefault="00A56216" w:rsidP="00A56216">
      <w:pPr>
        <w:numPr>
          <w:ilvl w:val="0"/>
          <w:numId w:val="1"/>
        </w:numPr>
        <w:spacing w:after="815" w:line="292" w:lineRule="auto"/>
        <w:ind w:right="-15"/>
        <w:rPr>
          <w:b/>
          <w:bCs/>
        </w:rPr>
      </w:pPr>
      <w:r w:rsidRPr="00A56216">
        <w:rPr>
          <w:b/>
          <w:bCs/>
        </w:rPr>
        <w:lastRenderedPageBreak/>
        <w:t>Protecting Businesses: Safeguards against revenue loss and</w:t>
      </w:r>
      <w:r>
        <w:rPr>
          <w:b/>
          <w:bCs/>
        </w:rPr>
        <w:t xml:space="preserve"> </w:t>
      </w:r>
      <w:r w:rsidRPr="00A56216">
        <w:rPr>
          <w:b/>
          <w:bCs/>
        </w:rPr>
        <w:t>reputational damage.</w:t>
      </w:r>
    </w:p>
    <w:p w14:paraId="21F06C1F" w14:textId="4C651CB6" w:rsidR="00A56216" w:rsidRPr="00A56216" w:rsidRDefault="00A56216" w:rsidP="00A56216">
      <w:pPr>
        <w:numPr>
          <w:ilvl w:val="0"/>
          <w:numId w:val="1"/>
        </w:numPr>
        <w:spacing w:after="815" w:line="292" w:lineRule="auto"/>
        <w:ind w:right="-15"/>
        <w:rPr>
          <w:b/>
          <w:bCs/>
        </w:rPr>
      </w:pPr>
      <w:r w:rsidRPr="00A56216">
        <w:rPr>
          <w:b/>
          <w:bCs/>
        </w:rPr>
        <w:t xml:space="preserve">Reducing Financial Losses: Minimizes financial impact </w:t>
      </w:r>
      <w:r w:rsidR="001E6C2E" w:rsidRPr="00A56216">
        <w:rPr>
          <w:b/>
          <w:bCs/>
        </w:rPr>
        <w:t>on individuals</w:t>
      </w:r>
      <w:r w:rsidRPr="00A56216">
        <w:rPr>
          <w:b/>
          <w:bCs/>
        </w:rPr>
        <w:t xml:space="preserve"> and organizations.</w:t>
      </w:r>
    </w:p>
    <w:p w14:paraId="51EF918C" w14:textId="6F0F9CEA" w:rsidR="00A56216" w:rsidRDefault="00A56216" w:rsidP="00A56216">
      <w:pPr>
        <w:numPr>
          <w:ilvl w:val="0"/>
          <w:numId w:val="1"/>
        </w:numPr>
        <w:spacing w:after="815" w:line="292" w:lineRule="auto"/>
        <w:ind w:right="-15"/>
        <w:rPr>
          <w:b/>
          <w:bCs/>
        </w:rPr>
      </w:pPr>
      <w:r w:rsidRPr="00A56216">
        <w:rPr>
          <w:b/>
          <w:bCs/>
        </w:rPr>
        <w:t xml:space="preserve">Maintaining Trust in the Financial System: Ensures </w:t>
      </w:r>
      <w:r w:rsidR="001E6C2E" w:rsidRPr="00A56216">
        <w:rPr>
          <w:b/>
          <w:bCs/>
        </w:rPr>
        <w:t>confidence in</w:t>
      </w:r>
      <w:r w:rsidRPr="00A56216">
        <w:rPr>
          <w:b/>
          <w:bCs/>
        </w:rPr>
        <w:t xml:space="preserve"> payment networks.</w:t>
      </w:r>
    </w:p>
    <w:p w14:paraId="66A6847A" w14:textId="305F3923" w:rsidR="0075143C" w:rsidRPr="00990AC7" w:rsidRDefault="0075143C" w:rsidP="00A56216">
      <w:pPr>
        <w:numPr>
          <w:ilvl w:val="0"/>
          <w:numId w:val="1"/>
        </w:numPr>
        <w:spacing w:after="815" w:line="292" w:lineRule="auto"/>
        <w:ind w:right="-15"/>
        <w:rPr>
          <w:b/>
          <w:bCs/>
        </w:rPr>
      </w:pPr>
      <w:r w:rsidRPr="00A56216">
        <w:rPr>
          <w:b/>
          <w:bCs/>
        </w:rPr>
        <w:t xml:space="preserve">Future Developments </w:t>
      </w:r>
      <w:r w:rsidR="00990AC7">
        <w:rPr>
          <w:b/>
          <w:bCs/>
        </w:rPr>
        <w:t>:</w:t>
      </w:r>
      <w:r w:rsidR="00990AC7" w:rsidRPr="00990AC7">
        <w:rPr>
          <w:color w:val="111111"/>
          <w:shd w:val="clear" w:color="auto" w:fill="FFFFFF"/>
        </w:rPr>
        <w:t>we need credit card fraud detection techniques</w:t>
      </w:r>
      <w:r w:rsidR="00990AC7" w:rsidRPr="00990AC7">
        <w:rPr>
          <w:rStyle w:val="Strong"/>
          <w:color w:val="111111"/>
          <w:shd w:val="clear" w:color="auto" w:fill="FFFFFF"/>
        </w:rPr>
        <w:t> to protect the cardholders from false activity.</w:t>
      </w:r>
      <w:r w:rsidR="00990AC7" w:rsidRPr="00990AC7">
        <w:rPr>
          <w:color w:val="111111"/>
          <w:shd w:val="clear" w:color="auto" w:fill="FFFFFF"/>
        </w:rPr>
        <w:t> India is on its way to becoming a developed country. To achieve this, the Government of India (</w:t>
      </w:r>
      <w:proofErr w:type="spellStart"/>
      <w:r w:rsidR="00990AC7" w:rsidRPr="00990AC7">
        <w:rPr>
          <w:color w:val="111111"/>
          <w:shd w:val="clear" w:color="auto" w:fill="FFFFFF"/>
        </w:rPr>
        <w:t>GoI</w:t>
      </w:r>
      <w:proofErr w:type="spellEnd"/>
      <w:r w:rsidR="00990AC7" w:rsidRPr="00990AC7">
        <w:rPr>
          <w:color w:val="111111"/>
          <w:shd w:val="clear" w:color="auto" w:fill="FFFFFF"/>
        </w:rPr>
        <w:t>) has launched several initiatives and one of these is Digital India Campaign.</w:t>
      </w:r>
    </w:p>
    <w:p w14:paraId="1D351A48" w14:textId="77777777" w:rsidR="0075143C" w:rsidRDefault="0075143C" w:rsidP="0075143C">
      <w:pPr>
        <w:spacing w:after="815" w:line="292" w:lineRule="auto"/>
        <w:ind w:left="-5" w:right="-15" w:hanging="10"/>
      </w:pPr>
      <w:r>
        <w:rPr>
          <w:sz w:val="40"/>
          <w:u w:val="single" w:color="000000"/>
        </w:rPr>
        <w:t>Content for Project Phase 2 :</w:t>
      </w:r>
    </w:p>
    <w:p w14:paraId="71236D57" w14:textId="77777777" w:rsidR="001B3A99" w:rsidRPr="001B3A99" w:rsidRDefault="001B3A99" w:rsidP="0075143C">
      <w:pPr>
        <w:spacing w:after="354"/>
        <w:ind w:left="0" w:right="0" w:firstLine="0"/>
        <w:rPr>
          <w:color w:val="222222"/>
          <w:szCs w:val="28"/>
          <w:shd w:val="clear" w:color="auto" w:fill="FFFFFF"/>
        </w:rPr>
      </w:pPr>
      <w:r w:rsidRPr="001B3A99">
        <w:rPr>
          <w:color w:val="222222"/>
          <w:szCs w:val="28"/>
          <w:shd w:val="clear" w:color="auto" w:fill="FFFFFF"/>
        </w:rPr>
        <w:t xml:space="preserve">For </w:t>
      </w:r>
      <w:proofErr w:type="spellStart"/>
      <w:r w:rsidRPr="001B3A99">
        <w:rPr>
          <w:color w:val="222222"/>
          <w:szCs w:val="28"/>
          <w:shd w:val="clear" w:color="auto" w:fill="FFFFFF"/>
        </w:rPr>
        <w:t>analyzing</w:t>
      </w:r>
      <w:proofErr w:type="spellEnd"/>
      <w:r w:rsidRPr="001B3A99">
        <w:rPr>
          <w:color w:val="222222"/>
          <w:szCs w:val="28"/>
          <w:shd w:val="clear" w:color="auto" w:fill="FFFFFF"/>
        </w:rPr>
        <w:t xml:space="preserve"> data, we need some libraries. In this section, we are importing all the required libraries like pandas, </w:t>
      </w:r>
      <w:proofErr w:type="spellStart"/>
      <w:r w:rsidRPr="001B3A99">
        <w:rPr>
          <w:color w:val="222222"/>
          <w:szCs w:val="28"/>
          <w:shd w:val="clear" w:color="auto" w:fill="FFFFFF"/>
        </w:rPr>
        <w:t>NumPy</w:t>
      </w:r>
      <w:proofErr w:type="spellEnd"/>
      <w:r w:rsidRPr="001B3A99">
        <w:rPr>
          <w:color w:val="222222"/>
          <w:szCs w:val="28"/>
          <w:shd w:val="clear" w:color="auto" w:fill="FFFFFF"/>
        </w:rPr>
        <w:t xml:space="preserve">, </w:t>
      </w:r>
      <w:proofErr w:type="spellStart"/>
      <w:r w:rsidRPr="001B3A99">
        <w:rPr>
          <w:color w:val="222222"/>
          <w:szCs w:val="28"/>
          <w:shd w:val="clear" w:color="auto" w:fill="FFFFFF"/>
        </w:rPr>
        <w:t>matplotlib</w:t>
      </w:r>
      <w:proofErr w:type="spellEnd"/>
      <w:r w:rsidRPr="001B3A99">
        <w:rPr>
          <w:color w:val="222222"/>
          <w:szCs w:val="28"/>
          <w:shd w:val="clear" w:color="auto" w:fill="FFFFFF"/>
        </w:rPr>
        <w:t xml:space="preserve">, </w:t>
      </w:r>
      <w:proofErr w:type="spellStart"/>
      <w:r w:rsidRPr="001B3A99">
        <w:rPr>
          <w:color w:val="222222"/>
          <w:szCs w:val="28"/>
          <w:shd w:val="clear" w:color="auto" w:fill="FFFFFF"/>
        </w:rPr>
        <w:t>plotly</w:t>
      </w:r>
      <w:proofErr w:type="spellEnd"/>
      <w:r w:rsidRPr="001B3A99">
        <w:rPr>
          <w:color w:val="222222"/>
          <w:szCs w:val="28"/>
          <w:shd w:val="clear" w:color="auto" w:fill="FFFFFF"/>
        </w:rPr>
        <w:t xml:space="preserve">, </w:t>
      </w:r>
      <w:proofErr w:type="spellStart"/>
      <w:r w:rsidRPr="001B3A99">
        <w:rPr>
          <w:color w:val="222222"/>
          <w:szCs w:val="28"/>
          <w:shd w:val="clear" w:color="auto" w:fill="FFFFFF"/>
        </w:rPr>
        <w:t>seaborn</w:t>
      </w:r>
      <w:proofErr w:type="spellEnd"/>
      <w:r w:rsidRPr="001B3A99">
        <w:rPr>
          <w:color w:val="222222"/>
          <w:szCs w:val="28"/>
          <w:shd w:val="clear" w:color="auto" w:fill="FFFFFF"/>
        </w:rPr>
        <w:t>, and word cloud that are required for data analysis. Check the below code to import all the required libraries.</w:t>
      </w:r>
    </w:p>
    <w:p w14:paraId="7C96F80C" w14:textId="7818F95D" w:rsidR="0075143C" w:rsidRDefault="0075143C" w:rsidP="0075143C">
      <w:pPr>
        <w:spacing w:after="354"/>
        <w:ind w:left="0" w:right="0" w:firstLine="0"/>
      </w:pPr>
      <w:r>
        <w:rPr>
          <w:color w:val="1F1F1F"/>
          <w:sz w:val="40"/>
          <w:u w:val="single" w:color="1F1F1F"/>
        </w:rPr>
        <w:t>Data Source</w:t>
      </w:r>
    </w:p>
    <w:p w14:paraId="46B6ED8E" w14:textId="489A9E78" w:rsidR="0075143C" w:rsidRDefault="0075143C" w:rsidP="0075143C">
      <w:pPr>
        <w:spacing w:after="357" w:line="232" w:lineRule="auto"/>
        <w:ind w:left="0" w:right="0" w:firstLine="720"/>
      </w:pPr>
      <w:r>
        <w:rPr>
          <w:color w:val="1F1F1F"/>
        </w:rPr>
        <w:t>A good data sourc</w:t>
      </w:r>
      <w:r w:rsidR="00A56216">
        <w:rPr>
          <w:color w:val="1F1F1F"/>
        </w:rPr>
        <w:t>e for credit card fraud detection</w:t>
      </w:r>
      <w:r>
        <w:rPr>
          <w:color w:val="1F1F1F"/>
        </w:rPr>
        <w:t xml:space="preserve"> should be Accurate, Complete, Covering the geographic area of interest, Accessible</w:t>
      </w:r>
      <w:r>
        <w:rPr>
          <w:color w:val="1F1F1F"/>
          <w:sz w:val="24"/>
        </w:rPr>
        <w:t>.</w:t>
      </w:r>
    </w:p>
    <w:p w14:paraId="72C42A8A" w14:textId="1AA93103" w:rsidR="0075143C" w:rsidRDefault="0075143C" w:rsidP="0075143C">
      <w:pPr>
        <w:spacing w:after="290"/>
        <w:ind w:left="720" w:right="0" w:firstLine="0"/>
      </w:pPr>
      <w:r>
        <w:rPr>
          <w:color w:val="1F1F1F"/>
        </w:rPr>
        <w:t>Dataset Link: (</w:t>
      </w:r>
      <w:r w:rsidR="00A56216" w:rsidRPr="00A56216">
        <w:rPr>
          <w:color w:val="5B9BD5"/>
          <w:u w:val="single" w:color="5B9BD5"/>
        </w:rPr>
        <w:t>https://www.kaggle.com/datasets/mlg-ulb/creditcardfraud</w:t>
      </w:r>
      <w:r>
        <w:rPr>
          <w:color w:val="1F1F1F"/>
        </w:rPr>
        <w:t>)</w:t>
      </w:r>
    </w:p>
    <w:p w14:paraId="0A45D474" w14:textId="35AD8647" w:rsidR="00EA56A8" w:rsidRDefault="00EA56A8" w:rsidP="00EA56A8">
      <w:pPr>
        <w:pStyle w:val="Heading1"/>
      </w:pPr>
      <w:r w:rsidRPr="00AC1A0D">
        <w:rPr>
          <w:u w:val="single"/>
        </w:rPr>
        <w:t xml:space="preserve">Data Collection and </w:t>
      </w:r>
      <w:r w:rsidR="001E6C2E" w:rsidRPr="00AC1A0D">
        <w:rPr>
          <w:u w:val="single"/>
        </w:rPr>
        <w:t>Pre-processing</w:t>
      </w:r>
      <w:r>
        <w:t>:</w:t>
      </w:r>
    </w:p>
    <w:p w14:paraId="33F423E2" w14:textId="1581716D" w:rsidR="00EA56A8" w:rsidRDefault="00EA56A8" w:rsidP="00EA56A8">
      <w:pPr>
        <w:numPr>
          <w:ilvl w:val="0"/>
          <w:numId w:val="2"/>
        </w:numPr>
        <w:spacing w:after="441"/>
        <w:ind w:firstLine="415"/>
      </w:pPr>
      <w:r>
        <w:rPr>
          <w:lang w:val="en-US"/>
        </w:rPr>
        <w:t xml:space="preserve">Data collection </w:t>
      </w:r>
      <w:r w:rsidR="00A56216">
        <w:rPr>
          <w:lang w:val="en-US"/>
        </w:rPr>
        <w:t>:</w:t>
      </w:r>
      <w:r w:rsidR="00A56216" w:rsidRPr="00A56216">
        <w:rPr>
          <w:rFonts w:ascii="Arial" w:hAnsi="Arial" w:cs="Arial"/>
          <w:color w:val="111111"/>
          <w:sz w:val="30"/>
          <w:szCs w:val="30"/>
          <w:shd w:val="clear" w:color="auto" w:fill="FFFFFF"/>
        </w:rPr>
        <w:t xml:space="preserve"> </w:t>
      </w:r>
      <w:r w:rsidR="00A56216" w:rsidRPr="00A56216">
        <w:rPr>
          <w:color w:val="111111"/>
          <w:szCs w:val="28"/>
          <w:shd w:val="clear" w:color="auto" w:fill="FFFFFF"/>
        </w:rPr>
        <w:t>With Credit Card Fraud Detection, this project demonstrates the modelling of a data collection using </w:t>
      </w:r>
      <w:r w:rsidR="00A56216" w:rsidRPr="00A56216">
        <w:rPr>
          <w:rStyle w:val="Strong"/>
          <w:color w:val="111111"/>
          <w:szCs w:val="28"/>
        </w:rPr>
        <w:t>machine learning</w:t>
      </w:r>
      <w:r w:rsidR="00A56216" w:rsidRPr="00A56216">
        <w:rPr>
          <w:color w:val="111111"/>
          <w:szCs w:val="28"/>
          <w:shd w:val="clear" w:color="auto" w:fill="FFFFFF"/>
        </w:rPr>
        <w:t xml:space="preserve">. </w:t>
      </w:r>
      <w:r w:rsidR="001E6C2E" w:rsidRPr="00A56216">
        <w:rPr>
          <w:color w:val="111111"/>
          <w:szCs w:val="28"/>
          <w:shd w:val="clear" w:color="auto" w:fill="FFFFFF"/>
        </w:rPr>
        <w:lastRenderedPageBreak/>
        <w:t>Modelling</w:t>
      </w:r>
      <w:r w:rsidR="00A56216" w:rsidRPr="00A56216">
        <w:rPr>
          <w:color w:val="111111"/>
          <w:szCs w:val="28"/>
          <w:shd w:val="clear" w:color="auto" w:fill="FFFFFF"/>
        </w:rPr>
        <w:t xml:space="preserve"> prior credit card transactions with data from those that turned out to be fraudulent is part of the Credit Card Fraud Detection Problem. The model is then used to determine whether or not a new transaction is fraudulent</w:t>
      </w:r>
      <w:r w:rsidR="00A56216">
        <w:rPr>
          <w:rFonts w:ascii="Arial" w:hAnsi="Arial" w:cs="Arial"/>
          <w:color w:val="111111"/>
          <w:sz w:val="30"/>
          <w:szCs w:val="30"/>
          <w:shd w:val="clear" w:color="auto" w:fill="FFFFFF"/>
        </w:rPr>
        <w:t>.</w:t>
      </w:r>
    </w:p>
    <w:p w14:paraId="4054267F" w14:textId="1AE0D94D" w:rsidR="00EA56A8" w:rsidRDefault="00EA56A8" w:rsidP="00EA56A8">
      <w:pPr>
        <w:pStyle w:val="Heading1"/>
        <w:shd w:val="clear" w:color="auto" w:fill="FFFFFF"/>
        <w:rPr>
          <w:rFonts w:ascii="Merriweather" w:hAnsi="Merriweather"/>
          <w:color w:val="212121"/>
          <w:sz w:val="48"/>
        </w:rPr>
      </w:pPr>
      <w:r>
        <w:t xml:space="preserve">Data </w:t>
      </w:r>
      <w:r w:rsidR="001E6C2E">
        <w:t>pre-processing</w:t>
      </w:r>
      <w:r>
        <w:t xml:space="preserve">: </w:t>
      </w:r>
      <w:r w:rsidR="001E6C2E" w:rsidRPr="00EA56A8">
        <w:rPr>
          <w:color w:val="212121"/>
        </w:rPr>
        <w:t>Analysing</w:t>
      </w:r>
      <w:r w:rsidRPr="00EA56A8">
        <w:rPr>
          <w:color w:val="212121"/>
        </w:rPr>
        <w:t xml:space="preserve"> the effect of data preprocessing techniques using machine learning </w:t>
      </w:r>
      <w:r w:rsidRPr="00EA56A8">
        <w:rPr>
          <w:color w:val="212121"/>
          <w:sz w:val="28"/>
          <w:szCs w:val="28"/>
        </w:rPr>
        <w:t>algorithms</w:t>
      </w:r>
      <w:r w:rsidRPr="00EA56A8">
        <w:rPr>
          <w:color w:val="212121"/>
        </w:rPr>
        <w:t xml:space="preserve"> on the diagnosis of </w:t>
      </w:r>
      <w:r w:rsidR="00A56216">
        <w:rPr>
          <w:color w:val="212121"/>
          <w:sz w:val="28"/>
          <w:szCs w:val="28"/>
        </w:rPr>
        <w:t>fraud detection</w:t>
      </w:r>
    </w:p>
    <w:p w14:paraId="3811625A" w14:textId="7755B092" w:rsidR="00EA56A8" w:rsidRDefault="00EA56A8" w:rsidP="00A56216">
      <w:pPr>
        <w:spacing w:after="441"/>
        <w:ind w:left="415" w:firstLine="0"/>
      </w:pPr>
    </w:p>
    <w:p w14:paraId="0DF6FAF4" w14:textId="77777777" w:rsidR="00EA56A8" w:rsidRPr="00AC1A0D" w:rsidRDefault="00EA56A8" w:rsidP="00EA56A8">
      <w:pPr>
        <w:pStyle w:val="Heading1"/>
        <w:rPr>
          <w:u w:val="single"/>
        </w:rPr>
      </w:pPr>
      <w:r w:rsidRPr="00AC1A0D">
        <w:rPr>
          <w:u w:val="single"/>
        </w:rPr>
        <w:t>Exploratory Data Analysis ( EDA ):</w:t>
      </w:r>
    </w:p>
    <w:p w14:paraId="72FD0808" w14:textId="77777777" w:rsidR="00A56216" w:rsidRDefault="00A56216" w:rsidP="00EA56A8">
      <w:pPr>
        <w:pStyle w:val="Heading1"/>
        <w:rPr>
          <w:rFonts w:ascii="Lato" w:hAnsi="Lato"/>
          <w:color w:val="222222"/>
          <w:sz w:val="27"/>
          <w:szCs w:val="27"/>
          <w:shd w:val="clear" w:color="auto" w:fill="FFFFFF"/>
        </w:rPr>
      </w:pPr>
      <w:r w:rsidRPr="00A56216">
        <w:rPr>
          <w:color w:val="222222"/>
          <w:sz w:val="28"/>
          <w:szCs w:val="28"/>
          <w:shd w:val="clear" w:color="auto" w:fill="FFFFFF"/>
        </w:rPr>
        <w:t>This case study is focused to give you an idea of applying Exploratory Data Analysis (EDA) in a real business scenario. In this case study, apart from applying the various Exploratory Data Analysis (EDA) techniques, you will also develop a basic understanding of risk analytics and understand how data can be utilized in order to minimise the risk of losing money while lending to customers</w:t>
      </w:r>
      <w:r>
        <w:rPr>
          <w:rFonts w:ascii="Lato" w:hAnsi="Lato"/>
          <w:color w:val="222222"/>
          <w:sz w:val="27"/>
          <w:szCs w:val="27"/>
          <w:shd w:val="clear" w:color="auto" w:fill="FFFFFF"/>
        </w:rPr>
        <w:t>.</w:t>
      </w:r>
    </w:p>
    <w:p w14:paraId="23D6EAD6" w14:textId="702A072D" w:rsidR="00EA56A8" w:rsidRPr="00AC1A0D" w:rsidRDefault="00EA56A8" w:rsidP="00EA56A8">
      <w:pPr>
        <w:pStyle w:val="Heading1"/>
        <w:rPr>
          <w:color w:val="auto"/>
          <w:u w:val="single"/>
        </w:rPr>
      </w:pPr>
      <w:r w:rsidRPr="00AC1A0D">
        <w:rPr>
          <w:color w:val="auto"/>
          <w:u w:val="single"/>
        </w:rPr>
        <w:t>Feature Engineering:</w:t>
      </w:r>
    </w:p>
    <w:p w14:paraId="6F96CDB9" w14:textId="77777777" w:rsidR="00246CC6" w:rsidRPr="00246CC6" w:rsidRDefault="00246CC6" w:rsidP="00EA56A8">
      <w:pPr>
        <w:spacing w:after="378" w:line="244" w:lineRule="auto"/>
        <w:ind w:left="10" w:right="-15" w:hanging="10"/>
        <w:rPr>
          <w:rFonts w:ascii="Segoe UI" w:hAnsi="Segoe UI" w:cs="Segoe UI"/>
          <w:color w:val="auto"/>
          <w:vertAlign w:val="superscript"/>
        </w:rPr>
      </w:pPr>
      <w:r w:rsidRPr="00246CC6">
        <w:rPr>
          <w:rStyle w:val="Strong"/>
          <w:color w:val="111111"/>
        </w:rPr>
        <w:t>Feature engineering</w:t>
      </w:r>
      <w:r w:rsidRPr="00246CC6">
        <w:rPr>
          <w:color w:val="111111"/>
        </w:rPr>
        <w:t> is a crucial step in credit card fraud detection. It involves selecting and transforming the most relevant features from the dataset to improve the performance of machine learning models. </w:t>
      </w:r>
      <w:hyperlink r:id="rId6" w:tgtFrame="_blank" w:history="1">
        <w:r w:rsidRPr="00246CC6">
          <w:rPr>
            <w:rStyle w:val="Hyperlink"/>
            <w:color w:val="auto"/>
          </w:rPr>
          <w:t>In credit card fraud detection, feature engineering can help identify patterns and anomalies in transaction data that are indicative of fraudulent activity</w:t>
        </w:r>
        <w:r w:rsidRPr="00246CC6">
          <w:rPr>
            <w:rStyle w:val="Hyperlink"/>
            <w:rFonts w:ascii="Segoe UI" w:hAnsi="Segoe UI" w:cs="Segoe UI"/>
            <w:color w:val="auto"/>
          </w:rPr>
          <w:t> </w:t>
        </w:r>
      </w:hyperlink>
      <w:r w:rsidRPr="00246CC6">
        <w:rPr>
          <w:rFonts w:ascii="Segoe UI" w:hAnsi="Segoe UI" w:cs="Segoe UI"/>
          <w:color w:val="auto"/>
          <w:vertAlign w:val="superscript"/>
        </w:rPr>
        <w:t>.</w:t>
      </w:r>
    </w:p>
    <w:p w14:paraId="182DF13F" w14:textId="075F1BDC" w:rsidR="00EA56A8" w:rsidRDefault="00EA56A8" w:rsidP="00EA56A8">
      <w:pPr>
        <w:spacing w:after="378" w:line="244" w:lineRule="auto"/>
        <w:ind w:left="10" w:right="-15" w:hanging="10"/>
      </w:pPr>
      <w:r>
        <w:rPr>
          <w:sz w:val="32"/>
          <w:u w:val="single" w:color="000000"/>
        </w:rPr>
        <w:t>Advanced Regression Techniques:</w:t>
      </w:r>
    </w:p>
    <w:p w14:paraId="2E09A91D" w14:textId="2CEA0FB0" w:rsidR="00246CC6" w:rsidRDefault="00246CC6" w:rsidP="00EA56A8">
      <w:pPr>
        <w:pStyle w:val="Heading1"/>
        <w:rPr>
          <w:rFonts w:ascii="Segoe UI" w:hAnsi="Segoe UI" w:cs="Segoe UI"/>
          <w:color w:val="111111"/>
        </w:rPr>
      </w:pPr>
      <w:r w:rsidRPr="00246CC6">
        <w:rPr>
          <w:color w:val="111111"/>
          <w:sz w:val="28"/>
          <w:szCs w:val="28"/>
        </w:rPr>
        <w:lastRenderedPageBreak/>
        <w:t>There are several machine learning techniques that can be used for credit card fraud detection. One such technique is </w:t>
      </w:r>
      <w:r w:rsidRPr="00246CC6">
        <w:rPr>
          <w:rStyle w:val="Strong"/>
          <w:color w:val="111111"/>
          <w:sz w:val="28"/>
          <w:szCs w:val="28"/>
        </w:rPr>
        <w:t>logistic regression</w:t>
      </w:r>
      <w:r w:rsidRPr="00246CC6">
        <w:rPr>
          <w:color w:val="111111"/>
          <w:sz w:val="28"/>
          <w:szCs w:val="28"/>
        </w:rPr>
        <w:t>. </w:t>
      </w:r>
      <w:hyperlink r:id="rId7" w:tgtFrame="_blank" w:history="1">
        <w:r w:rsidRPr="00246CC6">
          <w:rPr>
            <w:rStyle w:val="Hyperlink"/>
            <w:color w:val="auto"/>
            <w:sz w:val="28"/>
            <w:szCs w:val="28"/>
          </w:rPr>
          <w:t>In a study, researchers investigated the use of logistic regression to detect fraudulent credit card transactions in an imbalanced dataset where only a small fraction of transactions are fraudulent </w:t>
        </w:r>
      </w:hyperlink>
      <w:r w:rsidRPr="00246CC6">
        <w:rPr>
          <w:color w:val="auto"/>
          <w:sz w:val="28"/>
          <w:szCs w:val="28"/>
          <w:vertAlign w:val="superscript"/>
        </w:rPr>
        <w:t>.</w:t>
      </w:r>
      <w:r w:rsidRPr="00246CC6">
        <w:rPr>
          <w:color w:val="111111"/>
          <w:sz w:val="28"/>
          <w:szCs w:val="28"/>
        </w:rPr>
        <w:t>Another technique is </w:t>
      </w:r>
      <w:r w:rsidRPr="00246CC6">
        <w:rPr>
          <w:rStyle w:val="Strong"/>
          <w:color w:val="111111"/>
          <w:sz w:val="28"/>
          <w:szCs w:val="28"/>
        </w:rPr>
        <w:t>genetic algorithm (GA)</w:t>
      </w:r>
      <w:r w:rsidRPr="00246CC6">
        <w:rPr>
          <w:color w:val="111111"/>
          <w:sz w:val="28"/>
          <w:szCs w:val="28"/>
        </w:rPr>
        <w:t> based feature selection. A recent paper proposed a machine learning based credit card fraud detection engine using the GA algorithm for feature selection. </w:t>
      </w:r>
      <w:hyperlink r:id="rId8" w:tgtFrame="_blank" w:history="1">
        <w:r w:rsidRPr="00246CC6">
          <w:rPr>
            <w:rStyle w:val="Hyperlink"/>
            <w:color w:val="auto"/>
            <w:sz w:val="28"/>
            <w:szCs w:val="28"/>
          </w:rPr>
          <w:t>After the optimized features are chosen, the proposed detection engine uses the following ML classifiers: Decision Tree (DT), Random Forest (RF), Logistic Regression (LR), Artificial Neural Network (ANN), and Naive Bayes (NB) </w:t>
        </w:r>
      </w:hyperlink>
      <w:hyperlink r:id="rId9" w:tgtFrame="_blank" w:history="1">
        <w:r w:rsidRPr="00246CC6">
          <w:rPr>
            <w:rStyle w:val="Hyperlink"/>
            <w:color w:val="auto"/>
            <w:sz w:val="28"/>
            <w:szCs w:val="28"/>
            <w:vertAlign w:val="superscript"/>
          </w:rPr>
          <w:t>2</w:t>
        </w:r>
      </w:hyperlink>
      <w:r w:rsidRPr="00246CC6">
        <w:rPr>
          <w:color w:val="auto"/>
          <w:sz w:val="28"/>
          <w:szCs w:val="28"/>
        </w:rPr>
        <w:t>. </w:t>
      </w:r>
      <w:hyperlink r:id="rId10" w:tgtFrame="_blank" w:history="1">
        <w:r w:rsidRPr="00246CC6">
          <w:rPr>
            <w:rStyle w:val="Hyperlink"/>
            <w:color w:val="auto"/>
            <w:sz w:val="28"/>
            <w:szCs w:val="28"/>
          </w:rPr>
          <w:t>The paper also demonstrated that their proposed approach outperforms existing systems</w:t>
        </w:r>
        <w:r w:rsidRPr="00246CC6">
          <w:rPr>
            <w:rStyle w:val="Hyperlink"/>
            <w:rFonts w:ascii="Segoe UI" w:hAnsi="Segoe UI" w:cs="Segoe UI"/>
            <w:color w:val="auto"/>
          </w:rPr>
          <w:t> </w:t>
        </w:r>
      </w:hyperlink>
      <w:r>
        <w:rPr>
          <w:rFonts w:ascii="Segoe UI" w:hAnsi="Segoe UI" w:cs="Segoe UI"/>
          <w:vertAlign w:val="superscript"/>
        </w:rPr>
        <w:t>.</w:t>
      </w:r>
    </w:p>
    <w:p w14:paraId="4A7EB269" w14:textId="43A98ADC" w:rsidR="00EA56A8" w:rsidRPr="00AC1A0D" w:rsidRDefault="00EA56A8" w:rsidP="00EA56A8">
      <w:pPr>
        <w:pStyle w:val="Heading1"/>
        <w:rPr>
          <w:u w:val="single"/>
        </w:rPr>
      </w:pPr>
      <w:r w:rsidRPr="00AC1A0D">
        <w:rPr>
          <w:u w:val="single"/>
        </w:rPr>
        <w:t>Model Interpretability:</w:t>
      </w:r>
    </w:p>
    <w:p w14:paraId="328E5C2D"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Credit card fraud is a growing problem in the financial industry, with the potential to cause significant</w:t>
      </w:r>
    </w:p>
    <w:p w14:paraId="1A72EA7D"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financial losses to both customers and financial institutions. As a result, there has been a significant</w:t>
      </w:r>
    </w:p>
    <w:p w14:paraId="459A8378"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amount of research in recent years on developing effective fraud detection systems. These systems rely on</w:t>
      </w:r>
    </w:p>
    <w:p w14:paraId="53B26610"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a combination of statistical techniques, machine learning algorithms, and deep learning models to identify</w:t>
      </w:r>
    </w:p>
    <w:p w14:paraId="7E025AFC"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 xml:space="preserve">fraudulent </w:t>
      </w:r>
      <w:proofErr w:type="spellStart"/>
      <w:r w:rsidRPr="00246CC6">
        <w:rPr>
          <w:rFonts w:ascii="ff2" w:hAnsi="ff2"/>
          <w:sz w:val="63"/>
          <w:szCs w:val="63"/>
        </w:rPr>
        <w:t>transactions.One</w:t>
      </w:r>
      <w:proofErr w:type="spellEnd"/>
      <w:r w:rsidRPr="00246CC6">
        <w:rPr>
          <w:rFonts w:ascii="ff2" w:hAnsi="ff2"/>
          <w:sz w:val="63"/>
          <w:szCs w:val="63"/>
        </w:rPr>
        <w:t xml:space="preserve"> of the most commonly used approaches for credit card fraud detection is</w:t>
      </w:r>
    </w:p>
    <w:p w14:paraId="3B697A52"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rule-based systems. These systems use predefined rules to identify transactions that are deemed suspicious.</w:t>
      </w:r>
    </w:p>
    <w:p w14:paraId="58867088"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However, rule-based systems have limitations, as they are only as good as the rules that have been</w:t>
      </w:r>
    </w:p>
    <w:p w14:paraId="3897FBF4"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predefined, and they may not be able to detect new types of fraud. To overcome these limitations, machine</w:t>
      </w:r>
    </w:p>
    <w:p w14:paraId="39A9A4B8"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learning algorithms and statistical techniques have been applied to credit card fraud detection. These</w:t>
      </w:r>
    </w:p>
    <w:p w14:paraId="3C2101F5"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techniques are based on analysing transaction-related data, such as the transaction amount, location, and</w:t>
      </w:r>
    </w:p>
    <w:p w14:paraId="5954E90C"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time, as well as other relevant factors, such as the customer’s transaction history and account details. In</w:t>
      </w:r>
    </w:p>
    <w:p w14:paraId="297D516B"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recent years, deep learning models, such as convolutional neural networks (CNNs) and recurrent neural</w:t>
      </w:r>
    </w:p>
    <w:p w14:paraId="47A94A77"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networks (RNNs), have also been applied to credit card fraud detection. These models have shown</w:t>
      </w:r>
    </w:p>
    <w:p w14:paraId="449A93D8"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promising results in identifying fraudulent transactions by learning patterns in the data and improving the</w:t>
      </w:r>
    </w:p>
    <w:p w14:paraId="79268C6C"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accuracy of fraud detection. Overall, credit card fraud detection is a critical area of research in the financial</w:t>
      </w:r>
    </w:p>
    <w:p w14:paraId="56E60BF6"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 xml:space="preserve">industry, with significant potential for improving fraud detection rates and reducing financial </w:t>
      </w:r>
      <w:proofErr w:type="spellStart"/>
      <w:r w:rsidRPr="00246CC6">
        <w:rPr>
          <w:rFonts w:ascii="ff2" w:hAnsi="ff2"/>
          <w:sz w:val="63"/>
          <w:szCs w:val="63"/>
        </w:rPr>
        <w:t>losse</w:t>
      </w:r>
      <w:proofErr w:type="spellEnd"/>
    </w:p>
    <w:p w14:paraId="72FCA2CF"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Credit card fraud is a growing problem in the financial industry, with the potential to cause significant</w:t>
      </w:r>
    </w:p>
    <w:p w14:paraId="60FEDDE7"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financial losses to both customers and financial institutions. As a result, there has been a significant</w:t>
      </w:r>
    </w:p>
    <w:p w14:paraId="2C93C6C1"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amount of research in recent years on developing effective fraud detection systems. These systems rely on</w:t>
      </w:r>
    </w:p>
    <w:p w14:paraId="3C3C99CE"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a combination of statistical techniques, machine learning algorithms, and deep learning models to identify</w:t>
      </w:r>
    </w:p>
    <w:p w14:paraId="7BE53672"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 xml:space="preserve">fraudulent </w:t>
      </w:r>
      <w:proofErr w:type="spellStart"/>
      <w:r w:rsidRPr="00246CC6">
        <w:rPr>
          <w:rFonts w:ascii="ff2" w:hAnsi="ff2"/>
          <w:sz w:val="63"/>
          <w:szCs w:val="63"/>
        </w:rPr>
        <w:t>transactions.One</w:t>
      </w:r>
      <w:proofErr w:type="spellEnd"/>
      <w:r w:rsidRPr="00246CC6">
        <w:rPr>
          <w:rFonts w:ascii="ff2" w:hAnsi="ff2"/>
          <w:sz w:val="63"/>
          <w:szCs w:val="63"/>
        </w:rPr>
        <w:t xml:space="preserve"> of the most commonly used approaches for credit card fraud detection is</w:t>
      </w:r>
    </w:p>
    <w:p w14:paraId="23669F9D"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rule-based systems. These systems use predefined rules to identify transactions that are deemed suspicious.</w:t>
      </w:r>
    </w:p>
    <w:p w14:paraId="3306089A"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However, rule-based systems have limitations, as they are only as good as the rules that have been</w:t>
      </w:r>
    </w:p>
    <w:p w14:paraId="0984C920"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predefined, and they may not be able to detect new types of fraud. To overcome these limitations, machine</w:t>
      </w:r>
    </w:p>
    <w:p w14:paraId="4624878C"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learning algorithms and statistical techniques have been applied to credit card fraud detection. These</w:t>
      </w:r>
    </w:p>
    <w:p w14:paraId="0270E52C"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techniques are based on analysing transaction-related data, such as the transaction amount, location, and</w:t>
      </w:r>
    </w:p>
    <w:p w14:paraId="40147E42"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time, as well as other relevant factors, such as the customer’s transaction history and account details. In</w:t>
      </w:r>
    </w:p>
    <w:p w14:paraId="6D3C896F"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recent years, deep learning models, such as convolutional neural networks (CNNs) and recurrent neural</w:t>
      </w:r>
    </w:p>
    <w:p w14:paraId="467167E7"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networks (RNNs), have also been applied to credit card fraud detection. These models have shown</w:t>
      </w:r>
    </w:p>
    <w:p w14:paraId="07ABD712"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promising results in identifying fraudulent transactions by learning patterns in the data and improving the</w:t>
      </w:r>
    </w:p>
    <w:p w14:paraId="66669252"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accuracy of fraud detection. Overall, credit card fraud detection is a critical area of research in the financial</w:t>
      </w:r>
    </w:p>
    <w:p w14:paraId="08084A41" w14:textId="77777777" w:rsidR="00246CC6" w:rsidRPr="00246CC6" w:rsidRDefault="00246CC6" w:rsidP="00246CC6">
      <w:pPr>
        <w:shd w:val="clear" w:color="auto" w:fill="FFFFFF"/>
        <w:spacing w:after="0" w:line="0" w:lineRule="auto"/>
        <w:ind w:left="0" w:right="0" w:firstLine="0"/>
        <w:rPr>
          <w:rFonts w:ascii="ff2" w:hAnsi="ff2"/>
          <w:sz w:val="63"/>
          <w:szCs w:val="63"/>
        </w:rPr>
      </w:pPr>
      <w:r w:rsidRPr="00246CC6">
        <w:rPr>
          <w:rFonts w:ascii="ff2" w:hAnsi="ff2"/>
          <w:sz w:val="63"/>
          <w:szCs w:val="63"/>
        </w:rPr>
        <w:t xml:space="preserve">industry, with significant potential for improving fraud detection rates and reducing financial </w:t>
      </w:r>
      <w:proofErr w:type="spellStart"/>
      <w:r w:rsidRPr="00246CC6">
        <w:rPr>
          <w:rFonts w:ascii="ff2" w:hAnsi="ff2"/>
          <w:sz w:val="63"/>
          <w:szCs w:val="63"/>
        </w:rPr>
        <w:t>losse</w:t>
      </w:r>
      <w:proofErr w:type="spellEnd"/>
    </w:p>
    <w:p w14:paraId="0CB85107" w14:textId="289BCC38" w:rsidR="00EA56A8" w:rsidRPr="00246CC6" w:rsidRDefault="00246CC6" w:rsidP="00EA56A8">
      <w:pPr>
        <w:spacing w:after="439"/>
        <w:rPr>
          <w:szCs w:val="28"/>
        </w:rPr>
      </w:pPr>
      <w:r w:rsidRPr="00246CC6">
        <w:rPr>
          <w:szCs w:val="28"/>
        </w:rPr>
        <w:t xml:space="preserve">Credit Card Fraud can be defined as a case where a person uses someone else’s credit card for personal reasons while the owner and the card-issuing authorities are unaware of the fact that the card is being used. Due to the rise and acceleration of E-Commerce, there has been a tremendous use of credit cards for online shopping which led to High amount of frauds related to credit cards. In the era of digitalization, the need to identify credit card frauds is necessary. Fraud detection involves monitoring and </w:t>
      </w:r>
      <w:r w:rsidR="001E6C2E" w:rsidRPr="00246CC6">
        <w:rPr>
          <w:szCs w:val="28"/>
        </w:rPr>
        <w:t>analysing</w:t>
      </w:r>
      <w:r w:rsidRPr="00246CC6">
        <w:rPr>
          <w:szCs w:val="28"/>
        </w:rPr>
        <w:t xml:space="preserve"> the behaviour of various users to estimate detect or avoid undesirable behaviour. To identify credit card fraud detection effectively, we need to understand the various technologies, algorithms and types involved in detecting credit card frauds. The algorithm can differentiate transactions which are fraudulent or not. Find fraud, they need to passed dataset and knowledge of the fraudulent transaction. They </w:t>
      </w:r>
      <w:proofErr w:type="spellStart"/>
      <w:r w:rsidRPr="00246CC6">
        <w:rPr>
          <w:szCs w:val="28"/>
        </w:rPr>
        <w:t>analyze</w:t>
      </w:r>
      <w:proofErr w:type="spellEnd"/>
      <w:r w:rsidRPr="00246CC6">
        <w:rPr>
          <w:szCs w:val="28"/>
        </w:rPr>
        <w:t xml:space="preserve"> the dataset and classify all transactions. Fraud detection involves monitoring the activities of populations of users to estimate, perceive or avoid objectionable behaviour, which consist of fraud, intrusion, and defaulting. Machine learning algorithms are employed to analyses all the authorized transactions and report the suspicious ones. These reports are investigated by professionals who contact the cardholders to confirm if the transaction was genuine or fraudulent. The investigators provide feedback to the automated system which is used to train and update the algorithm to eventually improve the fraud-detection performance over time.</w:t>
      </w:r>
    </w:p>
    <w:p w14:paraId="1609295A" w14:textId="77777777" w:rsidR="00EA56A8" w:rsidRPr="00AC1A0D" w:rsidRDefault="00EA56A8" w:rsidP="00EA56A8">
      <w:pPr>
        <w:pStyle w:val="Heading1"/>
        <w:rPr>
          <w:u w:val="single"/>
        </w:rPr>
      </w:pPr>
      <w:r w:rsidRPr="00AC1A0D">
        <w:rPr>
          <w:u w:val="single"/>
        </w:rPr>
        <w:lastRenderedPageBreak/>
        <w:t>Deployment and Prediction:</w:t>
      </w:r>
    </w:p>
    <w:p w14:paraId="788410D2" w14:textId="25C7B465" w:rsidR="00EA56A8" w:rsidRDefault="00EA56A8" w:rsidP="00EA56A8">
      <w:pPr>
        <w:ind w:left="425" w:firstLine="0"/>
      </w:pPr>
      <w:r>
        <w:rPr>
          <w:sz w:val="16"/>
        </w:rPr>
        <w:sym w:font="Times New Roman" w:char="F06C"/>
      </w:r>
      <w:r>
        <w:rPr>
          <w:sz w:val="16"/>
        </w:rPr>
        <w:t xml:space="preserve"> </w:t>
      </w:r>
      <w:r>
        <w:t xml:space="preserve">Deploy the chosen regression model to </w:t>
      </w:r>
      <w:r w:rsidR="00246CC6">
        <w:t>credit card fraud detection</w:t>
      </w:r>
    </w:p>
    <w:p w14:paraId="7D865227" w14:textId="7C4083EA" w:rsidR="00EA56A8" w:rsidRDefault="00EA56A8" w:rsidP="00EA56A8">
      <w:pPr>
        <w:spacing w:after="964"/>
      </w:pPr>
      <w:r>
        <w:rPr>
          <w:sz w:val="16"/>
        </w:rPr>
        <w:sym w:font="Times New Roman" w:char="F06C"/>
      </w:r>
      <w:r>
        <w:rPr>
          <w:sz w:val="16"/>
        </w:rPr>
        <w:t xml:space="preserve"> </w:t>
      </w:r>
      <w:r>
        <w:t>Develop a user-friendly interface for users to input property features</w:t>
      </w:r>
      <w:r w:rsidR="0013622C">
        <w:t>.</w:t>
      </w:r>
    </w:p>
    <w:p w14:paraId="250AAAC4" w14:textId="77777777" w:rsidR="00EA56A8" w:rsidRPr="00AC1A0D" w:rsidRDefault="00EA56A8" w:rsidP="00EA56A8">
      <w:pPr>
        <w:spacing w:after="72" w:line="244" w:lineRule="auto"/>
        <w:ind w:left="-5" w:right="-15" w:hanging="10"/>
        <w:rPr>
          <w:u w:val="single"/>
        </w:rPr>
      </w:pPr>
      <w:r w:rsidRPr="00AC1A0D">
        <w:rPr>
          <w:sz w:val="40"/>
          <w:u w:val="single"/>
        </w:rPr>
        <w:t>Program:</w:t>
      </w:r>
    </w:p>
    <w:p w14:paraId="06E9EAC3" w14:textId="77777777" w:rsidR="00915B8A" w:rsidRDefault="00915B8A" w:rsidP="00915B8A">
      <w:pPr>
        <w:spacing w:after="0"/>
        <w:ind w:left="0" w:right="0" w:firstLine="0"/>
        <w:jc w:val="center"/>
        <w:rPr>
          <w:ins w:id="0" w:author="Unknown"/>
          <w:rFonts w:ascii="Lato" w:hAnsi="Lato"/>
          <w:color w:val="4A4A4A"/>
          <w:sz w:val="24"/>
          <w:shd w:val="clear" w:color="auto" w:fill="FFFFFF"/>
        </w:rPr>
      </w:pPr>
      <w:ins w:id="1" w:author="Unknown">
        <w:r>
          <w:rPr>
            <w:rFonts w:ascii="Lato" w:hAnsi="Lato"/>
            <w:color w:val="4A4A4A"/>
            <w:shd w:val="clear" w:color="auto" w:fill="FFFFFF"/>
          </w:rPr>
          <w:br/>
        </w:r>
      </w:ins>
    </w:p>
    <w:p w14:paraId="35933DE6" w14:textId="6350B840" w:rsidR="00915B8A" w:rsidRDefault="00246CC6" w:rsidP="00915B8A">
      <w:pPr>
        <w:pStyle w:val="Heading3"/>
        <w:spacing w:before="0"/>
        <w:jc w:val="center"/>
        <w:rPr>
          <w:rFonts w:ascii="Times New Roman" w:hAnsi="Times New Roman" w:cs="Times New Roman"/>
          <w:sz w:val="36"/>
          <w:szCs w:val="36"/>
          <w:u w:val="single" w:color="000000"/>
        </w:rPr>
      </w:pPr>
      <w:r>
        <w:rPr>
          <w:rFonts w:ascii="Times New Roman" w:hAnsi="Times New Roman" w:cs="Times New Roman"/>
          <w:sz w:val="36"/>
          <w:szCs w:val="36"/>
          <w:u w:val="single" w:color="000000"/>
        </w:rPr>
        <w:t>Credit Card Fraud Detection</w:t>
      </w:r>
    </w:p>
    <w:p w14:paraId="25C7212E" w14:textId="77777777" w:rsidR="00246CC6" w:rsidRPr="00246CC6" w:rsidRDefault="00246CC6" w:rsidP="00246CC6"/>
    <w:p w14:paraId="30A61979"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 xml:space="preserve">$ pip install </w:t>
      </w:r>
      <w:proofErr w:type="spellStart"/>
      <w:r>
        <w:rPr>
          <w:rStyle w:val="HTMLCode"/>
          <w:rFonts w:ascii="Consolas" w:eastAsiaTheme="majorEastAsia" w:hAnsi="Consolas"/>
          <w:color w:val="000000"/>
          <w:sz w:val="23"/>
          <w:szCs w:val="23"/>
        </w:rPr>
        <w:t>sklearn</w:t>
      </w:r>
      <w:proofErr w:type="spellEnd"/>
      <w:r>
        <w:rPr>
          <w:rStyle w:val="token"/>
          <w:rFonts w:ascii="Consolas" w:hAnsi="Consolas"/>
          <w:color w:val="9A6E3A"/>
          <w:sz w:val="23"/>
          <w:szCs w:val="23"/>
        </w:rPr>
        <w:t>==</w:t>
      </w:r>
      <w:r>
        <w:rPr>
          <w:rStyle w:val="token"/>
          <w:rFonts w:ascii="Consolas" w:hAnsi="Consolas"/>
          <w:color w:val="990055"/>
          <w:sz w:val="23"/>
          <w:szCs w:val="23"/>
        </w:rPr>
        <w:t>0.24.2</w:t>
      </w:r>
      <w:r>
        <w:rPr>
          <w:rStyle w:val="HTMLCode"/>
          <w:rFonts w:ascii="Consolas" w:eastAsiaTheme="majorEastAsia" w:hAnsi="Consolas"/>
          <w:color w:val="000000"/>
          <w:sz w:val="23"/>
          <w:szCs w:val="23"/>
        </w:rPr>
        <w:t xml:space="preserve"> imbalanced</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learn </w:t>
      </w:r>
      <w:proofErr w:type="spellStart"/>
      <w:r>
        <w:rPr>
          <w:rStyle w:val="HTMLCode"/>
          <w:rFonts w:ascii="Consolas" w:eastAsiaTheme="majorEastAsia" w:hAnsi="Consolas"/>
          <w:color w:val="000000"/>
          <w:sz w:val="23"/>
          <w:szCs w:val="23"/>
        </w:rPr>
        <w:t>numpy</w:t>
      </w:r>
      <w:proofErr w:type="spellEnd"/>
      <w:r>
        <w:rPr>
          <w:rStyle w:val="HTMLCode"/>
          <w:rFonts w:ascii="Consolas" w:eastAsiaTheme="majorEastAsia" w:hAnsi="Consolas"/>
          <w:color w:val="000000"/>
          <w:sz w:val="23"/>
          <w:szCs w:val="23"/>
        </w:rPr>
        <w:t xml:space="preserve"> pandas matplotlib seaborn</w:t>
      </w:r>
    </w:p>
    <w:p w14:paraId="6F2C0E9F" w14:textId="5D7DFFE0" w:rsidR="00246CC6" w:rsidRDefault="00246CC6" w:rsidP="00246CC6">
      <w:pPr>
        <w:shd w:val="clear" w:color="auto" w:fill="FFFFFF"/>
        <w:ind w:left="0" w:firstLine="0"/>
        <w:rPr>
          <w:rFonts w:ascii="Arial" w:hAnsi="Arial" w:cs="Arial"/>
          <w:color w:val="0077AA"/>
          <w:sz w:val="30"/>
          <w:szCs w:val="30"/>
        </w:rPr>
      </w:pPr>
    </w:p>
    <w:p w14:paraId="0839D789"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Let's import the necessary libraries:</w:t>
      </w:r>
    </w:p>
    <w:p w14:paraId="77AAB992"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numpy</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as</w:t>
      </w:r>
      <w:r>
        <w:rPr>
          <w:rStyle w:val="HTMLCode"/>
          <w:rFonts w:ascii="Consolas" w:eastAsiaTheme="majorEastAsia" w:hAnsi="Consolas"/>
          <w:color w:val="000000"/>
          <w:sz w:val="23"/>
          <w:szCs w:val="23"/>
        </w:rPr>
        <w:t xml:space="preserve"> np</w:t>
      </w:r>
    </w:p>
    <w:p w14:paraId="6B9E1D6F"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pandas </w:t>
      </w:r>
      <w:r>
        <w:rPr>
          <w:rStyle w:val="token"/>
          <w:rFonts w:ascii="Consolas" w:hAnsi="Consolas"/>
          <w:color w:val="0077AA"/>
          <w:sz w:val="23"/>
          <w:szCs w:val="23"/>
        </w:rPr>
        <w:t>as</w:t>
      </w:r>
      <w:r>
        <w:rPr>
          <w:rStyle w:val="HTMLCode"/>
          <w:rFonts w:ascii="Consolas" w:eastAsiaTheme="majorEastAsia" w:hAnsi="Consolas"/>
          <w:color w:val="000000"/>
          <w:sz w:val="23"/>
          <w:szCs w:val="23"/>
        </w:rPr>
        <w:t xml:space="preserve"> pd</w:t>
      </w:r>
    </w:p>
    <w:p w14:paraId="2BDC0DDB"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matplotlib</w:t>
      </w:r>
      <w:r>
        <w:rPr>
          <w:rStyle w:val="token"/>
          <w:rFonts w:ascii="Consolas" w:hAnsi="Consolas"/>
          <w:color w:val="999999"/>
          <w:sz w:val="23"/>
          <w:szCs w:val="23"/>
        </w:rPr>
        <w:t>.</w:t>
      </w:r>
      <w:r>
        <w:rPr>
          <w:rStyle w:val="HTMLCode"/>
          <w:rFonts w:ascii="Consolas" w:eastAsiaTheme="majorEastAsia" w:hAnsi="Consolas"/>
          <w:color w:val="000000"/>
          <w:sz w:val="23"/>
          <w:szCs w:val="23"/>
        </w:rPr>
        <w:t>pyplot</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as</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plt</w:t>
      </w:r>
      <w:proofErr w:type="spellEnd"/>
    </w:p>
    <w:p w14:paraId="340C5F0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seaborn</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as</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sns</w:t>
      </w:r>
      <w:proofErr w:type="spellEnd"/>
    </w:p>
    <w:p w14:paraId="59A57809"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matplotlib</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gridspec</w:t>
      </w:r>
      <w:proofErr w:type="spellEnd"/>
    </w:p>
    <w:p w14:paraId="3BFAE6D5" w14:textId="25E0DB54" w:rsidR="00246CC6" w:rsidRDefault="00246CC6" w:rsidP="00246CC6">
      <w:pPr>
        <w:shd w:val="clear" w:color="auto" w:fill="FFFFFF"/>
        <w:rPr>
          <w:rFonts w:ascii="Arial" w:hAnsi="Arial" w:cs="Arial"/>
          <w:color w:val="0077AA"/>
          <w:sz w:val="30"/>
          <w:szCs w:val="30"/>
        </w:rPr>
      </w:pPr>
    </w:p>
    <w:p w14:paraId="237652FF"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Now we read the data and try to understand each feature's meaning. The Python module </w:t>
      </w:r>
      <w:hyperlink r:id="rId11" w:tgtFrame="_blank" w:tooltip="pandas" w:history="1">
        <w:r>
          <w:rPr>
            <w:rStyle w:val="Hyperlink"/>
            <w:rFonts w:ascii="Helvetica" w:hAnsi="Helvetica" w:cs="Arial"/>
            <w:color w:val="306998"/>
          </w:rPr>
          <w:t>pandas</w:t>
        </w:r>
      </w:hyperlink>
      <w:r>
        <w:rPr>
          <w:rFonts w:ascii="Helvetica" w:hAnsi="Helvetica" w:cs="Arial"/>
          <w:color w:val="212529"/>
        </w:rPr>
        <w:t> provide us with the functions to read data. In the next step, we will read the data from our directory where the data is saved, and then we look at the first and last five rows of the data using </w:t>
      </w:r>
      <w:r>
        <w:rPr>
          <w:rStyle w:val="HTMLCode"/>
          <w:rFonts w:eastAsiaTheme="majorEastAsia"/>
          <w:color w:val="D63384"/>
          <w:sz w:val="21"/>
          <w:szCs w:val="21"/>
        </w:rPr>
        <w:t>head()</w:t>
      </w:r>
      <w:r>
        <w:rPr>
          <w:rFonts w:ascii="Helvetica" w:hAnsi="Helvetica" w:cs="Arial"/>
          <w:color w:val="212529"/>
        </w:rPr>
        <w:t>, and </w:t>
      </w:r>
      <w:r>
        <w:rPr>
          <w:rStyle w:val="HTMLCode"/>
          <w:rFonts w:eastAsiaTheme="majorEastAsia"/>
          <w:color w:val="D63384"/>
          <w:sz w:val="21"/>
          <w:szCs w:val="21"/>
        </w:rPr>
        <w:t>tail()</w:t>
      </w:r>
      <w:r>
        <w:rPr>
          <w:rFonts w:ascii="Helvetica" w:hAnsi="Helvetica" w:cs="Arial"/>
          <w:color w:val="212529"/>
        </w:rPr>
        <w:t> methods:</w:t>
      </w:r>
    </w:p>
    <w:p w14:paraId="6D20FE2B"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dataset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pd</w:t>
      </w:r>
      <w:r>
        <w:rPr>
          <w:rStyle w:val="token"/>
          <w:rFonts w:ascii="Consolas" w:hAnsi="Consolas"/>
          <w:color w:val="999999"/>
          <w:sz w:val="23"/>
          <w:szCs w:val="23"/>
        </w:rPr>
        <w:t>.</w:t>
      </w:r>
      <w:r>
        <w:rPr>
          <w:rStyle w:val="HTMLCode"/>
          <w:rFonts w:ascii="Consolas" w:eastAsiaTheme="majorEastAsia" w:hAnsi="Consolas"/>
          <w:color w:val="000000"/>
          <w:sz w:val="23"/>
          <w:szCs w:val="23"/>
        </w:rPr>
        <w:t>read_csv</w:t>
      </w:r>
      <w:proofErr w:type="spellEnd"/>
      <w:r>
        <w:rPr>
          <w:rStyle w:val="token"/>
          <w:rFonts w:ascii="Consolas" w:hAnsi="Consolas"/>
          <w:color w:val="999999"/>
          <w:sz w:val="23"/>
          <w:szCs w:val="23"/>
        </w:rPr>
        <w:t>(</w:t>
      </w:r>
      <w:r>
        <w:rPr>
          <w:rStyle w:val="token"/>
          <w:rFonts w:ascii="Consolas" w:hAnsi="Consolas"/>
          <w:color w:val="669900"/>
          <w:sz w:val="23"/>
          <w:szCs w:val="23"/>
        </w:rPr>
        <w:t>"</w:t>
      </w:r>
      <w:proofErr w:type="spellStart"/>
      <w:r>
        <w:rPr>
          <w:rStyle w:val="token"/>
          <w:rFonts w:ascii="Consolas" w:hAnsi="Consolas"/>
          <w:color w:val="669900"/>
          <w:sz w:val="23"/>
          <w:szCs w:val="23"/>
        </w:rPr>
        <w:t>creditcard.csv</w:t>
      </w:r>
      <w:proofErr w:type="spellEnd"/>
      <w:r>
        <w:rPr>
          <w:rStyle w:val="token"/>
          <w:rFonts w:ascii="Consolas" w:hAnsi="Consolas"/>
          <w:color w:val="669900"/>
          <w:sz w:val="23"/>
          <w:szCs w:val="23"/>
        </w:rPr>
        <w:t>"</w:t>
      </w:r>
      <w:r>
        <w:rPr>
          <w:rStyle w:val="token"/>
          <w:rFonts w:ascii="Consolas" w:hAnsi="Consolas"/>
          <w:color w:val="999999"/>
          <w:sz w:val="23"/>
          <w:szCs w:val="23"/>
        </w:rPr>
        <w:t>)</w:t>
      </w:r>
    </w:p>
    <w:p w14:paraId="5E874162" w14:textId="77777777" w:rsidR="00246CC6" w:rsidRDefault="00246CC6" w:rsidP="00246CC6">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head</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append</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tail</w:t>
      </w:r>
      <w:proofErr w:type="spellEnd"/>
      <w:r>
        <w:rPr>
          <w:rStyle w:val="token"/>
          <w:rFonts w:ascii="Consolas" w:hAnsi="Consolas"/>
          <w:color w:val="999999"/>
          <w:sz w:val="23"/>
          <w:szCs w:val="23"/>
        </w:rPr>
        <w:t>())</w:t>
      </w:r>
    </w:p>
    <w:p w14:paraId="05E43701" w14:textId="7288EA62" w:rsidR="00246CC6" w:rsidRDefault="00246CC6" w:rsidP="00246CC6">
      <w:pPr>
        <w:shd w:val="clear" w:color="auto" w:fill="FFFFFF"/>
        <w:rPr>
          <w:rFonts w:ascii="Arial" w:hAnsi="Arial" w:cs="Arial"/>
          <w:color w:val="0077AA"/>
          <w:sz w:val="30"/>
          <w:szCs w:val="30"/>
        </w:rPr>
      </w:pPr>
    </w:p>
    <w:p w14:paraId="1F1ED225"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7C70926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 Time     │ V1         │ V2        │ V3        │ V4        │ V5        │ V6        │ V7        │ V8        │ V9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V21       </w:t>
      </w:r>
      <w:r>
        <w:rPr>
          <w:rStyle w:val="HTMLCode"/>
          <w:rFonts w:ascii="Consolas" w:eastAsiaTheme="majorEastAsia" w:hAnsi="Consolas"/>
          <w:color w:val="000000"/>
          <w:sz w:val="23"/>
          <w:szCs w:val="23"/>
        </w:rPr>
        <w:lastRenderedPageBreak/>
        <w:t>│ V22       │ V23       │ V24       │ V25       │ V26       │ V27       │ V28       │ Amount │ Class ║</w:t>
      </w:r>
    </w:p>
    <w:p w14:paraId="05AE809F"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1289149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1.359807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0.072781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2.536347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1.378155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0.338321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0.462388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0.239599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0.098698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0.363787</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0.018307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0.277838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0.110474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0.066928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0.128539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0.189115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0.133558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0.021053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149.62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2FE729D0"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523BE54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1.191857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0.266151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0.166480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0.448154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0.060018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0.082361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0.078803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0.085102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0.255425</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0.225775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0.638672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0.101288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0.339846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0.167170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0.125895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0.008983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0.014724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2.69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5ED8CBE2"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3E12822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1.358354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1.340163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1.773209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0.379780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0.503198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1.800499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0.791461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0.247676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1.514654</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0.247998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0.771679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0.909412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0.689281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0.327642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0.139097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0.055353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0.059752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378.66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6718F9D2"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4434E8B2"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0.966272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0.185226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1.792993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0.863291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0.010309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1.247203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0.237609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0.377436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1.387024</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0.108300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0.005274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0.190321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1.175575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0.647376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0.221929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0.062723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0.061458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123.50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3CCFD4B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0C2091C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1.158233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0.877737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1.548718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0.403034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0.407193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0.095921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0.592941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0.270533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0.817739</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0.009431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0.798278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0.137458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0.141267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0.206010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0.502292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0.219422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0.215153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69.99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58864215"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31A20CF3"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lastRenderedPageBreak/>
        <w:t xml:space="preserve">║ </w:t>
      </w:r>
      <w:r>
        <w:rPr>
          <w:rStyle w:val="token"/>
          <w:rFonts w:ascii="Consolas" w:hAnsi="Consolas"/>
          <w:color w:val="990055"/>
          <w:sz w:val="23"/>
          <w:szCs w:val="23"/>
        </w:rPr>
        <w:t>284802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172786.0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11.881118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10.071785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9.834783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2.066656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5.364473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2.606837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4.918215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7.305334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1.914428</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0.213454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0.111864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1.014480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0.509348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1.436807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0.250034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0.943651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0.823731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30D7A0A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5B3A8FAA"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172787.0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0.732789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0.055080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2.035030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0.738589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0.868229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1.058415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0.024330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0.294869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0.584800</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0.214205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0.924384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0.012463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1.016226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0.606624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0.395255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0.068472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0.053527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24.79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70A64FA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374AFD9B"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172788.0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1.919565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0.301254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3.249640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0.557828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2.630515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3.031260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0.296827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0.708417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0.432454</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0.232045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0.578229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0.037501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0.640134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0.265745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0.087371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0.004455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0.026561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67.88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52EFFCD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5BC3ECF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172788.0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0.240440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0.530483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0.702510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0.689799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0.377961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0.623708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0.686180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0.679145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0.392087</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0.265245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0.800049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0.163298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0.123205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0.569159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0.546668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0.108821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0.104533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10.00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0667B627"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53C39C88"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172792.0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0.533413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0.189733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0.703337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0.506271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0.012546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0.649617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1.577006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0.414650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0.486180</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0.261057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0.643078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0.376777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0.008797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0.473649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0.818267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0.002415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0.013649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217.00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1258E740"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w:t>
      </w:r>
    </w:p>
    <w:p w14:paraId="77AC2D8E" w14:textId="06988548" w:rsidR="00246CC6" w:rsidRDefault="00246CC6" w:rsidP="00246CC6">
      <w:pPr>
        <w:shd w:val="clear" w:color="auto" w:fill="FFFFFF"/>
        <w:ind w:left="0" w:firstLine="0"/>
        <w:rPr>
          <w:rFonts w:ascii="Arial" w:hAnsi="Arial" w:cs="Arial"/>
          <w:color w:val="0077AA"/>
          <w:sz w:val="30"/>
          <w:szCs w:val="30"/>
        </w:rPr>
      </w:pPr>
    </w:p>
    <w:p w14:paraId="235CA057" w14:textId="77777777" w:rsidR="00246CC6" w:rsidRDefault="00246CC6" w:rsidP="00246CC6">
      <w:pPr>
        <w:pStyle w:val="NormalWeb"/>
        <w:shd w:val="clear" w:color="auto" w:fill="FFFFFF"/>
        <w:spacing w:before="450" w:beforeAutospacing="0" w:after="450" w:afterAutospacing="0" w:line="0" w:lineRule="atLeast"/>
        <w:rPr>
          <w:rStyle w:val="ezoic-ad"/>
          <w:color w:val="212529"/>
          <w:bdr w:val="none" w:sz="0" w:space="0" w:color="auto" w:frame="1"/>
        </w:rPr>
      </w:pPr>
      <w:r>
        <w:rPr>
          <w:rFonts w:ascii="Helvetica" w:hAnsi="Helvetica" w:cs="Arial"/>
          <w:color w:val="212529"/>
        </w:rPr>
        <w:t>The </w:t>
      </w:r>
      <w:r>
        <w:rPr>
          <w:rStyle w:val="HTMLCode"/>
          <w:rFonts w:eastAsiaTheme="majorEastAsia"/>
          <w:color w:val="D63384"/>
          <w:sz w:val="21"/>
          <w:szCs w:val="21"/>
        </w:rPr>
        <w:t>Time</w:t>
      </w:r>
      <w:r>
        <w:rPr>
          <w:rFonts w:ascii="Helvetica" w:hAnsi="Helvetica" w:cs="Arial"/>
          <w:color w:val="212529"/>
        </w:rPr>
        <w:t> is measured in seconds since the first transaction in the data collection. As a result, we may infer that this dataset contains all transactions recorded during two days. The features were prepared using PCA, so the physical interpretation of individual features does not make sense. </w:t>
      </w:r>
      <w:r>
        <w:rPr>
          <w:rStyle w:val="HTMLCode"/>
          <w:rFonts w:eastAsiaTheme="majorEastAsia"/>
          <w:color w:val="D63384"/>
          <w:sz w:val="21"/>
          <w:szCs w:val="21"/>
        </w:rPr>
        <w:t>'Time'</w:t>
      </w:r>
      <w:r>
        <w:rPr>
          <w:rFonts w:ascii="Helvetica" w:hAnsi="Helvetica" w:cs="Arial"/>
          <w:color w:val="212529"/>
        </w:rPr>
        <w:t> and </w:t>
      </w:r>
      <w:r>
        <w:rPr>
          <w:rStyle w:val="HTMLCode"/>
          <w:rFonts w:eastAsiaTheme="majorEastAsia"/>
          <w:color w:val="D63384"/>
          <w:sz w:val="21"/>
          <w:szCs w:val="21"/>
        </w:rPr>
        <w:t>'Amount'</w:t>
      </w:r>
      <w:r>
        <w:rPr>
          <w:rFonts w:ascii="Helvetica" w:hAnsi="Helvetica" w:cs="Arial"/>
          <w:color w:val="212529"/>
        </w:rPr>
        <w:t xml:space="preserve"> are the only features </w:t>
      </w:r>
      <w:r>
        <w:rPr>
          <w:rFonts w:ascii="Helvetica" w:hAnsi="Helvetica" w:cs="Arial"/>
          <w:color w:val="212529"/>
        </w:rPr>
        <w:lastRenderedPageBreak/>
        <w:t>that are not transformed to PCA. </w:t>
      </w:r>
      <w:r>
        <w:rPr>
          <w:rStyle w:val="HTMLCode"/>
          <w:rFonts w:eastAsiaTheme="majorEastAsia"/>
          <w:color w:val="D63384"/>
          <w:sz w:val="21"/>
          <w:szCs w:val="21"/>
        </w:rPr>
        <w:t>'Class'</w:t>
      </w:r>
      <w:r>
        <w:rPr>
          <w:rFonts w:ascii="Helvetica" w:hAnsi="Helvetica" w:cs="Arial"/>
          <w:color w:val="212529"/>
        </w:rPr>
        <w:t> is the response variable, and it has a value of 1 if there is fraud and 0 otherwise.</w:t>
      </w:r>
    </w:p>
    <w:p w14:paraId="337FF7E8" w14:textId="51CDB20D" w:rsidR="00246CC6" w:rsidRDefault="00246CC6" w:rsidP="00246CC6">
      <w:pPr>
        <w:rPr>
          <w:color w:val="auto"/>
          <w:sz w:val="24"/>
          <w:szCs w:val="24"/>
        </w:rPr>
      </w:pPr>
    </w:p>
    <w:p w14:paraId="4F565200" w14:textId="77777777" w:rsidR="00246CC6" w:rsidRPr="00246CC6" w:rsidRDefault="00246CC6" w:rsidP="00246CC6">
      <w:pPr>
        <w:pStyle w:val="Heading2"/>
        <w:shd w:val="clear" w:color="auto" w:fill="FFFFFF"/>
        <w:spacing w:before="0"/>
        <w:rPr>
          <w:rFonts w:ascii="Arial" w:hAnsi="Arial" w:cs="Arial"/>
          <w:color w:val="212529"/>
          <w:u w:val="single"/>
        </w:rPr>
      </w:pPr>
      <w:r w:rsidRPr="00246CC6">
        <w:rPr>
          <w:rFonts w:ascii="Helvetica" w:hAnsi="Helvetica" w:cs="Arial"/>
          <w:color w:val="212529"/>
          <w:u w:val="single"/>
        </w:rPr>
        <w:t>Data Exploration and Visualization</w:t>
      </w:r>
    </w:p>
    <w:p w14:paraId="0D6C1D9B" w14:textId="03E3B61A" w:rsidR="00246CC6" w:rsidRDefault="00246CC6" w:rsidP="00246CC6">
      <w:pPr>
        <w:pStyle w:val="NormalWeb"/>
        <w:shd w:val="clear" w:color="auto" w:fill="FFFFFF"/>
        <w:spacing w:before="450" w:beforeAutospacing="0" w:after="450" w:afterAutospacing="0"/>
        <w:rPr>
          <w:rStyle w:val="HTMLCode"/>
          <w:rFonts w:ascii="Consolas" w:eastAsiaTheme="majorEastAsia" w:hAnsi="Consolas"/>
          <w:color w:val="000000"/>
          <w:sz w:val="23"/>
          <w:szCs w:val="23"/>
        </w:rPr>
      </w:pPr>
      <w:r>
        <w:rPr>
          <w:rFonts w:ascii="Helvetica" w:hAnsi="Helvetica" w:cs="Arial"/>
          <w:color w:val="212529"/>
        </w:rPr>
        <w:t>Now we try to find out the relative proportion of valid and fraudulent credit card transactions:</w:t>
      </w:r>
      <w:r>
        <w:rPr>
          <w:rStyle w:val="token"/>
          <w:rFonts w:ascii="Consolas" w:hAnsi="Consolas"/>
          <w:color w:val="708090"/>
          <w:sz w:val="23"/>
          <w:szCs w:val="23"/>
        </w:rPr>
        <w:t xml:space="preserve"> </w:t>
      </w:r>
    </w:p>
    <w:p w14:paraId="07B86DF2"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"Fraudulent Cases: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token"/>
          <w:rFonts w:ascii="Consolas" w:hAnsi="Consolas"/>
          <w:color w:val="669900"/>
          <w:sz w:val="23"/>
          <w:szCs w:val="23"/>
        </w:rPr>
        <w:t>str</w:t>
      </w:r>
      <w:proofErr w:type="spellEnd"/>
      <w:r>
        <w:rPr>
          <w:rStyle w:val="token"/>
          <w:rFonts w:ascii="Consolas" w:hAnsi="Consolas"/>
          <w:color w:val="999999"/>
          <w:sz w:val="23"/>
          <w:szCs w:val="23"/>
        </w:rPr>
        <w:t>(</w:t>
      </w:r>
      <w:proofErr w:type="spellStart"/>
      <w:r>
        <w:rPr>
          <w:rStyle w:val="token"/>
          <w:rFonts w:ascii="Consolas" w:hAnsi="Consolas"/>
          <w:color w:val="669900"/>
          <w:sz w:val="23"/>
          <w:szCs w:val="23"/>
        </w:rPr>
        <w:t>len</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p>
    <w:p w14:paraId="495E9DF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"Valid Transactions: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token"/>
          <w:rFonts w:ascii="Consolas" w:hAnsi="Consolas"/>
          <w:color w:val="669900"/>
          <w:sz w:val="23"/>
          <w:szCs w:val="23"/>
        </w:rPr>
        <w:t>str</w:t>
      </w:r>
      <w:proofErr w:type="spellEnd"/>
      <w:r>
        <w:rPr>
          <w:rStyle w:val="token"/>
          <w:rFonts w:ascii="Consolas" w:hAnsi="Consolas"/>
          <w:color w:val="999999"/>
          <w:sz w:val="23"/>
          <w:szCs w:val="23"/>
        </w:rPr>
        <w:t>(</w:t>
      </w:r>
      <w:proofErr w:type="spellStart"/>
      <w:r>
        <w:rPr>
          <w:rStyle w:val="token"/>
          <w:rFonts w:ascii="Consolas" w:hAnsi="Consolas"/>
          <w:color w:val="669900"/>
          <w:sz w:val="23"/>
          <w:szCs w:val="23"/>
        </w:rPr>
        <w:t>len</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p>
    <w:p w14:paraId="4DDE6697"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"Proportion of Fraudulent Cases: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token"/>
          <w:rFonts w:ascii="Consolas" w:hAnsi="Consolas"/>
          <w:color w:val="669900"/>
          <w:sz w:val="23"/>
          <w:szCs w:val="23"/>
        </w:rPr>
        <w:t>str</w:t>
      </w:r>
      <w:proofErr w:type="spellEnd"/>
      <w:r>
        <w:rPr>
          <w:rStyle w:val="token"/>
          <w:rFonts w:ascii="Consolas" w:hAnsi="Consolas"/>
          <w:color w:val="999999"/>
          <w:sz w:val="23"/>
          <w:szCs w:val="23"/>
        </w:rPr>
        <w:t>(</w:t>
      </w:r>
      <w:proofErr w:type="spellStart"/>
      <w:r>
        <w:rPr>
          <w:rStyle w:val="token"/>
          <w:rFonts w:ascii="Consolas" w:hAnsi="Consolas"/>
          <w:color w:val="669900"/>
          <w:sz w:val="23"/>
          <w:szCs w:val="23"/>
        </w:rPr>
        <w:t>len</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14:paraId="68129D9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
    <w:p w14:paraId="60D8B220"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data_p</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copy</w:t>
      </w:r>
      <w:proofErr w:type="spellEnd"/>
      <w:r>
        <w:rPr>
          <w:rStyle w:val="token"/>
          <w:rFonts w:ascii="Consolas" w:hAnsi="Consolas"/>
          <w:color w:val="999999"/>
          <w:sz w:val="23"/>
          <w:szCs w:val="23"/>
        </w:rPr>
        <w:t>()</w:t>
      </w:r>
    </w:p>
    <w:p w14:paraId="74365FA5"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data_p</w:t>
      </w:r>
      <w:proofErr w:type="spellEnd"/>
      <w:r>
        <w:rPr>
          <w:rStyle w:val="token"/>
          <w:rFonts w:ascii="Consolas" w:hAnsi="Consolas"/>
          <w:color w:val="999999"/>
          <w:sz w:val="23"/>
          <w:szCs w:val="23"/>
        </w:rPr>
        <w:t>[</w:t>
      </w:r>
      <w:r>
        <w:rPr>
          <w:rStyle w:val="token"/>
          <w:rFonts w:ascii="Consolas" w:hAnsi="Consolas"/>
          <w:color w:val="669900"/>
          <w:sz w:val="23"/>
          <w:szCs w:val="23"/>
        </w:rPr>
        <w:t>"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np</w:t>
      </w:r>
      <w:r>
        <w:rPr>
          <w:rStyle w:val="token"/>
          <w:rFonts w:ascii="Consolas" w:hAnsi="Consolas"/>
          <w:color w:val="999999"/>
          <w:sz w:val="23"/>
          <w:szCs w:val="23"/>
        </w:rPr>
        <w:t>.</w:t>
      </w:r>
      <w:r>
        <w:rPr>
          <w:rStyle w:val="HTMLCode"/>
          <w:rFonts w:ascii="Consolas" w:eastAsiaTheme="majorEastAsia" w:hAnsi="Consolas"/>
          <w:color w:val="000000"/>
          <w:sz w:val="23"/>
          <w:szCs w:val="23"/>
        </w:rPr>
        <w:t>where</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w:t>
      </w:r>
      <w:proofErr w:type="spellEnd"/>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"Fraud"</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"Genuine"</w:t>
      </w:r>
      <w:r>
        <w:rPr>
          <w:rStyle w:val="token"/>
          <w:rFonts w:ascii="Consolas" w:hAnsi="Consolas"/>
          <w:color w:val="999999"/>
          <w:sz w:val="23"/>
          <w:szCs w:val="23"/>
        </w:rPr>
        <w:t>)</w:t>
      </w:r>
    </w:p>
    <w:p w14:paraId="64D02C76" w14:textId="77777777" w:rsidR="00246CC6" w:rsidRDefault="00246CC6" w:rsidP="00246CC6">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data_p</w:t>
      </w:r>
      <w:proofErr w:type="spellEnd"/>
      <w:r>
        <w:rPr>
          <w:rStyle w:val="token"/>
          <w:rFonts w:ascii="Consolas" w:hAnsi="Consolas"/>
          <w:color w:val="999999"/>
          <w:sz w:val="23"/>
          <w:szCs w:val="23"/>
        </w:rPr>
        <w:t>[</w:t>
      </w:r>
      <w:r>
        <w:rPr>
          <w:rStyle w:val="token"/>
          <w:rFonts w:ascii="Consolas" w:hAnsi="Consolas"/>
          <w:color w:val="669900"/>
          <w:sz w:val="23"/>
          <w:szCs w:val="23"/>
        </w:rPr>
        <w:t>" "</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value_counts</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plot</w:t>
      </w:r>
      <w:r>
        <w:rPr>
          <w:rStyle w:val="token"/>
          <w:rFonts w:ascii="Consolas" w:hAnsi="Consolas"/>
          <w:color w:val="999999"/>
          <w:sz w:val="23"/>
          <w:szCs w:val="23"/>
        </w:rPr>
        <w:t>(</w:t>
      </w:r>
      <w:r>
        <w:rPr>
          <w:rStyle w:val="HTMLCode"/>
          <w:rFonts w:ascii="Consolas" w:eastAsiaTheme="majorEastAsia" w:hAnsi="Consolas"/>
          <w:color w:val="000000"/>
          <w:sz w:val="23"/>
          <w:szCs w:val="23"/>
        </w:rPr>
        <w:t>kind</w:t>
      </w:r>
      <w:r>
        <w:rPr>
          <w:rStyle w:val="token"/>
          <w:rFonts w:ascii="Consolas" w:hAnsi="Consolas"/>
          <w:color w:val="9A6E3A"/>
          <w:sz w:val="23"/>
          <w:szCs w:val="23"/>
        </w:rPr>
        <w:t>=</w:t>
      </w:r>
      <w:r>
        <w:rPr>
          <w:rStyle w:val="token"/>
          <w:rFonts w:ascii="Consolas" w:hAnsi="Consolas"/>
          <w:color w:val="669900"/>
          <w:sz w:val="23"/>
          <w:szCs w:val="23"/>
        </w:rPr>
        <w:t>"pie"</w:t>
      </w:r>
      <w:r>
        <w:rPr>
          <w:rStyle w:val="token"/>
          <w:rFonts w:ascii="Consolas" w:hAnsi="Consolas"/>
          <w:color w:val="999999"/>
          <w:sz w:val="23"/>
          <w:szCs w:val="23"/>
        </w:rPr>
        <w:t>)</w:t>
      </w:r>
    </w:p>
    <w:p w14:paraId="21469B56" w14:textId="58FD2E3D" w:rsidR="00246CC6" w:rsidRDefault="00246CC6" w:rsidP="00246CC6">
      <w:pPr>
        <w:shd w:val="clear" w:color="auto" w:fill="FFFFFF"/>
        <w:ind w:left="0" w:firstLine="0"/>
        <w:rPr>
          <w:rFonts w:ascii="Arial" w:hAnsi="Arial" w:cs="Arial"/>
          <w:color w:val="0077AA"/>
          <w:sz w:val="30"/>
          <w:szCs w:val="30"/>
        </w:rPr>
      </w:pPr>
    </w:p>
    <w:p w14:paraId="2CC1FE5F"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Fraudulent Cases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492</w:t>
      </w:r>
    </w:p>
    <w:p w14:paraId="29484AF8"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Valid Transactions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284315</w:t>
      </w:r>
    </w:p>
    <w:p w14:paraId="5570D85F"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Proportion of Fraudulent Cases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0.001727485630620034</w:t>
      </w:r>
    </w:p>
    <w:p w14:paraId="65298AE7" w14:textId="1092207B" w:rsidR="00246CC6" w:rsidRDefault="00246CC6" w:rsidP="00246CC6">
      <w:pPr>
        <w:shd w:val="clear" w:color="auto" w:fill="FFFFFF"/>
        <w:rPr>
          <w:rFonts w:ascii="Arial" w:hAnsi="Arial" w:cs="Arial"/>
          <w:color w:val="0077AA"/>
          <w:sz w:val="30"/>
          <w:szCs w:val="30"/>
        </w:rPr>
      </w:pPr>
    </w:p>
    <w:p w14:paraId="05C2AA52" w14:textId="7B46E581"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noProof/>
          <w:color w:val="212529"/>
        </w:rPr>
        <w:drawing>
          <wp:inline distT="0" distB="0" distL="0" distR="0" wp14:anchorId="32C833A1" wp14:editId="46E93299">
            <wp:extent cx="2619375" cy="2200275"/>
            <wp:effectExtent l="0" t="0" r="0" b="0"/>
            <wp:docPr id="7" name="Picture 7" descr="Data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class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9375" cy="2200275"/>
                    </a:xfrm>
                    <a:prstGeom prst="rect">
                      <a:avLst/>
                    </a:prstGeom>
                    <a:noFill/>
                    <a:ln>
                      <a:noFill/>
                    </a:ln>
                  </pic:spPr>
                </pic:pic>
              </a:graphicData>
            </a:graphic>
          </wp:inline>
        </w:drawing>
      </w:r>
    </w:p>
    <w:p w14:paraId="180CBC92"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There is an imbalance in the data, with only 0.17% of the total cases being fraudulent.</w:t>
      </w:r>
    </w:p>
    <w:p w14:paraId="3BAAEA08"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lastRenderedPageBreak/>
        <w:t>Now we look at the distribution of the two named features in the dataset. For </w:t>
      </w:r>
      <w:r>
        <w:rPr>
          <w:rStyle w:val="HTMLCode"/>
          <w:rFonts w:eastAsiaTheme="majorEastAsia"/>
          <w:color w:val="D63384"/>
          <w:sz w:val="21"/>
          <w:szCs w:val="21"/>
        </w:rPr>
        <w:t>Time</w:t>
      </w:r>
      <w:r>
        <w:rPr>
          <w:rFonts w:ascii="Helvetica" w:hAnsi="Helvetica" w:cs="Arial"/>
          <w:color w:val="212529"/>
        </w:rPr>
        <w:t>, it is clear that there was a particular duration in the day when most of the transactions took place:</w:t>
      </w:r>
    </w:p>
    <w:p w14:paraId="222AD0A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axes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plt</w:t>
      </w:r>
      <w:r>
        <w:rPr>
          <w:rStyle w:val="token"/>
          <w:rFonts w:ascii="Consolas" w:hAnsi="Consolas"/>
          <w:color w:val="999999"/>
          <w:sz w:val="23"/>
          <w:szCs w:val="23"/>
        </w:rPr>
        <w:t>.</w:t>
      </w:r>
      <w:r>
        <w:rPr>
          <w:rStyle w:val="HTMLCode"/>
          <w:rFonts w:ascii="Consolas" w:eastAsiaTheme="majorEastAsia" w:hAnsi="Consolas"/>
          <w:color w:val="000000"/>
          <w:sz w:val="23"/>
          <w:szCs w:val="23"/>
        </w:rPr>
        <w:t>subplots</w:t>
      </w:r>
      <w:proofErr w:type="spellEnd"/>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figsize</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990055"/>
          <w:sz w:val="23"/>
          <w:szCs w:val="23"/>
        </w:rPr>
        <w:t>18</w:t>
      </w:r>
      <w:r>
        <w:rPr>
          <w:rStyle w:val="token"/>
          <w:rFonts w:ascii="Consolas" w:hAnsi="Consolas"/>
          <w:color w:val="999999"/>
          <w:sz w:val="23"/>
          <w:szCs w:val="23"/>
        </w:rPr>
        <w:t>,</w:t>
      </w:r>
      <w:r>
        <w:rPr>
          <w:rStyle w:val="token"/>
          <w:rFonts w:ascii="Consolas" w:hAnsi="Consolas"/>
          <w:color w:val="990055"/>
          <w:sz w:val="23"/>
          <w:szCs w:val="23"/>
        </w:rPr>
        <w:t>4</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sharex</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p>
    <w:p w14:paraId="5F9287E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
    <w:p w14:paraId="13758E5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amount_value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dataset</w:t>
      </w:r>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values </w:t>
      </w:r>
      <w:r>
        <w:rPr>
          <w:rStyle w:val="token"/>
          <w:rFonts w:ascii="Consolas" w:hAnsi="Consolas"/>
          <w:color w:val="708090"/>
          <w:sz w:val="23"/>
          <w:szCs w:val="23"/>
        </w:rPr>
        <w:t># values</w:t>
      </w:r>
    </w:p>
    <w:p w14:paraId="1FE1F05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time_value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dataset</w:t>
      </w:r>
      <w:r>
        <w:rPr>
          <w:rStyle w:val="token"/>
          <w:rFonts w:ascii="Consolas" w:hAnsi="Consolas"/>
          <w:color w:val="999999"/>
          <w:sz w:val="23"/>
          <w:szCs w:val="23"/>
        </w:rPr>
        <w:t>[</w:t>
      </w:r>
      <w:r>
        <w:rPr>
          <w:rStyle w:val="token"/>
          <w:rFonts w:ascii="Consolas" w:hAnsi="Consolas"/>
          <w:color w:val="669900"/>
          <w:sz w:val="23"/>
          <w:szCs w:val="23"/>
        </w:rPr>
        <w:t>'Time'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values </w:t>
      </w:r>
      <w:r>
        <w:rPr>
          <w:rStyle w:val="token"/>
          <w:rFonts w:ascii="Consolas" w:hAnsi="Consolas"/>
          <w:color w:val="708090"/>
          <w:sz w:val="23"/>
          <w:szCs w:val="23"/>
        </w:rPr>
        <w:t># values</w:t>
      </w:r>
    </w:p>
    <w:p w14:paraId="39CD88C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
    <w:p w14:paraId="1D041D78"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sns</w:t>
      </w:r>
      <w:r>
        <w:rPr>
          <w:rStyle w:val="token"/>
          <w:rFonts w:ascii="Consolas" w:hAnsi="Consolas"/>
          <w:color w:val="999999"/>
          <w:sz w:val="23"/>
          <w:szCs w:val="23"/>
        </w:rPr>
        <w:t>.</w:t>
      </w:r>
      <w:r>
        <w:rPr>
          <w:rStyle w:val="HTMLCode"/>
          <w:rFonts w:ascii="Consolas" w:eastAsiaTheme="majorEastAsia" w:hAnsi="Consolas"/>
          <w:color w:val="000000"/>
          <w:sz w:val="23"/>
          <w:szCs w:val="23"/>
        </w:rPr>
        <w:t>distplot</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amount_value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hist</w:t>
      </w:r>
      <w:proofErr w:type="spellEnd"/>
      <w:r>
        <w:rPr>
          <w:rStyle w:val="token"/>
          <w:rFonts w:ascii="Consolas" w:hAnsi="Consolas"/>
          <w:color w:val="9A6E3A"/>
          <w:sz w:val="23"/>
          <w:szCs w:val="23"/>
        </w:rPr>
        <w:t>=</w:t>
      </w:r>
      <w:r>
        <w:rPr>
          <w:rStyle w:val="token"/>
          <w:rFonts w:ascii="Consolas" w:hAnsi="Consolas"/>
          <w:color w:val="990055"/>
          <w:sz w:val="23"/>
          <w:szCs w:val="23"/>
        </w:rPr>
        <w:t>False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color</w:t>
      </w:r>
      <w:proofErr w:type="spellEnd"/>
      <w:r>
        <w:rPr>
          <w:rStyle w:val="token"/>
          <w:rFonts w:ascii="Consolas" w:hAnsi="Consolas"/>
          <w:color w:val="9A6E3A"/>
          <w:sz w:val="23"/>
          <w:szCs w:val="23"/>
        </w:rPr>
        <w:t>=</w:t>
      </w:r>
      <w:r>
        <w:rPr>
          <w:rStyle w:val="token"/>
          <w:rFonts w:ascii="Consolas" w:hAnsi="Consolas"/>
          <w:color w:val="669900"/>
          <w:sz w:val="23"/>
          <w:szCs w:val="23"/>
        </w:rPr>
        <w:t>"m"</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kde_kws</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669900"/>
          <w:sz w:val="23"/>
          <w:szCs w:val="23"/>
        </w:rPr>
        <w:t>"shade"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ax</w:t>
      </w:r>
      <w:proofErr w:type="spellEnd"/>
      <w:r>
        <w:rPr>
          <w:rStyle w:val="token"/>
          <w:rFonts w:ascii="Consolas" w:hAnsi="Consolas"/>
          <w:color w:val="9A6E3A"/>
          <w:sz w:val="23"/>
          <w:szCs w:val="23"/>
        </w:rPr>
        <w:t>=</w:t>
      </w:r>
      <w:r>
        <w:rPr>
          <w:rStyle w:val="HTMLCode"/>
          <w:rFonts w:ascii="Consolas" w:eastAsiaTheme="majorEastAsia" w:hAnsi="Consolas"/>
          <w:color w:val="000000"/>
          <w:sz w:val="23"/>
          <w:szCs w:val="23"/>
        </w:rPr>
        <w:t>axes</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set_title</w:t>
      </w:r>
      <w:proofErr w:type="spellEnd"/>
      <w:r>
        <w:rPr>
          <w:rStyle w:val="token"/>
          <w:rFonts w:ascii="Consolas" w:hAnsi="Consolas"/>
          <w:color w:val="999999"/>
          <w:sz w:val="23"/>
          <w:szCs w:val="23"/>
        </w:rPr>
        <w:t>(</w:t>
      </w:r>
      <w:r>
        <w:rPr>
          <w:rStyle w:val="token"/>
          <w:rFonts w:ascii="Consolas" w:hAnsi="Consolas"/>
          <w:color w:val="669900"/>
          <w:sz w:val="23"/>
          <w:szCs w:val="23"/>
        </w:rPr>
        <w:t>'Distribution of Amount'</w:t>
      </w:r>
      <w:r>
        <w:rPr>
          <w:rStyle w:val="token"/>
          <w:rFonts w:ascii="Consolas" w:hAnsi="Consolas"/>
          <w:color w:val="999999"/>
          <w:sz w:val="23"/>
          <w:szCs w:val="23"/>
        </w:rPr>
        <w:t>)</w:t>
      </w:r>
    </w:p>
    <w:p w14:paraId="41EB57C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sns</w:t>
      </w:r>
      <w:r>
        <w:rPr>
          <w:rStyle w:val="token"/>
          <w:rFonts w:ascii="Consolas" w:hAnsi="Consolas"/>
          <w:color w:val="999999"/>
          <w:sz w:val="23"/>
          <w:szCs w:val="23"/>
        </w:rPr>
        <w:t>.</w:t>
      </w:r>
      <w:r>
        <w:rPr>
          <w:rStyle w:val="HTMLCode"/>
          <w:rFonts w:ascii="Consolas" w:eastAsiaTheme="majorEastAsia" w:hAnsi="Consolas"/>
          <w:color w:val="000000"/>
          <w:sz w:val="23"/>
          <w:szCs w:val="23"/>
        </w:rPr>
        <w:t>distplot</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time_value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hist</w:t>
      </w:r>
      <w:proofErr w:type="spellEnd"/>
      <w:r>
        <w:rPr>
          <w:rStyle w:val="token"/>
          <w:rFonts w:ascii="Consolas" w:hAnsi="Consolas"/>
          <w:color w:val="9A6E3A"/>
          <w:sz w:val="23"/>
          <w:szCs w:val="23"/>
        </w:rPr>
        <w:t>=</w:t>
      </w:r>
      <w:r>
        <w:rPr>
          <w:rStyle w:val="token"/>
          <w:rFonts w:ascii="Consolas" w:hAnsi="Consolas"/>
          <w:color w:val="990055"/>
          <w:sz w:val="23"/>
          <w:szCs w:val="23"/>
        </w:rPr>
        <w:t>False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color</w:t>
      </w:r>
      <w:proofErr w:type="spellEnd"/>
      <w:r>
        <w:rPr>
          <w:rStyle w:val="token"/>
          <w:rFonts w:ascii="Consolas" w:hAnsi="Consolas"/>
          <w:color w:val="9A6E3A"/>
          <w:sz w:val="23"/>
          <w:szCs w:val="23"/>
        </w:rPr>
        <w:t>=</w:t>
      </w:r>
      <w:r>
        <w:rPr>
          <w:rStyle w:val="token"/>
          <w:rFonts w:ascii="Consolas" w:hAnsi="Consolas"/>
          <w:color w:val="669900"/>
          <w:sz w:val="23"/>
          <w:szCs w:val="23"/>
        </w:rPr>
        <w:t>"m"</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kde_kws</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669900"/>
          <w:sz w:val="23"/>
          <w:szCs w:val="23"/>
        </w:rPr>
        <w:t>"shade"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ax</w:t>
      </w:r>
      <w:proofErr w:type="spellEnd"/>
      <w:r>
        <w:rPr>
          <w:rStyle w:val="token"/>
          <w:rFonts w:ascii="Consolas" w:hAnsi="Consolas"/>
          <w:color w:val="9A6E3A"/>
          <w:sz w:val="23"/>
          <w:szCs w:val="23"/>
        </w:rPr>
        <w:t>=</w:t>
      </w:r>
      <w:r>
        <w:rPr>
          <w:rStyle w:val="HTMLCode"/>
          <w:rFonts w:ascii="Consolas" w:eastAsiaTheme="majorEastAsia" w:hAnsi="Consolas"/>
          <w:color w:val="000000"/>
          <w:sz w:val="23"/>
          <w:szCs w:val="23"/>
        </w:rPr>
        <w:t>axes</w:t>
      </w:r>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set_title</w:t>
      </w:r>
      <w:proofErr w:type="spellEnd"/>
      <w:r>
        <w:rPr>
          <w:rStyle w:val="token"/>
          <w:rFonts w:ascii="Consolas" w:hAnsi="Consolas"/>
          <w:color w:val="999999"/>
          <w:sz w:val="23"/>
          <w:szCs w:val="23"/>
        </w:rPr>
        <w:t>(</w:t>
      </w:r>
      <w:r>
        <w:rPr>
          <w:rStyle w:val="token"/>
          <w:rFonts w:ascii="Consolas" w:hAnsi="Consolas"/>
          <w:color w:val="669900"/>
          <w:sz w:val="23"/>
          <w:szCs w:val="23"/>
        </w:rPr>
        <w:t>'Distribution of Time'</w:t>
      </w:r>
      <w:r>
        <w:rPr>
          <w:rStyle w:val="token"/>
          <w:rFonts w:ascii="Consolas" w:hAnsi="Consolas"/>
          <w:color w:val="999999"/>
          <w:sz w:val="23"/>
          <w:szCs w:val="23"/>
        </w:rPr>
        <w:t>)</w:t>
      </w:r>
    </w:p>
    <w:p w14:paraId="7C92C58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
    <w:p w14:paraId="25AFD4C2" w14:textId="77777777" w:rsidR="00246CC6" w:rsidRDefault="00246CC6" w:rsidP="00246CC6">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plt</w:t>
      </w:r>
      <w:r>
        <w:rPr>
          <w:rStyle w:val="token"/>
          <w:rFonts w:ascii="Consolas" w:hAnsi="Consolas"/>
          <w:color w:val="999999"/>
          <w:sz w:val="23"/>
          <w:szCs w:val="23"/>
        </w:rPr>
        <w:t>.</w:t>
      </w:r>
      <w:r>
        <w:rPr>
          <w:rStyle w:val="HTMLCode"/>
          <w:rFonts w:ascii="Consolas" w:eastAsiaTheme="majorEastAsia" w:hAnsi="Consolas"/>
          <w:color w:val="000000"/>
          <w:sz w:val="23"/>
          <w:szCs w:val="23"/>
        </w:rPr>
        <w:t>show</w:t>
      </w:r>
      <w:proofErr w:type="spellEnd"/>
      <w:r>
        <w:rPr>
          <w:rStyle w:val="token"/>
          <w:rFonts w:ascii="Consolas" w:hAnsi="Consolas"/>
          <w:color w:val="999999"/>
          <w:sz w:val="23"/>
          <w:szCs w:val="23"/>
        </w:rPr>
        <w:t>()</w:t>
      </w:r>
    </w:p>
    <w:p w14:paraId="6581E9B8" w14:textId="369754B1" w:rsidR="00246CC6" w:rsidRDefault="00246CC6" w:rsidP="00246CC6">
      <w:pPr>
        <w:shd w:val="clear" w:color="auto" w:fill="FFFFFF"/>
        <w:rPr>
          <w:rFonts w:ascii="Arial" w:hAnsi="Arial" w:cs="Arial"/>
          <w:color w:val="0077AA"/>
          <w:sz w:val="30"/>
          <w:szCs w:val="30"/>
        </w:rPr>
      </w:pPr>
    </w:p>
    <w:p w14:paraId="43F0307A" w14:textId="72309F36"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noProof/>
          <w:color w:val="212529"/>
        </w:rPr>
        <w:drawing>
          <wp:inline distT="0" distB="0" distL="0" distR="0" wp14:anchorId="457178A3" wp14:editId="65E08A90">
            <wp:extent cx="7143750" cy="1752600"/>
            <wp:effectExtent l="0" t="0" r="0" b="0"/>
            <wp:docPr id="6" name="Picture 6" descr="Distribution of Time and Am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ion of Time and Amou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43750" cy="1752600"/>
                    </a:xfrm>
                    <a:prstGeom prst="rect">
                      <a:avLst/>
                    </a:prstGeom>
                    <a:noFill/>
                    <a:ln>
                      <a:noFill/>
                    </a:ln>
                  </pic:spPr>
                </pic:pic>
              </a:graphicData>
            </a:graphic>
          </wp:inline>
        </w:drawing>
      </w:r>
    </w:p>
    <w:p w14:paraId="7080A317" w14:textId="5170EEC8" w:rsidR="00246CC6" w:rsidRDefault="00246CC6" w:rsidP="00246CC6">
      <w:pPr>
        <w:pStyle w:val="NormalWeb"/>
        <w:shd w:val="clear" w:color="auto" w:fill="FFFFFF"/>
        <w:spacing w:before="0" w:beforeAutospacing="0" w:after="0" w:afterAutospacing="0"/>
        <w:rPr>
          <w:rFonts w:ascii="Arial" w:hAnsi="Arial" w:cs="Arial"/>
          <w:color w:val="212529"/>
          <w:sz w:val="30"/>
          <w:szCs w:val="30"/>
        </w:rPr>
      </w:pPr>
      <w:r>
        <w:rPr>
          <w:rFonts w:ascii="Helvetica" w:hAnsi="Helvetica" w:cs="Arial"/>
          <w:color w:val="212529"/>
        </w:rPr>
        <w:t>Let us check if there is any difference between valid transactions and fraudulent transactions:</w:t>
      </w:r>
    </w:p>
    <w:p w14:paraId="11FDA358"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"Average Amount in a Fraudulent Transaction: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str</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mean</w:t>
      </w:r>
      <w:r>
        <w:rPr>
          <w:rStyle w:val="token"/>
          <w:rFonts w:ascii="Consolas" w:hAnsi="Consolas"/>
          <w:color w:val="999999"/>
          <w:sz w:val="23"/>
          <w:szCs w:val="23"/>
        </w:rPr>
        <w:t>()))</w:t>
      </w:r>
    </w:p>
    <w:p w14:paraId="4A700F5B"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"Average Amount in a Valid Transaction: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str</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mean</w:t>
      </w:r>
      <w:r>
        <w:rPr>
          <w:rStyle w:val="token"/>
          <w:rFonts w:ascii="Consolas" w:hAnsi="Consolas"/>
          <w:color w:val="999999"/>
          <w:sz w:val="23"/>
          <w:szCs w:val="23"/>
        </w:rPr>
        <w:t>()))</w:t>
      </w:r>
    </w:p>
    <w:p w14:paraId="4809EC3A" w14:textId="699D451A" w:rsidR="00246CC6" w:rsidRDefault="00246CC6" w:rsidP="00246CC6">
      <w:pPr>
        <w:shd w:val="clear" w:color="auto" w:fill="FFFFFF"/>
        <w:rPr>
          <w:rFonts w:ascii="Arial" w:hAnsi="Arial" w:cs="Arial"/>
          <w:color w:val="0077AA"/>
          <w:sz w:val="30"/>
          <w:szCs w:val="30"/>
        </w:rPr>
      </w:pPr>
    </w:p>
    <w:p w14:paraId="3FB84290"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Average Amount </w:t>
      </w:r>
      <w:r>
        <w:rPr>
          <w:rStyle w:val="token"/>
          <w:rFonts w:ascii="Consolas" w:hAnsi="Consolas"/>
          <w:color w:val="0077AA"/>
          <w:sz w:val="23"/>
          <w:szCs w:val="23"/>
        </w:rPr>
        <w:t>in</w:t>
      </w:r>
      <w:r>
        <w:rPr>
          <w:rStyle w:val="HTMLCode"/>
          <w:rFonts w:ascii="Consolas" w:eastAsiaTheme="majorEastAsia" w:hAnsi="Consolas"/>
          <w:color w:val="000000"/>
          <w:sz w:val="23"/>
          <w:szCs w:val="23"/>
        </w:rPr>
        <w:t xml:space="preserve"> a Fraudulent Transaction</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122.21132113821133</w:t>
      </w:r>
    </w:p>
    <w:p w14:paraId="1ADE71D2"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 xml:space="preserve">Average Amount </w:t>
      </w:r>
      <w:r>
        <w:rPr>
          <w:rStyle w:val="token"/>
          <w:rFonts w:ascii="Consolas" w:hAnsi="Consolas"/>
          <w:color w:val="0077AA"/>
          <w:sz w:val="23"/>
          <w:szCs w:val="23"/>
        </w:rPr>
        <w:t>in</w:t>
      </w:r>
      <w:r>
        <w:rPr>
          <w:rStyle w:val="HTMLCode"/>
          <w:rFonts w:ascii="Consolas" w:eastAsiaTheme="majorEastAsia" w:hAnsi="Consolas"/>
          <w:color w:val="000000"/>
          <w:sz w:val="23"/>
          <w:szCs w:val="23"/>
        </w:rPr>
        <w:t xml:space="preserve"> a Valid Transaction</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88.29102242225574</w:t>
      </w:r>
    </w:p>
    <w:p w14:paraId="62C14128" w14:textId="73D1371C" w:rsidR="00246CC6" w:rsidRDefault="00246CC6" w:rsidP="00246CC6">
      <w:pPr>
        <w:shd w:val="clear" w:color="auto" w:fill="FFFFFF"/>
        <w:rPr>
          <w:rFonts w:ascii="Arial" w:hAnsi="Arial" w:cs="Arial"/>
          <w:color w:val="0077AA"/>
          <w:sz w:val="30"/>
          <w:szCs w:val="30"/>
        </w:rPr>
      </w:pPr>
    </w:p>
    <w:p w14:paraId="2AED7A64"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lastRenderedPageBreak/>
        <w:t>As we can notice from this, the average money transaction for the fraudulent ones is more. It makes this problem crucial to deal with. Now let us try to understand the distribution of values in each feature. Let's start with the </w:t>
      </w:r>
      <w:r>
        <w:rPr>
          <w:rStyle w:val="HTMLCode"/>
          <w:rFonts w:eastAsiaTheme="majorEastAsia"/>
          <w:color w:val="D63384"/>
          <w:sz w:val="21"/>
          <w:szCs w:val="21"/>
        </w:rPr>
        <w:t>Amount</w:t>
      </w:r>
      <w:r>
        <w:rPr>
          <w:rFonts w:ascii="Helvetica" w:hAnsi="Helvetica" w:cs="Arial"/>
          <w:color w:val="212529"/>
        </w:rPr>
        <w:t>:</w:t>
      </w:r>
    </w:p>
    <w:p w14:paraId="737D268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"Summary of the feature - Amount"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"\n-------------------------------"</w:t>
      </w:r>
      <w:r>
        <w:rPr>
          <w:rStyle w:val="token"/>
          <w:rFonts w:ascii="Consolas" w:hAnsi="Consolas"/>
          <w:color w:val="999999"/>
          <w:sz w:val="23"/>
          <w:szCs w:val="23"/>
        </w:rPr>
        <w:t>)</w:t>
      </w:r>
    </w:p>
    <w:p w14:paraId="233B8E24"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token"/>
          <w:rFonts w:ascii="Consolas" w:hAnsi="Consolas"/>
          <w:color w:val="0077AA"/>
          <w:sz w:val="23"/>
          <w:szCs w:val="23"/>
        </w:rPr>
        <w:t>print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describe</w:t>
      </w:r>
      <w:r>
        <w:rPr>
          <w:rStyle w:val="token"/>
          <w:rFonts w:ascii="Consolas" w:hAnsi="Consolas"/>
          <w:color w:val="999999"/>
          <w:sz w:val="23"/>
          <w:szCs w:val="23"/>
        </w:rPr>
        <w:t>())</w:t>
      </w:r>
    </w:p>
    <w:p w14:paraId="3EC8BC0B" w14:textId="547254D2" w:rsidR="00246CC6" w:rsidRDefault="00246CC6" w:rsidP="00246CC6">
      <w:pPr>
        <w:shd w:val="clear" w:color="auto" w:fill="FFFFFF"/>
        <w:ind w:left="0" w:firstLine="0"/>
        <w:rPr>
          <w:rFonts w:ascii="Arial" w:hAnsi="Arial" w:cs="Arial"/>
          <w:color w:val="0077AA"/>
          <w:sz w:val="30"/>
          <w:szCs w:val="30"/>
        </w:rPr>
      </w:pPr>
    </w:p>
    <w:p w14:paraId="35E2B7FB"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Summary of the feature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Amount</w:t>
      </w:r>
    </w:p>
    <w:p w14:paraId="55B8E4AF"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9A6E3A"/>
          <w:sz w:val="23"/>
          <w:szCs w:val="23"/>
        </w:rPr>
        <w:t>-------------------------------</w:t>
      </w:r>
    </w:p>
    <w:p w14:paraId="3129F8DF"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count    </w:t>
      </w:r>
      <w:r>
        <w:rPr>
          <w:rStyle w:val="token"/>
          <w:rFonts w:ascii="Consolas" w:hAnsi="Consolas"/>
          <w:color w:val="990055"/>
          <w:sz w:val="23"/>
          <w:szCs w:val="23"/>
        </w:rPr>
        <w:t>284807.000000</w:t>
      </w:r>
    </w:p>
    <w:p w14:paraId="323D610C"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mean         </w:t>
      </w:r>
      <w:r>
        <w:rPr>
          <w:rStyle w:val="token"/>
          <w:rFonts w:ascii="Consolas" w:hAnsi="Consolas"/>
          <w:color w:val="990055"/>
          <w:sz w:val="23"/>
          <w:szCs w:val="23"/>
        </w:rPr>
        <w:t>88.349619</w:t>
      </w:r>
    </w:p>
    <w:p w14:paraId="77C0E19F"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std         </w:t>
      </w:r>
      <w:r>
        <w:rPr>
          <w:rStyle w:val="token"/>
          <w:rFonts w:ascii="Consolas" w:hAnsi="Consolas"/>
          <w:color w:val="990055"/>
          <w:sz w:val="23"/>
          <w:szCs w:val="23"/>
        </w:rPr>
        <w:t>250.120109</w:t>
      </w:r>
    </w:p>
    <w:p w14:paraId="3D9C8FEA"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669900"/>
          <w:sz w:val="23"/>
          <w:szCs w:val="23"/>
        </w:rPr>
        <w:t>min</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0.000000</w:t>
      </w:r>
    </w:p>
    <w:p w14:paraId="3A49E74A"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990055"/>
          <w:sz w:val="23"/>
          <w:szCs w:val="23"/>
        </w:rPr>
        <w:t>25</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5.600000</w:t>
      </w:r>
    </w:p>
    <w:p w14:paraId="403ACF36"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990055"/>
          <w:sz w:val="23"/>
          <w:szCs w:val="23"/>
        </w:rPr>
        <w:t>50</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22.000000</w:t>
      </w:r>
    </w:p>
    <w:p w14:paraId="2B2C0F7A"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990055"/>
          <w:sz w:val="23"/>
          <w:szCs w:val="23"/>
        </w:rPr>
        <w:t>75</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77.165000</w:t>
      </w:r>
    </w:p>
    <w:p w14:paraId="545A9263"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669900"/>
          <w:sz w:val="23"/>
          <w:szCs w:val="23"/>
        </w:rPr>
        <w:t>max</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25691.160000</w:t>
      </w:r>
    </w:p>
    <w:p w14:paraId="31AEBC5A"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Name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Amount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dtype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float64</w:t>
      </w:r>
    </w:p>
    <w:p w14:paraId="177CA11D" w14:textId="55B20CEC" w:rsidR="00246CC6" w:rsidRDefault="00246CC6" w:rsidP="00246CC6">
      <w:pPr>
        <w:shd w:val="clear" w:color="auto" w:fill="FFFFFF"/>
        <w:rPr>
          <w:rFonts w:ascii="Arial" w:hAnsi="Arial" w:cs="Arial"/>
          <w:color w:val="0077AA"/>
          <w:sz w:val="30"/>
          <w:szCs w:val="30"/>
        </w:rPr>
      </w:pPr>
    </w:p>
    <w:p w14:paraId="233D95E7"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 xml:space="preserve">The rest of the features don't have any physical interpretation and will be seen through histograms. Here the values are </w:t>
      </w:r>
      <w:proofErr w:type="spellStart"/>
      <w:r>
        <w:rPr>
          <w:rFonts w:ascii="Helvetica" w:hAnsi="Helvetica" w:cs="Arial"/>
          <w:color w:val="212529"/>
        </w:rPr>
        <w:t>subgrouped</w:t>
      </w:r>
      <w:proofErr w:type="spellEnd"/>
      <w:r>
        <w:rPr>
          <w:rFonts w:ascii="Helvetica" w:hAnsi="Helvetica" w:cs="Arial"/>
          <w:color w:val="212529"/>
        </w:rPr>
        <w:t xml:space="preserve"> according to class (valid or fraud):</w:t>
      </w:r>
    </w:p>
    <w:p w14:paraId="4ED87C6C"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data_plot</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copy</w:t>
      </w:r>
      <w:proofErr w:type="spellEnd"/>
      <w:r>
        <w:rPr>
          <w:rStyle w:val="token"/>
          <w:rFonts w:ascii="Consolas" w:hAnsi="Consolas"/>
          <w:color w:val="999999"/>
          <w:sz w:val="23"/>
          <w:szCs w:val="23"/>
        </w:rPr>
        <w:t>()</w:t>
      </w:r>
    </w:p>
    <w:p w14:paraId="622A2388"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amount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data_plot</w:t>
      </w:r>
      <w:proofErr w:type="spellEnd"/>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p>
    <w:p w14:paraId="05A2129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data_plot</w:t>
      </w:r>
      <w:r>
        <w:rPr>
          <w:rStyle w:val="token"/>
          <w:rFonts w:ascii="Consolas" w:hAnsi="Consolas"/>
          <w:color w:val="999999"/>
          <w:sz w:val="23"/>
          <w:szCs w:val="23"/>
        </w:rPr>
        <w:t>.</w:t>
      </w:r>
      <w:r>
        <w:rPr>
          <w:rStyle w:val="HTMLCode"/>
          <w:rFonts w:ascii="Consolas" w:eastAsiaTheme="majorEastAsia" w:hAnsi="Consolas"/>
          <w:color w:val="000000"/>
          <w:sz w:val="23"/>
          <w:szCs w:val="23"/>
        </w:rPr>
        <w:t>drop</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labels</w:t>
      </w:r>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axis</w:t>
      </w:r>
      <w:r>
        <w:rPr>
          <w:rStyle w:val="token"/>
          <w:rFonts w:ascii="Consolas" w:hAnsi="Consolas"/>
          <w:color w:val="9A6E3A"/>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inplace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p>
    <w:p w14:paraId="35B0F4B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data_plot</w:t>
      </w:r>
      <w:r>
        <w:rPr>
          <w:rStyle w:val="token"/>
          <w:rFonts w:ascii="Consolas" w:hAnsi="Consolas"/>
          <w:color w:val="999999"/>
          <w:sz w:val="23"/>
          <w:szCs w:val="23"/>
        </w:rPr>
        <w:t>.</w:t>
      </w:r>
      <w:r>
        <w:rPr>
          <w:rStyle w:val="HTMLCode"/>
          <w:rFonts w:ascii="Consolas" w:eastAsiaTheme="majorEastAsia" w:hAnsi="Consolas"/>
          <w:color w:val="000000"/>
          <w:sz w:val="23"/>
          <w:szCs w:val="23"/>
        </w:rPr>
        <w:t>insert</w:t>
      </w:r>
      <w:proofErr w:type="spellEnd"/>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amount</w:t>
      </w:r>
      <w:r>
        <w:rPr>
          <w:rStyle w:val="token"/>
          <w:rFonts w:ascii="Consolas" w:hAnsi="Consolas"/>
          <w:color w:val="999999"/>
          <w:sz w:val="23"/>
          <w:szCs w:val="23"/>
        </w:rPr>
        <w:t>)</w:t>
      </w:r>
    </w:p>
    <w:p w14:paraId="60CDDC8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columns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data_plot</w:t>
      </w:r>
      <w:r>
        <w:rPr>
          <w:rStyle w:val="token"/>
          <w:rFonts w:ascii="Consolas" w:hAnsi="Consolas"/>
          <w:color w:val="999999"/>
          <w:sz w:val="23"/>
          <w:szCs w:val="23"/>
        </w:rPr>
        <w:t>.</w:t>
      </w:r>
      <w:r>
        <w:rPr>
          <w:rStyle w:val="HTMLCode"/>
          <w:rFonts w:ascii="Consolas" w:eastAsiaTheme="majorEastAsia" w:hAnsi="Consolas"/>
          <w:color w:val="000000"/>
          <w:sz w:val="23"/>
          <w:szCs w:val="23"/>
        </w:rPr>
        <w:t>iloc</w:t>
      </w:r>
      <w:proofErr w:type="spellEnd"/>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r>
        <w:rPr>
          <w:rStyle w:val="token"/>
          <w:rFonts w:ascii="Consolas" w:hAnsi="Consolas"/>
          <w:color w:val="990055"/>
          <w:sz w:val="23"/>
          <w:szCs w:val="23"/>
        </w:rPr>
        <w:t>30</w:t>
      </w:r>
      <w:r>
        <w:rPr>
          <w:rStyle w:val="token"/>
          <w:rFonts w:ascii="Consolas" w:hAnsi="Consolas"/>
          <w:color w:val="999999"/>
          <w:sz w:val="23"/>
          <w:szCs w:val="23"/>
        </w:rPr>
        <w:t>].</w:t>
      </w:r>
      <w:r>
        <w:rPr>
          <w:rStyle w:val="HTMLCode"/>
          <w:rFonts w:ascii="Consolas" w:eastAsiaTheme="majorEastAsia" w:hAnsi="Consolas"/>
          <w:color w:val="000000"/>
          <w:sz w:val="23"/>
          <w:szCs w:val="23"/>
        </w:rPr>
        <w:t>columns</w:t>
      </w:r>
    </w:p>
    <w:p w14:paraId="549264E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plt</w:t>
      </w:r>
      <w:r>
        <w:rPr>
          <w:rStyle w:val="token"/>
          <w:rFonts w:ascii="Consolas" w:hAnsi="Consolas"/>
          <w:color w:val="999999"/>
          <w:sz w:val="23"/>
          <w:szCs w:val="23"/>
        </w:rPr>
        <w:t>.</w:t>
      </w:r>
      <w:r>
        <w:rPr>
          <w:rStyle w:val="HTMLCode"/>
          <w:rFonts w:ascii="Consolas" w:eastAsiaTheme="majorEastAsia" w:hAnsi="Consolas"/>
          <w:color w:val="000000"/>
          <w:sz w:val="23"/>
          <w:szCs w:val="23"/>
        </w:rPr>
        <w:t>figure</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figsize</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990055"/>
          <w:sz w:val="23"/>
          <w:szCs w:val="23"/>
        </w:rPr>
        <w:t>12</w:t>
      </w:r>
      <w:r>
        <w:rPr>
          <w:rStyle w:val="token"/>
          <w:rFonts w:ascii="Consolas" w:hAnsi="Consolas"/>
          <w:color w:val="999999"/>
          <w:sz w:val="23"/>
          <w:szCs w:val="23"/>
        </w:rPr>
        <w:t>,</w:t>
      </w:r>
      <w:r>
        <w:rPr>
          <w:rStyle w:val="token"/>
          <w:rFonts w:ascii="Consolas" w:hAnsi="Consolas"/>
          <w:color w:val="990055"/>
          <w:sz w:val="23"/>
          <w:szCs w:val="23"/>
        </w:rPr>
        <w:t>30</w:t>
      </w:r>
      <w:r>
        <w:rPr>
          <w:rStyle w:val="token"/>
          <w:rFonts w:ascii="Consolas" w:hAnsi="Consolas"/>
          <w:color w:val="9A6E3A"/>
          <w:sz w:val="23"/>
          <w:szCs w:val="23"/>
        </w:rPr>
        <w:t>*</w:t>
      </w:r>
      <w:r>
        <w:rPr>
          <w:rStyle w:val="token"/>
          <w:rFonts w:ascii="Consolas" w:hAnsi="Consolas"/>
          <w:color w:val="990055"/>
          <w:sz w:val="23"/>
          <w:szCs w:val="23"/>
        </w:rPr>
        <w:t>4</w:t>
      </w:r>
      <w:r>
        <w:rPr>
          <w:rStyle w:val="token"/>
          <w:rFonts w:ascii="Consolas" w:hAnsi="Consolas"/>
          <w:color w:val="999999"/>
          <w:sz w:val="23"/>
          <w:szCs w:val="23"/>
        </w:rPr>
        <w:t>))</w:t>
      </w:r>
    </w:p>
    <w:p w14:paraId="0F362320"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grids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gridspec</w:t>
      </w:r>
      <w:r>
        <w:rPr>
          <w:rStyle w:val="token"/>
          <w:rFonts w:ascii="Consolas" w:hAnsi="Consolas"/>
          <w:color w:val="999999"/>
          <w:sz w:val="23"/>
          <w:szCs w:val="23"/>
        </w:rPr>
        <w:t>.</w:t>
      </w:r>
      <w:r>
        <w:rPr>
          <w:rStyle w:val="HTMLCode"/>
          <w:rFonts w:ascii="Consolas" w:eastAsiaTheme="majorEastAsia" w:hAnsi="Consolas"/>
          <w:color w:val="000000"/>
          <w:sz w:val="23"/>
          <w:szCs w:val="23"/>
        </w:rPr>
        <w:t>GridSpec</w:t>
      </w:r>
      <w:proofErr w:type="spellEnd"/>
      <w:r>
        <w:rPr>
          <w:rStyle w:val="token"/>
          <w:rFonts w:ascii="Consolas" w:hAnsi="Consolas"/>
          <w:color w:val="999999"/>
          <w:sz w:val="23"/>
          <w:szCs w:val="23"/>
        </w:rPr>
        <w:t>(</w:t>
      </w:r>
      <w:r>
        <w:rPr>
          <w:rStyle w:val="token"/>
          <w:rFonts w:ascii="Consolas" w:hAnsi="Consolas"/>
          <w:color w:val="990055"/>
          <w:sz w:val="23"/>
          <w:szCs w:val="23"/>
        </w:rPr>
        <w:t>30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p>
    <w:p w14:paraId="2AEE4C5B"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for</w:t>
      </w:r>
      <w:r>
        <w:rPr>
          <w:rStyle w:val="HTMLCode"/>
          <w:rFonts w:ascii="Consolas" w:eastAsiaTheme="majorEastAsia" w:hAnsi="Consolas"/>
          <w:color w:val="000000"/>
          <w:sz w:val="23"/>
          <w:szCs w:val="23"/>
        </w:rPr>
        <w:t xml:space="preserve"> grid</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index </w:t>
      </w:r>
      <w:r>
        <w:rPr>
          <w:rStyle w:val="token"/>
          <w:rFonts w:ascii="Consolas" w:hAnsi="Consolas"/>
          <w:color w:val="0077AA"/>
          <w:sz w:val="23"/>
          <w:szCs w:val="23"/>
        </w:rPr>
        <w:t>in</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enumerate</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data_plot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columns</w:t>
      </w:r>
      <w:r>
        <w:rPr>
          <w:rStyle w:val="token"/>
          <w:rFonts w:ascii="Consolas" w:hAnsi="Consolas"/>
          <w:color w:val="999999"/>
          <w:sz w:val="23"/>
          <w:szCs w:val="23"/>
        </w:rPr>
        <w:t>]):</w:t>
      </w:r>
    </w:p>
    <w:p w14:paraId="12F40EB6"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ax</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plt</w:t>
      </w:r>
      <w:r>
        <w:rPr>
          <w:rStyle w:val="token"/>
          <w:rFonts w:ascii="Consolas" w:hAnsi="Consolas"/>
          <w:color w:val="999999"/>
          <w:sz w:val="23"/>
          <w:szCs w:val="23"/>
        </w:rPr>
        <w:t>.</w:t>
      </w:r>
      <w:r>
        <w:rPr>
          <w:rStyle w:val="HTMLCode"/>
          <w:rFonts w:ascii="Consolas" w:eastAsiaTheme="majorEastAsia" w:hAnsi="Consolas"/>
          <w:color w:val="000000"/>
          <w:sz w:val="23"/>
          <w:szCs w:val="23"/>
        </w:rPr>
        <w:t>subplot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grids</w:t>
      </w:r>
      <w:r>
        <w:rPr>
          <w:rStyle w:val="token"/>
          <w:rFonts w:ascii="Consolas" w:hAnsi="Consolas"/>
          <w:color w:val="999999"/>
          <w:sz w:val="23"/>
          <w:szCs w:val="23"/>
        </w:rPr>
        <w:t>[</w:t>
      </w:r>
      <w:r>
        <w:rPr>
          <w:rStyle w:val="HTMLCode"/>
          <w:rFonts w:ascii="Consolas" w:eastAsiaTheme="majorEastAsia" w:hAnsi="Consolas"/>
          <w:color w:val="000000"/>
          <w:sz w:val="23"/>
          <w:szCs w:val="23"/>
        </w:rPr>
        <w:t>grid</w:t>
      </w:r>
      <w:r>
        <w:rPr>
          <w:rStyle w:val="token"/>
          <w:rFonts w:ascii="Consolas" w:hAnsi="Consolas"/>
          <w:color w:val="999999"/>
          <w:sz w:val="23"/>
          <w:szCs w:val="23"/>
        </w:rPr>
        <w:t>])</w:t>
      </w:r>
    </w:p>
    <w:p w14:paraId="37E512D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sns</w:t>
      </w:r>
      <w:r>
        <w:rPr>
          <w:rStyle w:val="token"/>
          <w:rFonts w:ascii="Consolas" w:hAnsi="Consolas"/>
          <w:color w:val="999999"/>
          <w:sz w:val="23"/>
          <w:szCs w:val="23"/>
        </w:rPr>
        <w:t>.</w:t>
      </w:r>
      <w:r>
        <w:rPr>
          <w:rStyle w:val="HTMLCode"/>
          <w:rFonts w:ascii="Consolas" w:eastAsiaTheme="majorEastAsia" w:hAnsi="Consolas"/>
          <w:color w:val="000000"/>
          <w:sz w:val="23"/>
          <w:szCs w:val="23"/>
        </w:rPr>
        <w:t>distplot</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data_plot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index</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data_plot</w:t>
      </w:r>
      <w:r>
        <w:rPr>
          <w:rStyle w:val="token"/>
          <w:rFonts w:ascii="Consolas" w:hAnsi="Consolas"/>
          <w:color w:val="999999"/>
          <w:sz w:val="23"/>
          <w:szCs w:val="23"/>
        </w:rPr>
        <w:t>.</w:t>
      </w:r>
      <w:r>
        <w:rPr>
          <w:rStyle w:val="HTMLCode"/>
          <w:rFonts w:ascii="Consolas" w:eastAsiaTheme="majorEastAsia" w:hAnsi="Consolas"/>
          <w:color w:val="000000"/>
          <w:sz w:val="23"/>
          <w:szCs w:val="23"/>
        </w:rPr>
        <w:t>Class</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hist</w:t>
      </w:r>
      <w:proofErr w:type="spellEnd"/>
      <w:r>
        <w:rPr>
          <w:rStyle w:val="token"/>
          <w:rFonts w:ascii="Consolas" w:hAnsi="Consolas"/>
          <w:color w:val="9A6E3A"/>
          <w:sz w:val="23"/>
          <w:szCs w:val="23"/>
        </w:rPr>
        <w:t>=</w:t>
      </w:r>
      <w:r>
        <w:rPr>
          <w:rStyle w:val="token"/>
          <w:rFonts w:ascii="Consolas" w:hAnsi="Consolas"/>
          <w:color w:val="990055"/>
          <w:sz w:val="23"/>
          <w:szCs w:val="23"/>
        </w:rPr>
        <w:t>False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kde_kws</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669900"/>
          <w:sz w:val="23"/>
          <w:szCs w:val="23"/>
        </w:rPr>
        <w:t>"shade"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bins</w:t>
      </w:r>
      <w:r>
        <w:rPr>
          <w:rStyle w:val="token"/>
          <w:rFonts w:ascii="Consolas" w:hAnsi="Consolas"/>
          <w:color w:val="9A6E3A"/>
          <w:sz w:val="23"/>
          <w:szCs w:val="23"/>
        </w:rPr>
        <w:t>=</w:t>
      </w:r>
      <w:r>
        <w:rPr>
          <w:rStyle w:val="token"/>
          <w:rFonts w:ascii="Consolas" w:hAnsi="Consolas"/>
          <w:color w:val="990055"/>
          <w:sz w:val="23"/>
          <w:szCs w:val="23"/>
        </w:rPr>
        <w:t>50</w:t>
      </w:r>
      <w:r>
        <w:rPr>
          <w:rStyle w:val="token"/>
          <w:rFonts w:ascii="Consolas" w:hAnsi="Consolas"/>
          <w:color w:val="999999"/>
          <w:sz w:val="23"/>
          <w:szCs w:val="23"/>
        </w:rPr>
        <w:t>)</w:t>
      </w:r>
    </w:p>
    <w:p w14:paraId="6A0FA65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sns</w:t>
      </w:r>
      <w:r>
        <w:rPr>
          <w:rStyle w:val="token"/>
          <w:rFonts w:ascii="Consolas" w:hAnsi="Consolas"/>
          <w:color w:val="999999"/>
          <w:sz w:val="23"/>
          <w:szCs w:val="23"/>
        </w:rPr>
        <w:t>.</w:t>
      </w:r>
      <w:r>
        <w:rPr>
          <w:rStyle w:val="HTMLCode"/>
          <w:rFonts w:ascii="Consolas" w:eastAsiaTheme="majorEastAsia" w:hAnsi="Consolas"/>
          <w:color w:val="000000"/>
          <w:sz w:val="23"/>
          <w:szCs w:val="23"/>
        </w:rPr>
        <w:t>distplot</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data_plot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index</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data_plot</w:t>
      </w:r>
      <w:r>
        <w:rPr>
          <w:rStyle w:val="token"/>
          <w:rFonts w:ascii="Consolas" w:hAnsi="Consolas"/>
          <w:color w:val="999999"/>
          <w:sz w:val="23"/>
          <w:szCs w:val="23"/>
        </w:rPr>
        <w:t>.</w:t>
      </w:r>
      <w:r>
        <w:rPr>
          <w:rStyle w:val="HTMLCode"/>
          <w:rFonts w:ascii="Consolas" w:eastAsiaTheme="majorEastAsia" w:hAnsi="Consolas"/>
          <w:color w:val="000000"/>
          <w:sz w:val="23"/>
          <w:szCs w:val="23"/>
        </w:rPr>
        <w:t>Class</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hist</w:t>
      </w:r>
      <w:proofErr w:type="spellEnd"/>
      <w:r>
        <w:rPr>
          <w:rStyle w:val="token"/>
          <w:rFonts w:ascii="Consolas" w:hAnsi="Consolas"/>
          <w:color w:val="9A6E3A"/>
          <w:sz w:val="23"/>
          <w:szCs w:val="23"/>
        </w:rPr>
        <w:t>=</w:t>
      </w:r>
      <w:r>
        <w:rPr>
          <w:rStyle w:val="token"/>
          <w:rFonts w:ascii="Consolas" w:hAnsi="Consolas"/>
          <w:color w:val="990055"/>
          <w:sz w:val="23"/>
          <w:szCs w:val="23"/>
        </w:rPr>
        <w:t>False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kde_kws</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669900"/>
          <w:sz w:val="23"/>
          <w:szCs w:val="23"/>
        </w:rPr>
        <w:t>"shade"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bins</w:t>
      </w:r>
      <w:r>
        <w:rPr>
          <w:rStyle w:val="token"/>
          <w:rFonts w:ascii="Consolas" w:hAnsi="Consolas"/>
          <w:color w:val="9A6E3A"/>
          <w:sz w:val="23"/>
          <w:szCs w:val="23"/>
        </w:rPr>
        <w:t>=</w:t>
      </w:r>
      <w:r>
        <w:rPr>
          <w:rStyle w:val="token"/>
          <w:rFonts w:ascii="Consolas" w:hAnsi="Consolas"/>
          <w:color w:val="990055"/>
          <w:sz w:val="23"/>
          <w:szCs w:val="23"/>
        </w:rPr>
        <w:t>50</w:t>
      </w:r>
      <w:r>
        <w:rPr>
          <w:rStyle w:val="token"/>
          <w:rFonts w:ascii="Consolas" w:hAnsi="Consolas"/>
          <w:color w:val="999999"/>
          <w:sz w:val="23"/>
          <w:szCs w:val="23"/>
        </w:rPr>
        <w:t>)</w:t>
      </w:r>
    </w:p>
    <w:p w14:paraId="756CCC83"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ax</w:t>
      </w:r>
      <w:r>
        <w:rPr>
          <w:rStyle w:val="token"/>
          <w:rFonts w:ascii="Consolas" w:hAnsi="Consolas"/>
          <w:color w:val="999999"/>
          <w:sz w:val="23"/>
          <w:szCs w:val="23"/>
        </w:rPr>
        <w:t>.</w:t>
      </w:r>
      <w:r>
        <w:rPr>
          <w:rStyle w:val="HTMLCode"/>
          <w:rFonts w:ascii="Consolas" w:eastAsiaTheme="majorEastAsia" w:hAnsi="Consolas"/>
          <w:color w:val="000000"/>
          <w:sz w:val="23"/>
          <w:szCs w:val="23"/>
        </w:rPr>
        <w:t>set_xlabel</w:t>
      </w:r>
      <w:proofErr w:type="spellEnd"/>
      <w:r>
        <w:rPr>
          <w:rStyle w:val="token"/>
          <w:rFonts w:ascii="Consolas" w:hAnsi="Consolas"/>
          <w:color w:val="999999"/>
          <w:sz w:val="23"/>
          <w:szCs w:val="23"/>
        </w:rPr>
        <w:t>(</w:t>
      </w:r>
      <w:r>
        <w:rPr>
          <w:rStyle w:val="token"/>
          <w:rFonts w:ascii="Consolas" w:hAnsi="Consolas"/>
          <w:color w:val="669900"/>
          <w:sz w:val="23"/>
          <w:szCs w:val="23"/>
        </w:rPr>
        <w:t>""</w:t>
      </w:r>
      <w:r>
        <w:rPr>
          <w:rStyle w:val="token"/>
          <w:rFonts w:ascii="Consolas" w:hAnsi="Consolas"/>
          <w:color w:val="999999"/>
          <w:sz w:val="23"/>
          <w:szCs w:val="23"/>
        </w:rPr>
        <w:t>)</w:t>
      </w:r>
    </w:p>
    <w:p w14:paraId="69EEC24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ax</w:t>
      </w:r>
      <w:r>
        <w:rPr>
          <w:rStyle w:val="token"/>
          <w:rFonts w:ascii="Consolas" w:hAnsi="Consolas"/>
          <w:color w:val="999999"/>
          <w:sz w:val="23"/>
          <w:szCs w:val="23"/>
        </w:rPr>
        <w:t>.</w:t>
      </w:r>
      <w:r>
        <w:rPr>
          <w:rStyle w:val="HTMLCode"/>
          <w:rFonts w:ascii="Consolas" w:eastAsiaTheme="majorEastAsia" w:hAnsi="Consolas"/>
          <w:color w:val="000000"/>
          <w:sz w:val="23"/>
          <w:szCs w:val="23"/>
        </w:rPr>
        <w:t>set_title</w:t>
      </w:r>
      <w:proofErr w:type="spellEnd"/>
      <w:r>
        <w:rPr>
          <w:rStyle w:val="token"/>
          <w:rFonts w:ascii="Consolas" w:hAnsi="Consolas"/>
          <w:color w:val="999999"/>
          <w:sz w:val="23"/>
          <w:szCs w:val="23"/>
        </w:rPr>
        <w:t>(</w:t>
      </w:r>
      <w:r>
        <w:rPr>
          <w:rStyle w:val="token"/>
          <w:rFonts w:ascii="Consolas" w:hAnsi="Consolas"/>
          <w:color w:val="669900"/>
          <w:sz w:val="23"/>
          <w:szCs w:val="23"/>
        </w:rPr>
        <w:t>"Distribution of Column: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str</w:t>
      </w:r>
      <w:r>
        <w:rPr>
          <w:rStyle w:val="token"/>
          <w:rFonts w:ascii="Consolas" w:hAnsi="Consolas"/>
          <w:color w:val="999999"/>
          <w:sz w:val="23"/>
          <w:szCs w:val="23"/>
        </w:rPr>
        <w:t>(</w:t>
      </w:r>
      <w:r>
        <w:rPr>
          <w:rStyle w:val="HTMLCode"/>
          <w:rFonts w:ascii="Consolas" w:eastAsiaTheme="majorEastAsia" w:hAnsi="Consolas"/>
          <w:color w:val="000000"/>
          <w:sz w:val="23"/>
          <w:szCs w:val="23"/>
        </w:rPr>
        <w:t>index</w:t>
      </w:r>
      <w:r>
        <w:rPr>
          <w:rStyle w:val="token"/>
          <w:rFonts w:ascii="Consolas" w:hAnsi="Consolas"/>
          <w:color w:val="999999"/>
          <w:sz w:val="23"/>
          <w:szCs w:val="23"/>
        </w:rPr>
        <w:t>))</w:t>
      </w:r>
    </w:p>
    <w:p w14:paraId="07A05EBD" w14:textId="77777777" w:rsidR="00246CC6" w:rsidRDefault="00246CC6" w:rsidP="00246CC6">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plt</w:t>
      </w:r>
      <w:r>
        <w:rPr>
          <w:rStyle w:val="token"/>
          <w:rFonts w:ascii="Consolas" w:hAnsi="Consolas"/>
          <w:color w:val="999999"/>
          <w:sz w:val="23"/>
          <w:szCs w:val="23"/>
        </w:rPr>
        <w:t>.</w:t>
      </w:r>
      <w:r>
        <w:rPr>
          <w:rStyle w:val="HTMLCode"/>
          <w:rFonts w:ascii="Consolas" w:eastAsiaTheme="majorEastAsia" w:hAnsi="Consolas"/>
          <w:color w:val="000000"/>
          <w:sz w:val="23"/>
          <w:szCs w:val="23"/>
        </w:rPr>
        <w:t>show</w:t>
      </w:r>
      <w:proofErr w:type="spellEnd"/>
      <w:r>
        <w:rPr>
          <w:rStyle w:val="token"/>
          <w:rFonts w:ascii="Consolas" w:hAnsi="Consolas"/>
          <w:color w:val="999999"/>
          <w:sz w:val="23"/>
          <w:szCs w:val="23"/>
        </w:rPr>
        <w:t>()</w:t>
      </w:r>
    </w:p>
    <w:p w14:paraId="2E5F2193" w14:textId="05104F72" w:rsidR="00246CC6" w:rsidRDefault="00246CC6" w:rsidP="00246CC6">
      <w:pPr>
        <w:shd w:val="clear" w:color="auto" w:fill="FFFFFF"/>
        <w:rPr>
          <w:rFonts w:ascii="Arial" w:hAnsi="Arial" w:cs="Arial"/>
          <w:color w:val="0077AA"/>
          <w:sz w:val="30"/>
          <w:szCs w:val="30"/>
        </w:rPr>
      </w:pPr>
    </w:p>
    <w:p w14:paraId="1297BEA0" w14:textId="675BC661"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noProof/>
          <w:color w:val="212529"/>
        </w:rPr>
        <w:drawing>
          <wp:inline distT="0" distB="0" distL="0" distR="0" wp14:anchorId="52322082" wp14:editId="280BCA47">
            <wp:extent cx="5715000" cy="9058275"/>
            <wp:effectExtent l="0" t="0" r="0" b="9525"/>
            <wp:docPr id="3" name="Picture 3" descr="Distribution of PC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tribution of PCA featur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9058275"/>
                    </a:xfrm>
                    <a:prstGeom prst="rect">
                      <a:avLst/>
                    </a:prstGeom>
                    <a:noFill/>
                    <a:ln>
                      <a:noFill/>
                    </a:ln>
                  </pic:spPr>
                </pic:pic>
              </a:graphicData>
            </a:graphic>
          </wp:inline>
        </w:drawing>
      </w:r>
    </w:p>
    <w:p w14:paraId="6278B8C5" w14:textId="1C56350B" w:rsidR="00246CC6" w:rsidRPr="00246CC6" w:rsidRDefault="00246CC6" w:rsidP="00246CC6">
      <w:pPr>
        <w:pStyle w:val="Heading2"/>
        <w:shd w:val="clear" w:color="auto" w:fill="FFFFFF"/>
        <w:spacing w:before="0"/>
        <w:rPr>
          <w:rFonts w:ascii="Helvetica" w:hAnsi="Helvetica" w:cs="Arial"/>
          <w:color w:val="212529"/>
          <w:u w:val="single"/>
        </w:rPr>
      </w:pPr>
      <w:r w:rsidRPr="00246CC6">
        <w:rPr>
          <w:rFonts w:ascii="Helvetica" w:hAnsi="Helvetica" w:cs="Arial"/>
          <w:color w:val="212529"/>
          <w:u w:val="single"/>
        </w:rPr>
        <w:t>Data Preparation</w:t>
      </w:r>
    </w:p>
    <w:p w14:paraId="46433BB4" w14:textId="77777777" w:rsidR="00246CC6" w:rsidRPr="00246CC6" w:rsidRDefault="00246CC6" w:rsidP="00246CC6"/>
    <w:p w14:paraId="4C5543B1" w14:textId="0A125C95" w:rsidR="00246CC6" w:rsidRDefault="00246CC6" w:rsidP="00246CC6">
      <w:pPr>
        <w:pStyle w:val="NormalWeb"/>
        <w:shd w:val="clear" w:color="auto" w:fill="FFFFFF"/>
        <w:spacing w:before="0" w:beforeAutospacing="0" w:after="0" w:afterAutospacing="0"/>
        <w:rPr>
          <w:rFonts w:ascii="Arial" w:hAnsi="Arial" w:cs="Arial"/>
          <w:color w:val="212529"/>
          <w:sz w:val="30"/>
          <w:szCs w:val="30"/>
        </w:rPr>
      </w:pPr>
      <w:r>
        <w:rPr>
          <w:rFonts w:ascii="Helvetica" w:hAnsi="Helvetica" w:cs="Arial"/>
          <w:color w:val="212529"/>
        </w:rPr>
        <w:t>Since the features are created using PCA, feature selection is unnecessary as many features are tiny. Let's see if there are any missing values in the dataset:</w:t>
      </w:r>
    </w:p>
    <w:p w14:paraId="3258AB9A"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isnull</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shape</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14:paraId="0EBBF1F7"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"Non-missing values: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token"/>
          <w:rFonts w:ascii="Consolas" w:hAnsi="Consolas"/>
          <w:color w:val="669900"/>
          <w:sz w:val="23"/>
          <w:szCs w:val="23"/>
        </w:rPr>
        <w:t>str</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isnull</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shape</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14:paraId="5B3E3AFD"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"Missing values: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token"/>
          <w:rFonts w:ascii="Consolas" w:hAnsi="Consolas"/>
          <w:color w:val="669900"/>
          <w:sz w:val="23"/>
          <w:szCs w:val="23"/>
        </w:rPr>
        <w:t>str</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isnull</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shape</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14:paraId="7D69E6D4" w14:textId="639945A9" w:rsidR="00246CC6" w:rsidRDefault="00246CC6" w:rsidP="00246CC6">
      <w:pPr>
        <w:shd w:val="clear" w:color="auto" w:fill="FFFFFF"/>
        <w:rPr>
          <w:rFonts w:ascii="Arial" w:hAnsi="Arial" w:cs="Arial"/>
          <w:color w:val="0077AA"/>
          <w:sz w:val="30"/>
          <w:szCs w:val="30"/>
        </w:rPr>
      </w:pPr>
    </w:p>
    <w:p w14:paraId="62C95AEF"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Non</w:t>
      </w:r>
      <w:r>
        <w:rPr>
          <w:rStyle w:val="token"/>
          <w:rFonts w:ascii="Consolas" w:hAnsi="Consolas"/>
          <w:color w:val="9A6E3A"/>
          <w:sz w:val="23"/>
          <w:szCs w:val="23"/>
        </w:rPr>
        <w:t>-</w:t>
      </w:r>
      <w:r>
        <w:rPr>
          <w:rStyle w:val="HTMLCode"/>
          <w:rFonts w:ascii="Consolas" w:eastAsiaTheme="majorEastAsia" w:hAnsi="Consolas"/>
          <w:color w:val="000000"/>
          <w:sz w:val="23"/>
          <w:szCs w:val="23"/>
        </w:rPr>
        <w:t>missing values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284807</w:t>
      </w:r>
    </w:p>
    <w:p w14:paraId="61B26FD8"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Missing values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p>
    <w:p w14:paraId="15799653" w14:textId="398415A5" w:rsidR="00246CC6" w:rsidRDefault="00246CC6" w:rsidP="00246CC6">
      <w:pPr>
        <w:shd w:val="clear" w:color="auto" w:fill="FFFFFF"/>
        <w:ind w:left="0" w:firstLine="0"/>
        <w:rPr>
          <w:rFonts w:ascii="Arial" w:hAnsi="Arial" w:cs="Arial"/>
          <w:color w:val="0077AA"/>
          <w:sz w:val="30"/>
          <w:szCs w:val="30"/>
        </w:rPr>
      </w:pPr>
    </w:p>
    <w:p w14:paraId="7488B45B"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As there are no missing data, we turn to standardization. We standardize only </w:t>
      </w:r>
      <w:r>
        <w:rPr>
          <w:rStyle w:val="HTMLCode"/>
          <w:rFonts w:eastAsiaTheme="majorEastAsia"/>
          <w:color w:val="D63384"/>
          <w:sz w:val="21"/>
          <w:szCs w:val="21"/>
        </w:rPr>
        <w:t>Time</w:t>
      </w:r>
      <w:r>
        <w:rPr>
          <w:rFonts w:ascii="Helvetica" w:hAnsi="Helvetica" w:cs="Arial"/>
          <w:color w:val="212529"/>
        </w:rPr>
        <w:t> and </w:t>
      </w:r>
      <w:r>
        <w:rPr>
          <w:rStyle w:val="HTMLCode"/>
          <w:rFonts w:eastAsiaTheme="majorEastAsia"/>
          <w:color w:val="D63384"/>
          <w:sz w:val="21"/>
          <w:szCs w:val="21"/>
        </w:rPr>
        <w:t>Amount</w:t>
      </w:r>
      <w:r>
        <w:rPr>
          <w:rFonts w:ascii="Helvetica" w:hAnsi="Helvetica" w:cs="Arial"/>
          <w:color w:val="212529"/>
        </w:rPr>
        <w:t> using </w:t>
      </w:r>
      <w:proofErr w:type="spellStart"/>
      <w:r>
        <w:rPr>
          <w:rFonts w:ascii="Helvetica" w:hAnsi="Helvetica" w:cs="Arial"/>
          <w:color w:val="212529"/>
        </w:rPr>
        <w:fldChar w:fldCharType="begin"/>
      </w:r>
      <w:r>
        <w:rPr>
          <w:rFonts w:ascii="Helvetica" w:hAnsi="Helvetica" w:cs="Arial"/>
          <w:color w:val="212529"/>
        </w:rPr>
        <w:instrText xml:space="preserve"> HYPERLINK "https://scikit-learn.org/stable/modules/generated/sklearn.preprocessing.RobustScaler.html" \o "RobustScaler" \t "_blank" </w:instrText>
      </w:r>
      <w:r>
        <w:rPr>
          <w:rFonts w:ascii="Helvetica" w:hAnsi="Helvetica" w:cs="Arial"/>
          <w:color w:val="212529"/>
        </w:rPr>
      </w:r>
      <w:r>
        <w:rPr>
          <w:rFonts w:ascii="Helvetica" w:hAnsi="Helvetica" w:cs="Arial"/>
          <w:color w:val="212529"/>
        </w:rPr>
        <w:fldChar w:fldCharType="separate"/>
      </w:r>
      <w:r>
        <w:rPr>
          <w:rStyle w:val="HTMLCode"/>
          <w:rFonts w:eastAsiaTheme="majorEastAsia"/>
          <w:color w:val="306998"/>
          <w:sz w:val="21"/>
          <w:szCs w:val="21"/>
        </w:rPr>
        <w:t>RobustScaler</w:t>
      </w:r>
      <w:proofErr w:type="spellEnd"/>
      <w:r>
        <w:rPr>
          <w:rFonts w:ascii="Helvetica" w:hAnsi="Helvetica" w:cs="Arial"/>
          <w:color w:val="212529"/>
        </w:rPr>
        <w:fldChar w:fldCharType="end"/>
      </w:r>
      <w:r>
        <w:rPr>
          <w:rFonts w:ascii="Helvetica" w:hAnsi="Helvetica" w:cs="Arial"/>
          <w:color w:val="212529"/>
        </w:rPr>
        <w:t>:</w:t>
      </w:r>
    </w:p>
    <w:p w14:paraId="3B7C0ED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preprocessing</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RobustScaler</w:t>
      </w:r>
      <w:proofErr w:type="spellEnd"/>
    </w:p>
    <w:p w14:paraId="2151B9F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scaler</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RobustScaler</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fit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"Time"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"Amount"</w:t>
      </w:r>
      <w:r>
        <w:rPr>
          <w:rStyle w:val="token"/>
          <w:rFonts w:ascii="Consolas" w:hAnsi="Consolas"/>
          <w:color w:val="999999"/>
          <w:sz w:val="23"/>
          <w:szCs w:val="23"/>
        </w:rPr>
        <w:t>]])</w:t>
      </w:r>
    </w:p>
    <w:p w14:paraId="57577E6F"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"Time"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scaler</w:t>
      </w:r>
      <w:r>
        <w:rPr>
          <w:rStyle w:val="token"/>
          <w:rFonts w:ascii="Consolas" w:hAnsi="Consolas"/>
          <w:color w:val="999999"/>
          <w:sz w:val="23"/>
          <w:szCs w:val="23"/>
        </w:rPr>
        <w:t>.</w:t>
      </w:r>
      <w:r>
        <w:rPr>
          <w:rStyle w:val="HTMLCode"/>
          <w:rFonts w:ascii="Consolas" w:eastAsiaTheme="majorEastAsia" w:hAnsi="Consolas"/>
          <w:color w:val="000000"/>
          <w:sz w:val="23"/>
          <w:szCs w:val="23"/>
        </w:rPr>
        <w:t>transform</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"Time"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"Amount"</w:t>
      </w:r>
      <w:r>
        <w:rPr>
          <w:rStyle w:val="token"/>
          <w:rFonts w:ascii="Consolas" w:hAnsi="Consolas"/>
          <w:color w:val="999999"/>
          <w:sz w:val="23"/>
          <w:szCs w:val="23"/>
        </w:rPr>
        <w:t>]])</w:t>
      </w:r>
    </w:p>
    <w:p w14:paraId="529A5C63"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
    <w:p w14:paraId="06D729AB" w14:textId="77777777" w:rsidR="00246CC6" w:rsidRDefault="00246CC6" w:rsidP="00246CC6">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head</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append</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tail</w:t>
      </w:r>
      <w:proofErr w:type="spellEnd"/>
      <w:r>
        <w:rPr>
          <w:rStyle w:val="token"/>
          <w:rFonts w:ascii="Consolas" w:hAnsi="Consolas"/>
          <w:color w:val="999999"/>
          <w:sz w:val="23"/>
          <w:szCs w:val="23"/>
        </w:rPr>
        <w:t>())</w:t>
      </w:r>
    </w:p>
    <w:p w14:paraId="07664796" w14:textId="7A39FCB5" w:rsidR="00246CC6" w:rsidRDefault="00246CC6" w:rsidP="00246CC6">
      <w:pPr>
        <w:shd w:val="clear" w:color="auto" w:fill="FFFFFF"/>
        <w:rPr>
          <w:rFonts w:ascii="Arial" w:hAnsi="Arial" w:cs="Arial"/>
          <w:color w:val="0077AA"/>
          <w:sz w:val="30"/>
          <w:szCs w:val="30"/>
        </w:rPr>
      </w:pPr>
    </w:p>
    <w:p w14:paraId="79D4FD63"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As we saw previously, the </w:t>
      </w:r>
      <w:r>
        <w:rPr>
          <w:rStyle w:val="HTMLCode"/>
          <w:rFonts w:eastAsiaTheme="majorEastAsia"/>
          <w:color w:val="D63384"/>
          <w:sz w:val="21"/>
          <w:szCs w:val="21"/>
        </w:rPr>
        <w:t>Amount</w:t>
      </w:r>
      <w:r>
        <w:rPr>
          <w:rFonts w:ascii="Helvetica" w:hAnsi="Helvetica" w:cs="Arial"/>
          <w:color w:val="212529"/>
        </w:rPr>
        <w:t> column has outliers, that's why we chose </w:t>
      </w:r>
      <w:proofErr w:type="spellStart"/>
      <w:r>
        <w:rPr>
          <w:rStyle w:val="HTMLCode"/>
          <w:rFonts w:eastAsiaTheme="majorEastAsia"/>
          <w:color w:val="D63384"/>
          <w:sz w:val="21"/>
          <w:szCs w:val="21"/>
        </w:rPr>
        <w:t>RobustScaler</w:t>
      </w:r>
      <w:proofErr w:type="spellEnd"/>
      <w:r>
        <w:rPr>
          <w:rStyle w:val="HTMLCode"/>
          <w:rFonts w:eastAsiaTheme="majorEastAsia"/>
          <w:color w:val="D63384"/>
          <w:sz w:val="21"/>
          <w:szCs w:val="21"/>
        </w:rPr>
        <w:t>()</w:t>
      </w:r>
      <w:r>
        <w:rPr>
          <w:rFonts w:ascii="Helvetica" w:hAnsi="Helvetica" w:cs="Arial"/>
          <w:color w:val="212529"/>
        </w:rPr>
        <w:t> as it's robust to outliers. Output:</w:t>
      </w:r>
    </w:p>
    <w:p w14:paraId="7B09AC22"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3D1D8738"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 Time      │ V1         │ V2        │ V3        │ V4        │ V5        │ V6        │ V7        │ V8        │ V9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V21       │ V22       │ V23       │ V24       │ V25       │ V26       │ V27       │ V28       │ Amount    │ Class ║</w:t>
      </w:r>
    </w:p>
    <w:p w14:paraId="30D9345B"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17BA45B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0.994983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1.359807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0.072781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2.536347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1.378155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0.338321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0.462388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0.239599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0.098698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0.363787</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0.018307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0.277838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0.110474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0.066928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0.128539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0.189115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0.133558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0.021053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1.783274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6010B82C"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7C764925"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0.994983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1.191857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0.266151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0.166480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0.448154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0.060018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0.082361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0.078803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0.085102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0.255425</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0.225775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0.638672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0.101288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0.339846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0.167170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0.125895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0.008983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0.014724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0.269825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60E1167D"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3628919A"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0.994972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1.358354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1.340163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1.773209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0.379780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0.503198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1.800499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0.791461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0.247676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1.514654</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0.247998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0.771679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0.909412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0.689281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0.327642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0.139097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0.055353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0.059752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4.983721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4D6692C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73195087"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0.994972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0.966272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0.185226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1.792993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0.863291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0.010309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1.247203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0.237609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0.377436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1.387024</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0.108300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0.005274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0.190321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1.175575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0.647376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0.221929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0.062723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0.061458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1.418291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2D33376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20E0C3FB"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0.994960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1.158233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0.877737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1.548718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0.403034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0.407193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0.095921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0.592941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0.270533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0.817739</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0.009431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0.798278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0.137458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0.141267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0.206010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0.502292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0.219422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0.215153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0.670579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69CB470D"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3671B9E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1.034951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11.881118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10.071785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9.834783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2.066656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5.364473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2.606837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4.918215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7.305334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1.914428</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0.213454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0.111864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1.014480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0.509348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1.436807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0.250034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0.943651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0.823731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0.296653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43F4C5C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20534EDD"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1.034963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0.732789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0.055080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2.035030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0.738589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0.868229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1.058415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0.024330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0.294869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0.584800</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0.214205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0.924384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0.012463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1.016226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0.606624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0.395255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0.068472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0.053527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0.038986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37052E48"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5CCD4A42"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1.034975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1.919565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0.301254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3.249640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0.557828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2.630515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3.031260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0.296827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0.708417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0.432454</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0.232045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0.578229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0.037501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0.640134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0.265745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0.087371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0.004455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0.026561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0.641096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4AA6B877"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78FF9C0C"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1.034975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0.240440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0.530483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0.702510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0.689799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0.377961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0.623708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0.686180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0.679145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0.392087</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0.265245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0.800049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0.163298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0.123205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0.569159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0.546668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0.108821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0.104533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0.167680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01126B0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3A9FB58B"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1.035022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0.533413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0.189733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0.703337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0.506271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0.012546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0.649617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1.577006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0.414650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0.486180</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0.261057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0.643078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0.376777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0.008797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0.473649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0.818267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0.002415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0.013649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2.724796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1C04677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700240F4"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token"/>
          <w:rFonts w:ascii="Consolas" w:hAnsi="Consolas"/>
          <w:color w:val="990055"/>
          <w:sz w:val="23"/>
          <w:szCs w:val="23"/>
        </w:rPr>
        <w:t>10</w:t>
      </w:r>
      <w:r>
        <w:rPr>
          <w:rStyle w:val="HTMLCode"/>
          <w:rFonts w:ascii="Consolas" w:eastAsiaTheme="majorEastAsia" w:hAnsi="Consolas"/>
          <w:color w:val="000000"/>
          <w:sz w:val="23"/>
          <w:szCs w:val="23"/>
        </w:rPr>
        <w:t xml:space="preserve"> rows × </w:t>
      </w:r>
      <w:r>
        <w:rPr>
          <w:rStyle w:val="token"/>
          <w:rFonts w:ascii="Consolas" w:hAnsi="Consolas"/>
          <w:color w:val="990055"/>
          <w:sz w:val="23"/>
          <w:szCs w:val="23"/>
        </w:rPr>
        <w:t>31</w:t>
      </w:r>
      <w:r>
        <w:rPr>
          <w:rStyle w:val="HTMLCode"/>
          <w:rFonts w:ascii="Consolas" w:eastAsiaTheme="majorEastAsia" w:hAnsi="Consolas"/>
          <w:color w:val="000000"/>
          <w:sz w:val="23"/>
          <w:szCs w:val="23"/>
        </w:rPr>
        <w:t xml:space="preserve"> columns</w:t>
      </w:r>
    </w:p>
    <w:p w14:paraId="32E8FC56"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Next, let's divide the data into features and targets. We also make the train-test split of the data:</w:t>
      </w:r>
    </w:p>
    <w:p w14:paraId="4423DFCB"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y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708090"/>
          <w:sz w:val="23"/>
          <w:szCs w:val="23"/>
        </w:rPr>
        <w:t xml:space="preserve"># target </w:t>
      </w:r>
    </w:p>
    <w:p w14:paraId="2F4D445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X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iloc</w:t>
      </w:r>
      <w:proofErr w:type="spellEnd"/>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r>
        <w:rPr>
          <w:rStyle w:val="token"/>
          <w:rFonts w:ascii="Consolas" w:hAnsi="Consolas"/>
          <w:color w:val="990055"/>
          <w:sz w:val="23"/>
          <w:szCs w:val="23"/>
        </w:rPr>
        <w:t>30</w:t>
      </w:r>
      <w:r>
        <w:rPr>
          <w:rStyle w:val="token"/>
          <w:rFonts w:ascii="Consolas" w:hAnsi="Consolas"/>
          <w:color w:val="999999"/>
          <w:sz w:val="23"/>
          <w:szCs w:val="23"/>
        </w:rPr>
        <w:t>]</w:t>
      </w:r>
    </w:p>
    <w:p w14:paraId="42429B8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
    <w:p w14:paraId="4308FAF9"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model_selection</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train_test_split</w:t>
      </w:r>
      <w:proofErr w:type="spellEnd"/>
      <w:r>
        <w:rPr>
          <w:rStyle w:val="HTMLCode"/>
          <w:rFonts w:ascii="Consolas" w:eastAsiaTheme="majorEastAsia" w:hAnsi="Consolas"/>
          <w:color w:val="000000"/>
          <w:sz w:val="23"/>
          <w:szCs w:val="23"/>
        </w:rPr>
        <w:t xml:space="preserve"> </w:t>
      </w:r>
    </w:p>
    <w:p w14:paraId="4A90F720"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X_train</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X_test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y_train</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y_test</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train_test_split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
    <w:p w14:paraId="36656A35"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X</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y</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test_size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0.2</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random_state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42</w:t>
      </w:r>
      <w:r>
        <w:rPr>
          <w:rStyle w:val="token"/>
          <w:rFonts w:ascii="Consolas" w:hAnsi="Consolas"/>
          <w:color w:val="999999"/>
          <w:sz w:val="23"/>
          <w:szCs w:val="23"/>
        </w:rPr>
        <w:t>)</w:t>
      </w:r>
    </w:p>
    <w:p w14:paraId="6BA83616"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
    <w:p w14:paraId="2F2FEB18" w14:textId="77777777" w:rsidR="00246CC6" w:rsidRDefault="00246CC6" w:rsidP="00246CC6">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X_train</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X_test</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y_train</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y_test</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p>
    <w:p w14:paraId="5C5AD05C" w14:textId="077F2766" w:rsidR="00246CC6" w:rsidRDefault="00246CC6" w:rsidP="00246CC6">
      <w:pPr>
        <w:shd w:val="clear" w:color="auto" w:fill="FFFFFF"/>
        <w:rPr>
          <w:rFonts w:ascii="Arial" w:hAnsi="Arial" w:cs="Arial"/>
          <w:color w:val="0077AA"/>
          <w:sz w:val="30"/>
          <w:szCs w:val="30"/>
        </w:rPr>
      </w:pPr>
    </w:p>
    <w:p w14:paraId="22F82EB1" w14:textId="77777777" w:rsidR="00246CC6" w:rsidRPr="00AC1A0D" w:rsidRDefault="00246CC6" w:rsidP="00246CC6">
      <w:pPr>
        <w:pStyle w:val="NormalWeb"/>
        <w:shd w:val="clear" w:color="auto" w:fill="FFFFFF"/>
        <w:spacing w:before="450" w:beforeAutospacing="0" w:after="450" w:afterAutospacing="0"/>
        <w:rPr>
          <w:rFonts w:ascii="Arial" w:hAnsi="Arial" w:cs="Arial"/>
          <w:color w:val="212529"/>
          <w:sz w:val="30"/>
          <w:szCs w:val="30"/>
          <w:u w:val="single"/>
        </w:rPr>
      </w:pPr>
      <w:r w:rsidRPr="00AC1A0D">
        <w:rPr>
          <w:rFonts w:ascii="Helvetica" w:hAnsi="Helvetica" w:cs="Arial"/>
          <w:color w:val="212529"/>
          <w:u w:val="single"/>
        </w:rPr>
        <w:t>Output:</w:t>
      </w:r>
    </w:p>
    <w:p w14:paraId="26240AE7"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token"/>
          <w:rFonts w:ascii="Consolas" w:hAnsi="Consolas"/>
          <w:color w:val="999999"/>
          <w:sz w:val="23"/>
          <w:szCs w:val="23"/>
        </w:rPr>
        <w:t>((</w:t>
      </w:r>
      <w:r>
        <w:rPr>
          <w:rStyle w:val="token"/>
          <w:rFonts w:ascii="Consolas" w:hAnsi="Consolas"/>
          <w:color w:val="990055"/>
          <w:sz w:val="23"/>
          <w:szCs w:val="23"/>
        </w:rPr>
        <w:t>227845</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30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56962</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30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227845</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56962</w:t>
      </w:r>
      <w:r>
        <w:rPr>
          <w:rStyle w:val="token"/>
          <w:rFonts w:ascii="Consolas" w:hAnsi="Consolas"/>
          <w:color w:val="999999"/>
          <w:sz w:val="23"/>
          <w:szCs w:val="23"/>
        </w:rPr>
        <w:t>,))</w:t>
      </w:r>
    </w:p>
    <w:p w14:paraId="4FC30826" w14:textId="014FC37D" w:rsidR="00246CC6" w:rsidRDefault="00246CC6" w:rsidP="00246CC6">
      <w:pPr>
        <w:shd w:val="clear" w:color="auto" w:fill="FFFFFF"/>
        <w:ind w:left="0" w:firstLine="0"/>
        <w:rPr>
          <w:rFonts w:ascii="Arial" w:hAnsi="Arial" w:cs="Arial"/>
          <w:color w:val="0077AA"/>
          <w:sz w:val="30"/>
          <w:szCs w:val="30"/>
        </w:rPr>
      </w:pPr>
    </w:p>
    <w:p w14:paraId="081C778B" w14:textId="77777777" w:rsidR="00246CC6" w:rsidRDefault="00246CC6" w:rsidP="00246CC6">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Let's import all the necessary libraries for the tutorial:</w:t>
      </w:r>
    </w:p>
    <w:p w14:paraId="1CF4ACB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model_selection</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StratifiedKFold</w:t>
      </w:r>
      <w:proofErr w:type="spellEnd"/>
    </w:p>
    <w:p w14:paraId="7193B05D"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model_selection</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GridSearchCV</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cross_val_score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RandomizedSearchCV</w:t>
      </w:r>
      <w:proofErr w:type="spellEnd"/>
    </w:p>
    <w:p w14:paraId="49E1DA98"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p>
    <w:p w14:paraId="788BC7F7" w14:textId="77777777" w:rsidR="00246CC6" w:rsidRDefault="00246CC6" w:rsidP="00246CC6">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kf</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StratifiedKFold</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n_splits</w:t>
      </w:r>
      <w:proofErr w:type="spellEnd"/>
      <w:r>
        <w:rPr>
          <w:rStyle w:val="token"/>
          <w:rFonts w:ascii="Consolas" w:hAnsi="Consolas"/>
          <w:color w:val="9A6E3A"/>
          <w:sz w:val="23"/>
          <w:szCs w:val="23"/>
        </w:rPr>
        <w:t>=</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random_state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None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shuffle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False</w:t>
      </w:r>
      <w:r>
        <w:rPr>
          <w:rStyle w:val="token"/>
          <w:rFonts w:ascii="Consolas" w:hAnsi="Consolas"/>
          <w:color w:val="999999"/>
          <w:sz w:val="23"/>
          <w:szCs w:val="23"/>
        </w:rPr>
        <w:t>)</w:t>
      </w:r>
    </w:p>
    <w:p w14:paraId="25834B43" w14:textId="06EC2B67" w:rsidR="00246CC6" w:rsidRDefault="00246CC6" w:rsidP="00246CC6">
      <w:pPr>
        <w:shd w:val="clear" w:color="auto" w:fill="FFFFFF"/>
        <w:rPr>
          <w:rFonts w:ascii="Arial" w:hAnsi="Arial" w:cs="Arial"/>
          <w:color w:val="0077AA"/>
          <w:sz w:val="30"/>
          <w:szCs w:val="30"/>
        </w:rPr>
      </w:pPr>
    </w:p>
    <w:p w14:paraId="2F1074A0"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imblearn</w:t>
      </w:r>
      <w:r>
        <w:rPr>
          <w:rStyle w:val="token"/>
          <w:rFonts w:ascii="Consolas" w:hAnsi="Consolas"/>
          <w:color w:val="999999"/>
          <w:sz w:val="23"/>
          <w:szCs w:val="23"/>
        </w:rPr>
        <w:t>.</w:t>
      </w:r>
      <w:r>
        <w:rPr>
          <w:rStyle w:val="HTMLCode"/>
          <w:rFonts w:ascii="Consolas" w:eastAsiaTheme="majorEastAsia" w:hAnsi="Consolas"/>
          <w:color w:val="000000"/>
          <w:sz w:val="23"/>
          <w:szCs w:val="23"/>
        </w:rPr>
        <w:t>pipeline</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make_pipeline</w:t>
      </w:r>
      <w:proofErr w:type="spellEnd"/>
      <w:r>
        <w:rPr>
          <w:rStyle w:val="HTMLCode"/>
          <w:rFonts w:ascii="Consolas" w:eastAsiaTheme="majorEastAsia" w:hAnsi="Consolas"/>
          <w:color w:val="000000"/>
          <w:sz w:val="23"/>
          <w:szCs w:val="23"/>
        </w:rPr>
        <w:t xml:space="preserve"> </w:t>
      </w:r>
      <w:r>
        <w:rPr>
          <w:rStyle w:val="token"/>
          <w:rFonts w:ascii="Consolas" w:hAnsi="Consolas"/>
          <w:color w:val="708090"/>
          <w:sz w:val="23"/>
          <w:szCs w:val="23"/>
        </w:rPr>
        <w:t>## Create a Pipeline using the provided estimators .</w:t>
      </w:r>
    </w:p>
    <w:p w14:paraId="2556F81E"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imblearn</w:t>
      </w:r>
      <w:r>
        <w:rPr>
          <w:rStyle w:val="token"/>
          <w:rFonts w:ascii="Consolas" w:hAnsi="Consolas"/>
          <w:color w:val="999999"/>
          <w:sz w:val="23"/>
          <w:szCs w:val="23"/>
        </w:rPr>
        <w:t>.</w:t>
      </w:r>
      <w:r>
        <w:rPr>
          <w:rStyle w:val="HTMLCode"/>
          <w:rFonts w:ascii="Consolas" w:eastAsiaTheme="majorEastAsia" w:hAnsi="Consolas"/>
          <w:color w:val="000000"/>
          <w:sz w:val="23"/>
          <w:szCs w:val="23"/>
        </w:rPr>
        <w:t>under_sampling</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NearMiss</w:t>
      </w:r>
      <w:proofErr w:type="spellEnd"/>
      <w:r>
        <w:rPr>
          <w:rStyle w:val="HTMLCode"/>
          <w:rFonts w:ascii="Consolas" w:eastAsiaTheme="majorEastAsia" w:hAnsi="Consolas"/>
          <w:color w:val="000000"/>
          <w:sz w:val="23"/>
          <w:szCs w:val="23"/>
        </w:rPr>
        <w:t xml:space="preserve">  </w:t>
      </w:r>
      <w:r>
        <w:rPr>
          <w:rStyle w:val="token"/>
          <w:rFonts w:ascii="Consolas" w:hAnsi="Consolas"/>
          <w:color w:val="708090"/>
          <w:sz w:val="23"/>
          <w:szCs w:val="23"/>
        </w:rPr>
        <w:t xml:space="preserve">## perform Under-sampling  based on </w:t>
      </w:r>
      <w:proofErr w:type="spellStart"/>
      <w:r>
        <w:rPr>
          <w:rStyle w:val="token"/>
          <w:rFonts w:ascii="Consolas" w:hAnsi="Consolas"/>
          <w:color w:val="708090"/>
          <w:sz w:val="23"/>
          <w:szCs w:val="23"/>
        </w:rPr>
        <w:t>NearMiss</w:t>
      </w:r>
      <w:proofErr w:type="spellEnd"/>
      <w:r>
        <w:rPr>
          <w:rStyle w:val="token"/>
          <w:rFonts w:ascii="Consolas" w:hAnsi="Consolas"/>
          <w:color w:val="708090"/>
          <w:sz w:val="23"/>
          <w:szCs w:val="23"/>
        </w:rPr>
        <w:t xml:space="preserve"> methods. </w:t>
      </w:r>
    </w:p>
    <w:p w14:paraId="14795026"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imblearn</w:t>
      </w:r>
      <w:r>
        <w:rPr>
          <w:rStyle w:val="token"/>
          <w:rFonts w:ascii="Consolas" w:hAnsi="Consolas"/>
          <w:color w:val="999999"/>
          <w:sz w:val="23"/>
          <w:szCs w:val="23"/>
        </w:rPr>
        <w:t>.</w:t>
      </w:r>
      <w:r>
        <w:rPr>
          <w:rStyle w:val="HTMLCode"/>
          <w:rFonts w:ascii="Consolas" w:eastAsiaTheme="majorEastAsia" w:hAnsi="Consolas"/>
          <w:color w:val="000000"/>
          <w:sz w:val="23"/>
          <w:szCs w:val="23"/>
        </w:rPr>
        <w:t>over_sampling</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SMOTE  </w:t>
      </w:r>
      <w:r>
        <w:rPr>
          <w:rStyle w:val="token"/>
          <w:rFonts w:ascii="Consolas" w:hAnsi="Consolas"/>
          <w:color w:val="708090"/>
          <w:sz w:val="23"/>
          <w:szCs w:val="23"/>
        </w:rPr>
        <w:t xml:space="preserve">## </w:t>
      </w:r>
      <w:proofErr w:type="spellStart"/>
      <w:r>
        <w:rPr>
          <w:rStyle w:val="token"/>
          <w:rFonts w:ascii="Consolas" w:hAnsi="Consolas"/>
          <w:color w:val="708090"/>
          <w:sz w:val="23"/>
          <w:szCs w:val="23"/>
        </w:rPr>
        <w:t>PerformOver</w:t>
      </w:r>
      <w:proofErr w:type="spellEnd"/>
      <w:r>
        <w:rPr>
          <w:rStyle w:val="token"/>
          <w:rFonts w:ascii="Consolas" w:hAnsi="Consolas"/>
          <w:color w:val="708090"/>
          <w:sz w:val="23"/>
          <w:szCs w:val="23"/>
        </w:rPr>
        <w:t xml:space="preserve">-sampling class that uses SMOTE. </w:t>
      </w:r>
    </w:p>
    <w:p w14:paraId="7DC6ABD4"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metrics</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roc_curve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roc_auc_score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accuracy_score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recall_score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precision_score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f1_score</w:t>
      </w:r>
    </w:p>
    <w:p w14:paraId="1EA76E90"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linear_model</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LogisticRegression</w:t>
      </w:r>
      <w:proofErr w:type="spellEnd"/>
    </w:p>
    <w:p w14:paraId="18494F8D"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svm</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SVC</w:t>
      </w:r>
    </w:p>
    <w:p w14:paraId="4F7D8167"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neighbors</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KNeighborsClassifier</w:t>
      </w:r>
      <w:proofErr w:type="spellEnd"/>
    </w:p>
    <w:p w14:paraId="1CDA3A91" w14:textId="77777777" w:rsidR="00246CC6" w:rsidRDefault="00246CC6" w:rsidP="00246CC6">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tree</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DecisionTreeClassifier</w:t>
      </w:r>
      <w:proofErr w:type="spellEnd"/>
    </w:p>
    <w:p w14:paraId="7B058099" w14:textId="77777777" w:rsidR="00246CC6" w:rsidRDefault="00246CC6" w:rsidP="00246CC6">
      <w:pPr>
        <w:pStyle w:val="HTMLPreformatted"/>
        <w:shd w:val="clear" w:color="auto" w:fill="F5F2F0"/>
        <w:spacing w:before="120" w:after="120"/>
        <w:rPr>
          <w:rFonts w:ascii="Consolas" w:hAnsi="Consolas"/>
          <w:color w:val="000000"/>
          <w:sz w:val="30"/>
          <w:szCs w:val="30"/>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ensemble</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RandomForestClassifier</w:t>
      </w:r>
      <w:proofErr w:type="spellEnd"/>
    </w:p>
    <w:p w14:paraId="090EE818" w14:textId="77777777" w:rsidR="004F10A8" w:rsidRDefault="004F10A8" w:rsidP="004F10A8">
      <w:pPr>
        <w:pStyle w:val="HTMLPreformatted"/>
        <w:shd w:val="clear" w:color="auto" w:fill="FFFFFF"/>
        <w:rPr>
          <w:rFonts w:ascii="Consolas" w:hAnsi="Consolas"/>
          <w:color w:val="212529"/>
          <w:sz w:val="24"/>
          <w:szCs w:val="24"/>
        </w:rPr>
      </w:pPr>
    </w:p>
    <w:p w14:paraId="309D7947" w14:textId="30318553" w:rsidR="0086281D" w:rsidRPr="001B3A99" w:rsidRDefault="0086281D" w:rsidP="0086281D">
      <w:pPr>
        <w:spacing w:after="354"/>
        <w:ind w:left="0" w:right="0" w:firstLine="0"/>
        <w:rPr>
          <w:color w:val="222222"/>
          <w:szCs w:val="28"/>
          <w:shd w:val="clear" w:color="auto" w:fill="FFFFFF"/>
        </w:rPr>
      </w:pPr>
      <w:r w:rsidRPr="001B3A99">
        <w:rPr>
          <w:color w:val="222222"/>
          <w:szCs w:val="28"/>
          <w:shd w:val="clear" w:color="auto" w:fill="FFFFFF"/>
        </w:rPr>
        <w:t xml:space="preserve">For </w:t>
      </w:r>
      <w:r w:rsidR="001E6C2E" w:rsidRPr="001B3A99">
        <w:rPr>
          <w:color w:val="222222"/>
          <w:szCs w:val="28"/>
          <w:shd w:val="clear" w:color="auto" w:fill="FFFFFF"/>
        </w:rPr>
        <w:t>analysing</w:t>
      </w:r>
      <w:r w:rsidRPr="001B3A99">
        <w:rPr>
          <w:color w:val="222222"/>
          <w:szCs w:val="28"/>
          <w:shd w:val="clear" w:color="auto" w:fill="FFFFFF"/>
        </w:rPr>
        <w:t xml:space="preserve"> data, we need some libraries. In this section, we are importing all the required libraries like pandas, </w:t>
      </w:r>
      <w:proofErr w:type="spellStart"/>
      <w:r w:rsidRPr="001B3A99">
        <w:rPr>
          <w:color w:val="222222"/>
          <w:szCs w:val="28"/>
          <w:shd w:val="clear" w:color="auto" w:fill="FFFFFF"/>
        </w:rPr>
        <w:t>NumPy</w:t>
      </w:r>
      <w:proofErr w:type="spellEnd"/>
      <w:r w:rsidRPr="001B3A99">
        <w:rPr>
          <w:color w:val="222222"/>
          <w:szCs w:val="28"/>
          <w:shd w:val="clear" w:color="auto" w:fill="FFFFFF"/>
        </w:rPr>
        <w:t xml:space="preserve">, </w:t>
      </w:r>
      <w:proofErr w:type="spellStart"/>
      <w:r w:rsidRPr="001B3A99">
        <w:rPr>
          <w:color w:val="222222"/>
          <w:szCs w:val="28"/>
          <w:shd w:val="clear" w:color="auto" w:fill="FFFFFF"/>
        </w:rPr>
        <w:t>matplotlib</w:t>
      </w:r>
      <w:proofErr w:type="spellEnd"/>
      <w:r w:rsidRPr="001B3A99">
        <w:rPr>
          <w:color w:val="222222"/>
          <w:szCs w:val="28"/>
          <w:shd w:val="clear" w:color="auto" w:fill="FFFFFF"/>
        </w:rPr>
        <w:t xml:space="preserve">, </w:t>
      </w:r>
      <w:proofErr w:type="spellStart"/>
      <w:r w:rsidRPr="001B3A99">
        <w:rPr>
          <w:color w:val="222222"/>
          <w:szCs w:val="28"/>
          <w:shd w:val="clear" w:color="auto" w:fill="FFFFFF"/>
        </w:rPr>
        <w:t>plotly</w:t>
      </w:r>
      <w:proofErr w:type="spellEnd"/>
      <w:r w:rsidRPr="001B3A99">
        <w:rPr>
          <w:color w:val="222222"/>
          <w:szCs w:val="28"/>
          <w:shd w:val="clear" w:color="auto" w:fill="FFFFFF"/>
        </w:rPr>
        <w:t xml:space="preserve">, </w:t>
      </w:r>
      <w:proofErr w:type="spellStart"/>
      <w:r w:rsidRPr="001B3A99">
        <w:rPr>
          <w:color w:val="222222"/>
          <w:szCs w:val="28"/>
          <w:shd w:val="clear" w:color="auto" w:fill="FFFFFF"/>
        </w:rPr>
        <w:t>seaborn</w:t>
      </w:r>
      <w:proofErr w:type="spellEnd"/>
      <w:r w:rsidRPr="001B3A99">
        <w:rPr>
          <w:color w:val="222222"/>
          <w:szCs w:val="28"/>
          <w:shd w:val="clear" w:color="auto" w:fill="FFFFFF"/>
        </w:rPr>
        <w:t>, and word cloud that are required for data analysis. Check the below code to import all the required libraries.</w:t>
      </w:r>
    </w:p>
    <w:p w14:paraId="24425C61" w14:textId="77777777" w:rsidR="0086281D" w:rsidRDefault="0086281D" w:rsidP="0086281D">
      <w:pPr>
        <w:spacing w:after="354"/>
        <w:ind w:left="0" w:right="0" w:firstLine="0"/>
      </w:pPr>
      <w:r>
        <w:rPr>
          <w:color w:val="1F1F1F"/>
          <w:sz w:val="40"/>
          <w:u w:val="single" w:color="1F1F1F"/>
        </w:rPr>
        <w:t>Data Source</w:t>
      </w:r>
    </w:p>
    <w:p w14:paraId="20DEC8EF" w14:textId="77777777" w:rsidR="0086281D" w:rsidRDefault="0086281D" w:rsidP="0086281D">
      <w:pPr>
        <w:spacing w:after="357" w:line="232" w:lineRule="auto"/>
        <w:ind w:left="0" w:right="0" w:firstLine="720"/>
      </w:pPr>
      <w:r>
        <w:rPr>
          <w:color w:val="1F1F1F"/>
        </w:rPr>
        <w:t>A good data source for credit card fraud detection should be Accurate, Complete, Covering the geographic area of interest, Accessible</w:t>
      </w:r>
      <w:r>
        <w:rPr>
          <w:color w:val="1F1F1F"/>
          <w:sz w:val="24"/>
        </w:rPr>
        <w:t>.</w:t>
      </w:r>
    </w:p>
    <w:p w14:paraId="1DCF4E8B" w14:textId="77777777" w:rsidR="0086281D" w:rsidRDefault="0086281D" w:rsidP="0086281D">
      <w:pPr>
        <w:pStyle w:val="Heading1"/>
      </w:pPr>
      <w:r w:rsidRPr="00AC1A0D">
        <w:rPr>
          <w:u w:val="single"/>
        </w:rPr>
        <w:t xml:space="preserve">Data Collection and </w:t>
      </w:r>
      <w:proofErr w:type="spellStart"/>
      <w:r w:rsidRPr="00AC1A0D">
        <w:rPr>
          <w:u w:val="single"/>
        </w:rPr>
        <w:t>Preprocessing</w:t>
      </w:r>
      <w:proofErr w:type="spellEnd"/>
      <w:r>
        <w:t>:</w:t>
      </w:r>
    </w:p>
    <w:p w14:paraId="3504FC8B" w14:textId="77777777" w:rsidR="0086281D" w:rsidRDefault="0086281D" w:rsidP="0086281D">
      <w:pPr>
        <w:numPr>
          <w:ilvl w:val="0"/>
          <w:numId w:val="2"/>
        </w:numPr>
        <w:spacing w:after="441"/>
        <w:ind w:firstLine="415"/>
      </w:pPr>
      <w:r>
        <w:rPr>
          <w:lang w:val="en-US"/>
        </w:rPr>
        <w:t>Data collection :</w:t>
      </w:r>
      <w:r w:rsidRPr="00A56216">
        <w:rPr>
          <w:rFonts w:ascii="Arial" w:hAnsi="Arial" w:cs="Arial"/>
          <w:color w:val="111111"/>
          <w:sz w:val="30"/>
          <w:szCs w:val="30"/>
          <w:shd w:val="clear" w:color="auto" w:fill="FFFFFF"/>
        </w:rPr>
        <w:t xml:space="preserve"> </w:t>
      </w:r>
      <w:r w:rsidRPr="00A56216">
        <w:rPr>
          <w:color w:val="111111"/>
          <w:szCs w:val="28"/>
          <w:shd w:val="clear" w:color="auto" w:fill="FFFFFF"/>
        </w:rPr>
        <w:t>With Credit Card Fraud Detection, this project demonstrates the modelling of a data collection using </w:t>
      </w:r>
      <w:r w:rsidRPr="00A56216">
        <w:rPr>
          <w:rStyle w:val="Strong"/>
          <w:color w:val="111111"/>
          <w:szCs w:val="28"/>
        </w:rPr>
        <w:t>machine learning</w:t>
      </w:r>
      <w:r w:rsidRPr="00A56216">
        <w:rPr>
          <w:color w:val="111111"/>
          <w:szCs w:val="28"/>
          <w:shd w:val="clear" w:color="auto" w:fill="FFFFFF"/>
        </w:rPr>
        <w:t xml:space="preserve">. </w:t>
      </w:r>
      <w:proofErr w:type="spellStart"/>
      <w:r w:rsidRPr="00A56216">
        <w:rPr>
          <w:color w:val="111111"/>
          <w:szCs w:val="28"/>
          <w:shd w:val="clear" w:color="auto" w:fill="FFFFFF"/>
        </w:rPr>
        <w:t>Modeling</w:t>
      </w:r>
      <w:proofErr w:type="spellEnd"/>
      <w:r w:rsidRPr="00A56216">
        <w:rPr>
          <w:color w:val="111111"/>
          <w:szCs w:val="28"/>
          <w:shd w:val="clear" w:color="auto" w:fill="FFFFFF"/>
        </w:rPr>
        <w:t xml:space="preserve"> prior credit card transactions with data from those that turned out to be fraudulent is part of the Credit Card Fraud Detection Problem. The model is then used to determine whether or not a new transaction is fraudulent</w:t>
      </w:r>
      <w:r>
        <w:rPr>
          <w:rFonts w:ascii="Arial" w:hAnsi="Arial" w:cs="Arial"/>
          <w:color w:val="111111"/>
          <w:sz w:val="30"/>
          <w:szCs w:val="30"/>
          <w:shd w:val="clear" w:color="auto" w:fill="FFFFFF"/>
        </w:rPr>
        <w:t>.</w:t>
      </w:r>
    </w:p>
    <w:p w14:paraId="1B59365E" w14:textId="77777777" w:rsidR="0086281D" w:rsidRDefault="0086281D" w:rsidP="0086281D">
      <w:pPr>
        <w:pStyle w:val="Heading1"/>
        <w:shd w:val="clear" w:color="auto" w:fill="FFFFFF"/>
        <w:rPr>
          <w:rFonts w:ascii="Merriweather" w:hAnsi="Merriweather"/>
          <w:color w:val="212121"/>
          <w:sz w:val="48"/>
        </w:rPr>
      </w:pPr>
      <w:r>
        <w:t xml:space="preserve">Data </w:t>
      </w:r>
      <w:proofErr w:type="spellStart"/>
      <w:r>
        <w:t>preprocessing</w:t>
      </w:r>
      <w:proofErr w:type="spellEnd"/>
      <w:r>
        <w:t xml:space="preserve">: </w:t>
      </w:r>
      <w:proofErr w:type="spellStart"/>
      <w:r w:rsidRPr="00EA56A8">
        <w:rPr>
          <w:color w:val="212121"/>
        </w:rPr>
        <w:t>Analyzing</w:t>
      </w:r>
      <w:proofErr w:type="spellEnd"/>
      <w:r w:rsidRPr="00EA56A8">
        <w:rPr>
          <w:color w:val="212121"/>
        </w:rPr>
        <w:t xml:space="preserve"> the effect of data </w:t>
      </w:r>
      <w:proofErr w:type="spellStart"/>
      <w:r w:rsidRPr="00EA56A8">
        <w:rPr>
          <w:color w:val="212121"/>
        </w:rPr>
        <w:t>preprocessing</w:t>
      </w:r>
      <w:proofErr w:type="spellEnd"/>
      <w:r w:rsidRPr="00EA56A8">
        <w:rPr>
          <w:color w:val="212121"/>
        </w:rPr>
        <w:t xml:space="preserve"> techniques using machine learning </w:t>
      </w:r>
      <w:r w:rsidRPr="00EA56A8">
        <w:rPr>
          <w:color w:val="212121"/>
          <w:sz w:val="28"/>
          <w:szCs w:val="28"/>
        </w:rPr>
        <w:t>algorithms</w:t>
      </w:r>
      <w:r w:rsidRPr="00EA56A8">
        <w:rPr>
          <w:color w:val="212121"/>
        </w:rPr>
        <w:t xml:space="preserve"> on the diagnosis of </w:t>
      </w:r>
      <w:r>
        <w:rPr>
          <w:color w:val="212121"/>
          <w:sz w:val="28"/>
          <w:szCs w:val="28"/>
        </w:rPr>
        <w:t>fraud detection</w:t>
      </w:r>
    </w:p>
    <w:p w14:paraId="48876DC5" w14:textId="77777777" w:rsidR="0086281D" w:rsidRDefault="0086281D" w:rsidP="0086281D">
      <w:pPr>
        <w:spacing w:after="441"/>
        <w:ind w:left="415" w:firstLine="0"/>
      </w:pPr>
    </w:p>
    <w:p w14:paraId="0E8AEC32" w14:textId="77777777" w:rsidR="0086281D" w:rsidRPr="00AC1A0D" w:rsidRDefault="0086281D" w:rsidP="0086281D">
      <w:pPr>
        <w:pStyle w:val="Heading1"/>
        <w:rPr>
          <w:u w:val="single"/>
        </w:rPr>
      </w:pPr>
      <w:r w:rsidRPr="00AC1A0D">
        <w:rPr>
          <w:u w:val="single"/>
        </w:rPr>
        <w:t>Exploratory Data Analysis ( EDA ):</w:t>
      </w:r>
    </w:p>
    <w:p w14:paraId="0293F48A" w14:textId="77777777" w:rsidR="0086281D" w:rsidRDefault="0086281D" w:rsidP="0086281D">
      <w:pPr>
        <w:pStyle w:val="Heading1"/>
        <w:rPr>
          <w:rFonts w:ascii="Lato" w:hAnsi="Lato"/>
          <w:color w:val="222222"/>
          <w:sz w:val="27"/>
          <w:szCs w:val="27"/>
          <w:shd w:val="clear" w:color="auto" w:fill="FFFFFF"/>
        </w:rPr>
      </w:pPr>
      <w:r w:rsidRPr="00A56216">
        <w:rPr>
          <w:color w:val="222222"/>
          <w:sz w:val="28"/>
          <w:szCs w:val="28"/>
          <w:shd w:val="clear" w:color="auto" w:fill="FFFFFF"/>
        </w:rPr>
        <w:t>This case study is focused to give you an idea of applying Exploratory Data Analysis (EDA) in a real business scenario. In this case study, apart from applying the various Exploratory Data Analysis (EDA) techniques, you will also develop a basic understanding of risk analytics and understand how data can be utilized in order to minimise the risk of losing money while lending to customers</w:t>
      </w:r>
      <w:r>
        <w:rPr>
          <w:rFonts w:ascii="Lato" w:hAnsi="Lato"/>
          <w:color w:val="222222"/>
          <w:sz w:val="27"/>
          <w:szCs w:val="27"/>
          <w:shd w:val="clear" w:color="auto" w:fill="FFFFFF"/>
        </w:rPr>
        <w:t>.</w:t>
      </w:r>
    </w:p>
    <w:p w14:paraId="0118F25B" w14:textId="77777777" w:rsidR="0086281D" w:rsidRPr="00AC1A0D" w:rsidRDefault="0086281D" w:rsidP="0086281D">
      <w:pPr>
        <w:pStyle w:val="Heading1"/>
        <w:rPr>
          <w:color w:val="auto"/>
          <w:u w:val="single"/>
        </w:rPr>
      </w:pPr>
      <w:r w:rsidRPr="00AC1A0D">
        <w:rPr>
          <w:color w:val="auto"/>
          <w:u w:val="single"/>
        </w:rPr>
        <w:t>Feature Engineering:</w:t>
      </w:r>
    </w:p>
    <w:p w14:paraId="35164495" w14:textId="77777777" w:rsidR="0086281D" w:rsidRPr="00246CC6" w:rsidRDefault="0086281D" w:rsidP="0086281D">
      <w:pPr>
        <w:spacing w:after="378" w:line="244" w:lineRule="auto"/>
        <w:ind w:left="10" w:right="-15" w:hanging="10"/>
        <w:rPr>
          <w:rFonts w:ascii="Segoe UI" w:hAnsi="Segoe UI" w:cs="Segoe UI"/>
          <w:color w:val="auto"/>
          <w:vertAlign w:val="superscript"/>
        </w:rPr>
      </w:pPr>
      <w:r w:rsidRPr="00246CC6">
        <w:rPr>
          <w:rStyle w:val="Strong"/>
          <w:color w:val="111111"/>
        </w:rPr>
        <w:t>Feature engineering</w:t>
      </w:r>
      <w:r w:rsidRPr="00246CC6">
        <w:rPr>
          <w:color w:val="111111"/>
        </w:rPr>
        <w:t> is a crucial step in credit card fraud detection. It involves selecting and transforming the most relevant features from the dataset to improve the performance of machine learning models. </w:t>
      </w:r>
      <w:hyperlink r:id="rId15" w:tgtFrame="_blank" w:history="1">
        <w:r w:rsidRPr="00246CC6">
          <w:rPr>
            <w:rStyle w:val="Hyperlink"/>
            <w:color w:val="auto"/>
          </w:rPr>
          <w:t>In credit card fraud detection, feature engineering can help identify patterns and anomalies in transaction data that are indicative of fraudulent activity</w:t>
        </w:r>
        <w:r w:rsidRPr="00246CC6">
          <w:rPr>
            <w:rStyle w:val="Hyperlink"/>
            <w:rFonts w:ascii="Segoe UI" w:hAnsi="Segoe UI" w:cs="Segoe UI"/>
            <w:color w:val="auto"/>
          </w:rPr>
          <w:t> </w:t>
        </w:r>
      </w:hyperlink>
      <w:r w:rsidRPr="00246CC6">
        <w:rPr>
          <w:rFonts w:ascii="Segoe UI" w:hAnsi="Segoe UI" w:cs="Segoe UI"/>
          <w:color w:val="auto"/>
          <w:vertAlign w:val="superscript"/>
        </w:rPr>
        <w:t>.</w:t>
      </w:r>
    </w:p>
    <w:p w14:paraId="3251E975" w14:textId="77777777" w:rsidR="0086281D" w:rsidRDefault="0086281D" w:rsidP="0086281D">
      <w:pPr>
        <w:spacing w:after="378" w:line="244" w:lineRule="auto"/>
        <w:ind w:left="10" w:right="-15" w:hanging="10"/>
      </w:pPr>
      <w:r>
        <w:rPr>
          <w:sz w:val="32"/>
          <w:u w:val="single" w:color="000000"/>
        </w:rPr>
        <w:t>Advanced Regression Techniques:</w:t>
      </w:r>
    </w:p>
    <w:p w14:paraId="0B75F254" w14:textId="77777777" w:rsidR="0086281D" w:rsidRDefault="0086281D" w:rsidP="0086281D">
      <w:pPr>
        <w:pStyle w:val="Heading1"/>
        <w:rPr>
          <w:rFonts w:ascii="Segoe UI" w:hAnsi="Segoe UI" w:cs="Segoe UI"/>
          <w:color w:val="111111"/>
        </w:rPr>
      </w:pPr>
      <w:r w:rsidRPr="00246CC6">
        <w:rPr>
          <w:color w:val="111111"/>
          <w:sz w:val="28"/>
          <w:szCs w:val="28"/>
        </w:rPr>
        <w:t>There are several machine learning techniques that can be used for credit card fraud detection. One such technique is </w:t>
      </w:r>
      <w:r w:rsidRPr="00246CC6">
        <w:rPr>
          <w:rStyle w:val="Strong"/>
          <w:color w:val="111111"/>
          <w:sz w:val="28"/>
          <w:szCs w:val="28"/>
        </w:rPr>
        <w:t>logistic regression</w:t>
      </w:r>
      <w:r w:rsidRPr="00246CC6">
        <w:rPr>
          <w:color w:val="111111"/>
          <w:sz w:val="28"/>
          <w:szCs w:val="28"/>
        </w:rPr>
        <w:t>. </w:t>
      </w:r>
      <w:hyperlink r:id="rId16" w:tgtFrame="_blank" w:history="1">
        <w:r w:rsidRPr="00246CC6">
          <w:rPr>
            <w:rStyle w:val="Hyperlink"/>
            <w:color w:val="auto"/>
            <w:sz w:val="28"/>
            <w:szCs w:val="28"/>
          </w:rPr>
          <w:t>In a study, researchers investigated the use of logistic regression to detect fraudulent credit card transactions in an imbalanced dataset where only a small fraction of transactions are fraudulent </w:t>
        </w:r>
      </w:hyperlink>
      <w:r w:rsidRPr="00246CC6">
        <w:rPr>
          <w:color w:val="auto"/>
          <w:sz w:val="28"/>
          <w:szCs w:val="28"/>
          <w:vertAlign w:val="superscript"/>
        </w:rPr>
        <w:t>.</w:t>
      </w:r>
      <w:r w:rsidRPr="00246CC6">
        <w:rPr>
          <w:color w:val="111111"/>
          <w:sz w:val="28"/>
          <w:szCs w:val="28"/>
        </w:rPr>
        <w:t>Another technique is </w:t>
      </w:r>
      <w:r w:rsidRPr="00246CC6">
        <w:rPr>
          <w:rStyle w:val="Strong"/>
          <w:color w:val="111111"/>
          <w:sz w:val="28"/>
          <w:szCs w:val="28"/>
        </w:rPr>
        <w:t>genetic algorithm (GA)</w:t>
      </w:r>
      <w:r w:rsidRPr="00246CC6">
        <w:rPr>
          <w:color w:val="111111"/>
          <w:sz w:val="28"/>
          <w:szCs w:val="28"/>
        </w:rPr>
        <w:t> based feature selection. A recent paper proposed a machine learning based credit card fraud detection engine using the GA algorithm for feature selection. </w:t>
      </w:r>
      <w:hyperlink r:id="rId17" w:tgtFrame="_blank" w:history="1">
        <w:r w:rsidRPr="00246CC6">
          <w:rPr>
            <w:rStyle w:val="Hyperlink"/>
            <w:color w:val="auto"/>
            <w:sz w:val="28"/>
            <w:szCs w:val="28"/>
          </w:rPr>
          <w:t>After the optimized features are chosen, the proposed detection engine uses the following ML classifiers: Decision Tree (DT), Random Forest (RF), Logistic Regression (LR), Artificial Neural Network (ANN), and Naive Bayes (NB) </w:t>
        </w:r>
      </w:hyperlink>
      <w:hyperlink r:id="rId18" w:tgtFrame="_blank" w:history="1">
        <w:r w:rsidRPr="00246CC6">
          <w:rPr>
            <w:rStyle w:val="Hyperlink"/>
            <w:color w:val="auto"/>
            <w:sz w:val="28"/>
            <w:szCs w:val="28"/>
            <w:vertAlign w:val="superscript"/>
          </w:rPr>
          <w:t>2</w:t>
        </w:r>
      </w:hyperlink>
      <w:r w:rsidRPr="00246CC6">
        <w:rPr>
          <w:color w:val="auto"/>
          <w:sz w:val="28"/>
          <w:szCs w:val="28"/>
        </w:rPr>
        <w:t>. </w:t>
      </w:r>
      <w:hyperlink r:id="rId19" w:tgtFrame="_blank" w:history="1">
        <w:r w:rsidRPr="00246CC6">
          <w:rPr>
            <w:rStyle w:val="Hyperlink"/>
            <w:color w:val="auto"/>
            <w:sz w:val="28"/>
            <w:szCs w:val="28"/>
          </w:rPr>
          <w:t>The paper also demonstrated that their proposed approach outperforms existing systems</w:t>
        </w:r>
        <w:r w:rsidRPr="00246CC6">
          <w:rPr>
            <w:rStyle w:val="Hyperlink"/>
            <w:rFonts w:ascii="Segoe UI" w:hAnsi="Segoe UI" w:cs="Segoe UI"/>
            <w:color w:val="auto"/>
          </w:rPr>
          <w:t> </w:t>
        </w:r>
      </w:hyperlink>
      <w:r>
        <w:rPr>
          <w:rFonts w:ascii="Segoe UI" w:hAnsi="Segoe UI" w:cs="Segoe UI"/>
          <w:vertAlign w:val="superscript"/>
        </w:rPr>
        <w:t>.</w:t>
      </w:r>
    </w:p>
    <w:p w14:paraId="46DE40EB" w14:textId="77777777" w:rsidR="0086281D" w:rsidRPr="00AC1A0D" w:rsidRDefault="0086281D" w:rsidP="0086281D">
      <w:pPr>
        <w:pStyle w:val="Heading1"/>
        <w:rPr>
          <w:u w:val="single"/>
        </w:rPr>
      </w:pPr>
      <w:r w:rsidRPr="00AC1A0D">
        <w:rPr>
          <w:u w:val="single"/>
        </w:rPr>
        <w:t>Model Interpretability:</w:t>
      </w:r>
    </w:p>
    <w:p w14:paraId="576D42A3"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Credit card fraud is a growing problem in the financial industry, with the potential to cause significant</w:t>
      </w:r>
    </w:p>
    <w:p w14:paraId="15A23F7C"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financial losses to both customers and financial institutions. As a result, there has been a significant</w:t>
      </w:r>
    </w:p>
    <w:p w14:paraId="0C6A2A7A"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amount of research in recent years on developing effective fraud detection systems. These systems rely on</w:t>
      </w:r>
    </w:p>
    <w:p w14:paraId="5FEC4729"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a combination of statistical techniques, machine learning algorithms, and deep learning models to identify</w:t>
      </w:r>
    </w:p>
    <w:p w14:paraId="0672DC9F"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 xml:space="preserve">fraudulent </w:t>
      </w:r>
      <w:proofErr w:type="spellStart"/>
      <w:r w:rsidRPr="00246CC6">
        <w:rPr>
          <w:rFonts w:ascii="ff2" w:hAnsi="ff2"/>
          <w:sz w:val="63"/>
          <w:szCs w:val="63"/>
        </w:rPr>
        <w:t>transactions.One</w:t>
      </w:r>
      <w:proofErr w:type="spellEnd"/>
      <w:r w:rsidRPr="00246CC6">
        <w:rPr>
          <w:rFonts w:ascii="ff2" w:hAnsi="ff2"/>
          <w:sz w:val="63"/>
          <w:szCs w:val="63"/>
        </w:rPr>
        <w:t xml:space="preserve"> of the most commonly used approaches for credit card fraud detection is</w:t>
      </w:r>
    </w:p>
    <w:p w14:paraId="7F866260"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rule-based systems. These systems use predefined rules to identify transactions that are deemed suspicious.</w:t>
      </w:r>
    </w:p>
    <w:p w14:paraId="6178F9EE"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However, rule-based systems have limitations, as they are only as good as the rules that have been</w:t>
      </w:r>
    </w:p>
    <w:p w14:paraId="7918FF71"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predefined, and they may not be able to detect new types of fraud. To overcome these limitations, machine</w:t>
      </w:r>
    </w:p>
    <w:p w14:paraId="4F0C860A"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learning algorithms and statistical techniques have been applied to credit card fraud detection. These</w:t>
      </w:r>
    </w:p>
    <w:p w14:paraId="2E7F0E5E"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techniques are based on analysing transaction-related data, such as the transaction amount, location, and</w:t>
      </w:r>
    </w:p>
    <w:p w14:paraId="5B56F2BB"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time, as well as other relevant factors, such as the customer’s transaction history and account details. In</w:t>
      </w:r>
    </w:p>
    <w:p w14:paraId="31AACDD2"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recent years, deep learning models, such as convolutional neural networks (CNNs) and recurrent neural</w:t>
      </w:r>
    </w:p>
    <w:p w14:paraId="00A6BB9F"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networks (RNNs), have also been applied to credit card fraud detection. These models have shown</w:t>
      </w:r>
    </w:p>
    <w:p w14:paraId="17787D6F"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promising results in identifying fraudulent transactions by learning patterns in the data and improving the</w:t>
      </w:r>
    </w:p>
    <w:p w14:paraId="0470C76C"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accuracy of fraud detection. Overall, credit card fraud detection is a critical area of research in the financial</w:t>
      </w:r>
    </w:p>
    <w:p w14:paraId="759F2CC5"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 xml:space="preserve">industry, with significant potential for improving fraud detection rates and reducing financial </w:t>
      </w:r>
      <w:proofErr w:type="spellStart"/>
      <w:r w:rsidRPr="00246CC6">
        <w:rPr>
          <w:rFonts w:ascii="ff2" w:hAnsi="ff2"/>
          <w:sz w:val="63"/>
          <w:szCs w:val="63"/>
        </w:rPr>
        <w:t>losse</w:t>
      </w:r>
      <w:proofErr w:type="spellEnd"/>
    </w:p>
    <w:p w14:paraId="76858267"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Credit card fraud is a growing problem in the financial industry, with the potential to cause significant</w:t>
      </w:r>
    </w:p>
    <w:p w14:paraId="7AE8A32C"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financial losses to both customers and financial institutions. As a result, there has been a significant</w:t>
      </w:r>
    </w:p>
    <w:p w14:paraId="49C8D5A1"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amount of research in recent years on developing effective fraud detection systems. These systems rely on</w:t>
      </w:r>
    </w:p>
    <w:p w14:paraId="38B86B10"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a combination of statistical techniques, machine learning algorithms, and deep learning models to identify</w:t>
      </w:r>
    </w:p>
    <w:p w14:paraId="15F01C08"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 xml:space="preserve">fraudulent </w:t>
      </w:r>
      <w:proofErr w:type="spellStart"/>
      <w:r w:rsidRPr="00246CC6">
        <w:rPr>
          <w:rFonts w:ascii="ff2" w:hAnsi="ff2"/>
          <w:sz w:val="63"/>
          <w:szCs w:val="63"/>
        </w:rPr>
        <w:t>transactions.One</w:t>
      </w:r>
      <w:proofErr w:type="spellEnd"/>
      <w:r w:rsidRPr="00246CC6">
        <w:rPr>
          <w:rFonts w:ascii="ff2" w:hAnsi="ff2"/>
          <w:sz w:val="63"/>
          <w:szCs w:val="63"/>
        </w:rPr>
        <w:t xml:space="preserve"> of the most commonly used approaches for credit card fraud detection is</w:t>
      </w:r>
    </w:p>
    <w:p w14:paraId="377022DE"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rule-based systems. These systems use predefined rules to identify transactions that are deemed suspicious.</w:t>
      </w:r>
    </w:p>
    <w:p w14:paraId="63F66ED2"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However, rule-based systems have limitations, as they are only as good as the rules that have been</w:t>
      </w:r>
    </w:p>
    <w:p w14:paraId="000655C5"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predefined, and they may not be able to detect new types of fraud. To overcome these limitations, machine</w:t>
      </w:r>
    </w:p>
    <w:p w14:paraId="0E151420"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learning algorithms and statistical techniques have been applied to credit card fraud detection. These</w:t>
      </w:r>
    </w:p>
    <w:p w14:paraId="59B1D3E3"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techniques are based on analysing transaction-related data, such as the transaction amount, location, and</w:t>
      </w:r>
    </w:p>
    <w:p w14:paraId="161A7ECF"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time, as well as other relevant factors, such as the customer’s transaction history and account details. In</w:t>
      </w:r>
    </w:p>
    <w:p w14:paraId="117F7636"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recent years, deep learning models, such as convolutional neural networks (CNNs) and recurrent neural</w:t>
      </w:r>
    </w:p>
    <w:p w14:paraId="61E6B322"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networks (RNNs), have also been applied to credit card fraud detection. These models have shown</w:t>
      </w:r>
    </w:p>
    <w:p w14:paraId="6A72FE0F"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promising results in identifying fraudulent transactions by learning patterns in the data and improving the</w:t>
      </w:r>
    </w:p>
    <w:p w14:paraId="58897611"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accuracy of fraud detection. Overall, credit card fraud detection is a critical area of research in the financial</w:t>
      </w:r>
    </w:p>
    <w:p w14:paraId="2C83443E"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 xml:space="preserve">industry, with significant potential for improving fraud detection rates and reducing financial </w:t>
      </w:r>
      <w:proofErr w:type="spellStart"/>
      <w:r w:rsidRPr="00246CC6">
        <w:rPr>
          <w:rFonts w:ascii="ff2" w:hAnsi="ff2"/>
          <w:sz w:val="63"/>
          <w:szCs w:val="63"/>
        </w:rPr>
        <w:t>losse</w:t>
      </w:r>
      <w:proofErr w:type="spellEnd"/>
    </w:p>
    <w:p w14:paraId="42DDBEBD" w14:textId="77777777" w:rsidR="0086281D" w:rsidRDefault="0086281D" w:rsidP="0086281D">
      <w:pPr>
        <w:spacing w:after="439"/>
        <w:rPr>
          <w:szCs w:val="28"/>
        </w:rPr>
      </w:pPr>
      <w:r w:rsidRPr="00246CC6">
        <w:rPr>
          <w:szCs w:val="28"/>
        </w:rPr>
        <w:t xml:space="preserve">Credit Card Fraud can be defined as a case where a person uses someone else’s credit card for personal reasons while the owner and the card-issuing authorities are unaware of the fact that the card is being used. Due to the rise and acceleration of E-Commerce, there has been a tremendous use of credit cards for online shopping which led to High amount of frauds related to credit cards. In the era of digitalization, the need to identify credit card frauds is necessary. Fraud detection involves monitoring and </w:t>
      </w:r>
      <w:proofErr w:type="spellStart"/>
      <w:r w:rsidRPr="00246CC6">
        <w:rPr>
          <w:szCs w:val="28"/>
        </w:rPr>
        <w:t>analyzing</w:t>
      </w:r>
      <w:proofErr w:type="spellEnd"/>
      <w:r w:rsidRPr="00246CC6">
        <w:rPr>
          <w:szCs w:val="28"/>
        </w:rPr>
        <w:t xml:space="preserve"> the behaviour of various users to estimate detect or avoid undesirable behaviour. To identify credit card fraud detection effectively, we need to understand the various technologies, algorithms and types involved in detecting credit card frauds. The algorithm can differentiate transactions which are fraudulent or not. Find fraud, they need to passed dataset and knowledge of the fraudulent transaction. They </w:t>
      </w:r>
      <w:proofErr w:type="spellStart"/>
      <w:r w:rsidRPr="00246CC6">
        <w:rPr>
          <w:szCs w:val="28"/>
        </w:rPr>
        <w:t>analyze</w:t>
      </w:r>
      <w:proofErr w:type="spellEnd"/>
      <w:r w:rsidRPr="00246CC6">
        <w:rPr>
          <w:szCs w:val="28"/>
        </w:rPr>
        <w:t xml:space="preserve"> the dataset and classify all transactions. Fraud detection involves monitoring the activities of populations of users to estimate, perceive or avoid objectionable behaviour, which consist of fraud, intrusion, and defaulting. Machine learning algorithms are employed to analyses all the authorized transactions and report the suspicious ones. These reports are investigated by professionals who contact the cardholders to confirm if the transaction was genuine or fraudulent. The investigators provide feedback to the automated system which is used to train and update the algorithm to eventually improve the fraud-detection performance over time.</w:t>
      </w:r>
    </w:p>
    <w:p w14:paraId="4FEB25B0" w14:textId="77777777" w:rsidR="0086281D" w:rsidRPr="006F36B6" w:rsidRDefault="0086281D" w:rsidP="0086281D">
      <w:pPr>
        <w:spacing w:after="439"/>
        <w:rPr>
          <w:szCs w:val="28"/>
        </w:rPr>
      </w:pPr>
      <w:r w:rsidRPr="006F36B6">
        <w:rPr>
          <w:szCs w:val="28"/>
        </w:rPr>
        <w:t>Feature Importance Analysis:</w:t>
      </w:r>
    </w:p>
    <w:p w14:paraId="0B11A04A" w14:textId="77777777" w:rsidR="0086281D" w:rsidRPr="006F36B6" w:rsidRDefault="0086281D" w:rsidP="0086281D">
      <w:pPr>
        <w:spacing w:after="439"/>
        <w:rPr>
          <w:szCs w:val="28"/>
        </w:rPr>
      </w:pPr>
    </w:p>
    <w:p w14:paraId="3E3EF812" w14:textId="77777777" w:rsidR="0086281D" w:rsidRPr="006F36B6" w:rsidRDefault="0086281D" w:rsidP="0086281D">
      <w:pPr>
        <w:spacing w:after="439"/>
        <w:rPr>
          <w:szCs w:val="28"/>
        </w:rPr>
      </w:pPr>
      <w:r w:rsidRPr="006F36B6">
        <w:rPr>
          <w:szCs w:val="28"/>
        </w:rPr>
        <w:t>Understanding which features or variables have the most significant impact on the model's predictions is often essential. Techniques like feature importance scores (e.g., Gini importance for decision trees or SHAP values) can help highlight the most influential features.</w:t>
      </w:r>
    </w:p>
    <w:p w14:paraId="10BFA56E" w14:textId="77777777" w:rsidR="0086281D" w:rsidRPr="006F36B6" w:rsidRDefault="0086281D" w:rsidP="0086281D">
      <w:pPr>
        <w:spacing w:after="439"/>
        <w:rPr>
          <w:szCs w:val="28"/>
        </w:rPr>
      </w:pPr>
      <w:r w:rsidRPr="006F36B6">
        <w:rPr>
          <w:szCs w:val="28"/>
        </w:rPr>
        <w:t>Partial Dependency Plots (PDP):</w:t>
      </w:r>
    </w:p>
    <w:p w14:paraId="233A2D1A" w14:textId="77777777" w:rsidR="0086281D" w:rsidRPr="006F36B6" w:rsidRDefault="0086281D" w:rsidP="0086281D">
      <w:pPr>
        <w:spacing w:after="439"/>
        <w:rPr>
          <w:szCs w:val="28"/>
        </w:rPr>
      </w:pPr>
    </w:p>
    <w:p w14:paraId="09E10482" w14:textId="77777777" w:rsidR="0086281D" w:rsidRPr="006F36B6" w:rsidRDefault="0086281D" w:rsidP="0086281D">
      <w:pPr>
        <w:spacing w:after="439"/>
        <w:rPr>
          <w:szCs w:val="28"/>
        </w:rPr>
      </w:pPr>
      <w:r w:rsidRPr="006F36B6">
        <w:rPr>
          <w:szCs w:val="28"/>
        </w:rPr>
        <w:t>PDPs illustrate how a model's output changes with variations in a specific feature while holding other features constant. This allows users to see the relationship between individual features and the model's predictions.</w:t>
      </w:r>
    </w:p>
    <w:p w14:paraId="18769C56" w14:textId="77777777" w:rsidR="0086281D" w:rsidRPr="006F36B6" w:rsidRDefault="0086281D" w:rsidP="0086281D">
      <w:pPr>
        <w:spacing w:after="439"/>
        <w:rPr>
          <w:szCs w:val="28"/>
        </w:rPr>
      </w:pPr>
      <w:r w:rsidRPr="006F36B6">
        <w:rPr>
          <w:szCs w:val="28"/>
        </w:rPr>
        <w:t>LIME (Local Interpretable Model-Agnostic Explanations):</w:t>
      </w:r>
    </w:p>
    <w:p w14:paraId="1958500F" w14:textId="77777777" w:rsidR="0086281D" w:rsidRPr="006F36B6" w:rsidRDefault="0086281D" w:rsidP="0086281D">
      <w:pPr>
        <w:spacing w:after="439"/>
        <w:rPr>
          <w:szCs w:val="28"/>
        </w:rPr>
      </w:pPr>
    </w:p>
    <w:p w14:paraId="6C04077E" w14:textId="4AF9D281" w:rsidR="0086281D" w:rsidRPr="006F36B6" w:rsidRDefault="0086281D" w:rsidP="0086281D">
      <w:pPr>
        <w:spacing w:after="439"/>
        <w:rPr>
          <w:szCs w:val="28"/>
        </w:rPr>
      </w:pPr>
      <w:r w:rsidRPr="006F36B6">
        <w:rPr>
          <w:szCs w:val="28"/>
        </w:rPr>
        <w:t xml:space="preserve">LIME is a technique that provides local interpretability for black-box models. It generates locally faithful explanations by training a simple, interpretable model on a subset of data around a specific prediction. This helps understand the model's </w:t>
      </w:r>
      <w:r w:rsidR="001E6C2E" w:rsidRPr="006F36B6">
        <w:rPr>
          <w:szCs w:val="28"/>
        </w:rPr>
        <w:t>behaviour</w:t>
      </w:r>
      <w:r w:rsidRPr="006F36B6">
        <w:rPr>
          <w:szCs w:val="28"/>
        </w:rPr>
        <w:t xml:space="preserve"> in the vicinity of a particular data point.</w:t>
      </w:r>
    </w:p>
    <w:p w14:paraId="71A067E1" w14:textId="2F89E3E9" w:rsidR="0086281D" w:rsidRPr="006F36B6" w:rsidRDefault="0086281D" w:rsidP="0086281D">
      <w:pPr>
        <w:spacing w:after="439"/>
        <w:rPr>
          <w:szCs w:val="28"/>
        </w:rPr>
      </w:pPr>
      <w:r w:rsidRPr="006F36B6">
        <w:rPr>
          <w:szCs w:val="28"/>
        </w:rPr>
        <w:t>SHAP (</w:t>
      </w:r>
      <w:r w:rsidR="001E6C2E" w:rsidRPr="006F36B6">
        <w:rPr>
          <w:szCs w:val="28"/>
        </w:rPr>
        <w:t>Shapley</w:t>
      </w:r>
      <w:r w:rsidRPr="006F36B6">
        <w:rPr>
          <w:szCs w:val="28"/>
        </w:rPr>
        <w:t xml:space="preserve"> Additive </w:t>
      </w:r>
      <w:r w:rsidR="001E6C2E" w:rsidRPr="006F36B6">
        <w:rPr>
          <w:szCs w:val="28"/>
        </w:rPr>
        <w:t>Explanations</w:t>
      </w:r>
      <w:r w:rsidRPr="006F36B6">
        <w:rPr>
          <w:szCs w:val="28"/>
        </w:rPr>
        <w:t>):</w:t>
      </w:r>
    </w:p>
    <w:p w14:paraId="31BE0D5D" w14:textId="77777777" w:rsidR="0086281D" w:rsidRPr="006F36B6" w:rsidRDefault="0086281D" w:rsidP="0086281D">
      <w:pPr>
        <w:spacing w:after="439"/>
        <w:rPr>
          <w:szCs w:val="28"/>
        </w:rPr>
      </w:pPr>
    </w:p>
    <w:p w14:paraId="63136E8B" w14:textId="77777777" w:rsidR="0086281D" w:rsidRPr="006F36B6" w:rsidRDefault="0086281D" w:rsidP="0086281D">
      <w:pPr>
        <w:spacing w:after="439"/>
        <w:rPr>
          <w:szCs w:val="28"/>
        </w:rPr>
      </w:pPr>
      <w:r w:rsidRPr="006F36B6">
        <w:rPr>
          <w:szCs w:val="28"/>
        </w:rPr>
        <w:t>SHAP values provide a unified measure of feature importance. They can explain how each feature contributes to a specific prediction and can also give a global view of feature importance.</w:t>
      </w:r>
    </w:p>
    <w:p w14:paraId="7B84A874" w14:textId="77777777" w:rsidR="0086281D" w:rsidRPr="006F36B6" w:rsidRDefault="0086281D" w:rsidP="0086281D">
      <w:pPr>
        <w:spacing w:after="439"/>
        <w:rPr>
          <w:szCs w:val="28"/>
        </w:rPr>
      </w:pPr>
      <w:r w:rsidRPr="006F36B6">
        <w:rPr>
          <w:szCs w:val="28"/>
        </w:rPr>
        <w:t>Decision Trees and Rule-Based Models:</w:t>
      </w:r>
    </w:p>
    <w:p w14:paraId="2B3F61CD" w14:textId="77777777" w:rsidR="0086281D" w:rsidRPr="006F36B6" w:rsidRDefault="0086281D" w:rsidP="0086281D">
      <w:pPr>
        <w:spacing w:after="439"/>
        <w:rPr>
          <w:szCs w:val="28"/>
        </w:rPr>
      </w:pPr>
    </w:p>
    <w:p w14:paraId="3997D276" w14:textId="77777777" w:rsidR="0086281D" w:rsidRPr="006F36B6" w:rsidRDefault="0086281D" w:rsidP="0086281D">
      <w:pPr>
        <w:spacing w:after="439"/>
        <w:rPr>
          <w:szCs w:val="28"/>
        </w:rPr>
      </w:pPr>
      <w:r w:rsidRPr="006F36B6">
        <w:rPr>
          <w:szCs w:val="28"/>
        </w:rPr>
        <w:t>Decision trees are inherently interpretable. By visualizing the tree structure, users can see how decisions are made at each node based on specific features. Rule-based models, like decision sets, provide a set of easy-to-understand rules for predictions.</w:t>
      </w:r>
    </w:p>
    <w:p w14:paraId="1071BC4E" w14:textId="77777777" w:rsidR="0086281D" w:rsidRPr="006F36B6" w:rsidRDefault="0086281D" w:rsidP="0086281D">
      <w:pPr>
        <w:spacing w:after="439"/>
        <w:rPr>
          <w:szCs w:val="28"/>
        </w:rPr>
      </w:pPr>
      <w:r w:rsidRPr="006F36B6">
        <w:rPr>
          <w:szCs w:val="28"/>
        </w:rPr>
        <w:t>Counterfactual Explanations:</w:t>
      </w:r>
    </w:p>
    <w:p w14:paraId="7651C217" w14:textId="77777777" w:rsidR="0086281D" w:rsidRPr="006F36B6" w:rsidRDefault="0086281D" w:rsidP="0086281D">
      <w:pPr>
        <w:spacing w:after="439"/>
        <w:rPr>
          <w:szCs w:val="28"/>
        </w:rPr>
      </w:pPr>
    </w:p>
    <w:p w14:paraId="398FF0AE" w14:textId="77777777" w:rsidR="0086281D" w:rsidRPr="006F36B6" w:rsidRDefault="0086281D" w:rsidP="0086281D">
      <w:pPr>
        <w:spacing w:after="439"/>
        <w:rPr>
          <w:szCs w:val="28"/>
        </w:rPr>
      </w:pPr>
      <w:r w:rsidRPr="006F36B6">
        <w:rPr>
          <w:szCs w:val="28"/>
        </w:rPr>
        <w:t>Counterfactual explanations offer insights into how changing specific feature values would have led to different model predictions. They help users understand what they can do differently to achieve a desired outcome.</w:t>
      </w:r>
    </w:p>
    <w:p w14:paraId="621114A8" w14:textId="77777777" w:rsidR="0086281D" w:rsidRPr="006F36B6" w:rsidRDefault="0086281D" w:rsidP="0086281D">
      <w:pPr>
        <w:spacing w:after="439"/>
        <w:rPr>
          <w:szCs w:val="28"/>
        </w:rPr>
      </w:pPr>
      <w:r w:rsidRPr="006F36B6">
        <w:rPr>
          <w:szCs w:val="28"/>
        </w:rPr>
        <w:t>Model-Agnostic Methods:</w:t>
      </w:r>
    </w:p>
    <w:p w14:paraId="44525BE1" w14:textId="77777777" w:rsidR="0086281D" w:rsidRPr="006F36B6" w:rsidRDefault="0086281D" w:rsidP="0086281D">
      <w:pPr>
        <w:spacing w:after="439"/>
        <w:rPr>
          <w:szCs w:val="28"/>
        </w:rPr>
      </w:pPr>
    </w:p>
    <w:p w14:paraId="269BA154" w14:textId="77777777" w:rsidR="0086281D" w:rsidRPr="006F36B6" w:rsidRDefault="0086281D" w:rsidP="0086281D">
      <w:pPr>
        <w:spacing w:after="439"/>
        <w:rPr>
          <w:szCs w:val="28"/>
        </w:rPr>
      </w:pPr>
      <w:r w:rsidRPr="006F36B6">
        <w:rPr>
          <w:szCs w:val="28"/>
        </w:rPr>
        <w:t>Techniques like SHAP, LIME, and anchor explanations work with any type of model. They provide a way to explain complex models, even if you don't know the internal workings of the model.</w:t>
      </w:r>
    </w:p>
    <w:p w14:paraId="3B88DE25" w14:textId="77777777" w:rsidR="0086281D" w:rsidRPr="006F36B6" w:rsidRDefault="0086281D" w:rsidP="0086281D">
      <w:pPr>
        <w:spacing w:after="439"/>
        <w:rPr>
          <w:szCs w:val="28"/>
        </w:rPr>
      </w:pPr>
      <w:r w:rsidRPr="006F36B6">
        <w:rPr>
          <w:szCs w:val="28"/>
        </w:rPr>
        <w:t>Visual Explanations:</w:t>
      </w:r>
    </w:p>
    <w:p w14:paraId="0CBF07FD" w14:textId="77777777" w:rsidR="0086281D" w:rsidRPr="006F36B6" w:rsidRDefault="0086281D" w:rsidP="0086281D">
      <w:pPr>
        <w:spacing w:after="439"/>
        <w:rPr>
          <w:szCs w:val="28"/>
        </w:rPr>
      </w:pPr>
    </w:p>
    <w:p w14:paraId="17A22085" w14:textId="77777777" w:rsidR="0086281D" w:rsidRPr="006F36B6" w:rsidRDefault="0086281D" w:rsidP="0086281D">
      <w:pPr>
        <w:spacing w:after="439"/>
        <w:rPr>
          <w:szCs w:val="28"/>
        </w:rPr>
      </w:pPr>
      <w:r w:rsidRPr="006F36B6">
        <w:rPr>
          <w:szCs w:val="28"/>
        </w:rPr>
        <w:t>Visualization tools can be used to present model interpretations in a more understandable and user-friendly manner. For instance, you can use heatmap visualizations to show how feature values influence predictions.</w:t>
      </w:r>
    </w:p>
    <w:p w14:paraId="41C65D37" w14:textId="77777777" w:rsidR="0086281D" w:rsidRPr="006F36B6" w:rsidRDefault="0086281D" w:rsidP="0086281D">
      <w:pPr>
        <w:spacing w:after="439"/>
        <w:rPr>
          <w:szCs w:val="28"/>
        </w:rPr>
      </w:pPr>
      <w:r w:rsidRPr="006F36B6">
        <w:rPr>
          <w:szCs w:val="28"/>
        </w:rPr>
        <w:t>Global vs. Local Interpretability:</w:t>
      </w:r>
    </w:p>
    <w:p w14:paraId="71F2EB15" w14:textId="77777777" w:rsidR="0086281D" w:rsidRPr="006F36B6" w:rsidRDefault="0086281D" w:rsidP="0086281D">
      <w:pPr>
        <w:spacing w:after="439"/>
        <w:rPr>
          <w:szCs w:val="28"/>
        </w:rPr>
      </w:pPr>
    </w:p>
    <w:p w14:paraId="0F31783F" w14:textId="77777777" w:rsidR="0086281D" w:rsidRPr="006F36B6" w:rsidRDefault="0086281D" w:rsidP="0086281D">
      <w:pPr>
        <w:spacing w:after="439"/>
        <w:rPr>
          <w:szCs w:val="28"/>
        </w:rPr>
      </w:pPr>
      <w:r w:rsidRPr="006F36B6">
        <w:rPr>
          <w:szCs w:val="28"/>
        </w:rPr>
        <w:t>Models can provide global explanations that apply to the entire model or local explanations that focus on a specific prediction. Both types are important depending on the context and audience.</w:t>
      </w:r>
    </w:p>
    <w:p w14:paraId="77DEC6D9" w14:textId="77777777" w:rsidR="0086281D" w:rsidRPr="006F36B6" w:rsidRDefault="0086281D" w:rsidP="0086281D">
      <w:pPr>
        <w:spacing w:after="439"/>
        <w:rPr>
          <w:szCs w:val="28"/>
        </w:rPr>
      </w:pPr>
      <w:r w:rsidRPr="006F36B6">
        <w:rPr>
          <w:szCs w:val="28"/>
        </w:rPr>
        <w:t>Regulatory Compliance:</w:t>
      </w:r>
    </w:p>
    <w:p w14:paraId="387F7B5A" w14:textId="77777777" w:rsidR="0086281D" w:rsidRPr="006F36B6" w:rsidRDefault="0086281D" w:rsidP="0086281D">
      <w:pPr>
        <w:spacing w:after="439"/>
        <w:rPr>
          <w:szCs w:val="28"/>
        </w:rPr>
      </w:pPr>
    </w:p>
    <w:p w14:paraId="0DAC03BD" w14:textId="479FA33E" w:rsidR="0086281D" w:rsidRPr="006F36B6" w:rsidRDefault="0086281D" w:rsidP="0086281D">
      <w:pPr>
        <w:spacing w:after="439"/>
        <w:rPr>
          <w:szCs w:val="28"/>
        </w:rPr>
      </w:pPr>
      <w:r w:rsidRPr="006F36B6">
        <w:rPr>
          <w:szCs w:val="28"/>
        </w:rPr>
        <w:t xml:space="preserve">In regulated industries like finance, ensuring that a model's </w:t>
      </w:r>
      <w:r w:rsidR="001E6C2E" w:rsidRPr="006F36B6">
        <w:rPr>
          <w:szCs w:val="28"/>
        </w:rPr>
        <w:t>behaviour</w:t>
      </w:r>
      <w:r w:rsidRPr="006F36B6">
        <w:rPr>
          <w:szCs w:val="28"/>
        </w:rPr>
        <w:t xml:space="preserve"> aligns with legal and compliance requirements is critical. Transparent and interpretable models are often </w:t>
      </w:r>
      <w:r w:rsidR="001E6C2E" w:rsidRPr="006F36B6">
        <w:rPr>
          <w:szCs w:val="28"/>
        </w:rPr>
        <w:t>favoured</w:t>
      </w:r>
      <w:r w:rsidRPr="006F36B6">
        <w:rPr>
          <w:szCs w:val="28"/>
        </w:rPr>
        <w:t xml:space="preserve"> in such scenarios.</w:t>
      </w:r>
    </w:p>
    <w:p w14:paraId="1B182D8C" w14:textId="77777777" w:rsidR="0086281D" w:rsidRPr="006F36B6" w:rsidRDefault="0086281D" w:rsidP="0086281D">
      <w:pPr>
        <w:spacing w:after="439"/>
        <w:rPr>
          <w:szCs w:val="28"/>
        </w:rPr>
      </w:pPr>
      <w:r w:rsidRPr="006F36B6">
        <w:rPr>
          <w:szCs w:val="28"/>
        </w:rPr>
        <w:t>Stakeholder Collaboration:</w:t>
      </w:r>
    </w:p>
    <w:p w14:paraId="09981D11" w14:textId="77777777" w:rsidR="0086281D" w:rsidRPr="006F36B6" w:rsidRDefault="0086281D" w:rsidP="0086281D">
      <w:pPr>
        <w:spacing w:after="439"/>
        <w:rPr>
          <w:szCs w:val="28"/>
        </w:rPr>
      </w:pPr>
    </w:p>
    <w:p w14:paraId="2B9FDA69" w14:textId="77777777" w:rsidR="0086281D" w:rsidRPr="006F36B6" w:rsidRDefault="0086281D" w:rsidP="0086281D">
      <w:pPr>
        <w:spacing w:after="439"/>
        <w:rPr>
          <w:szCs w:val="28"/>
        </w:rPr>
      </w:pPr>
      <w:r w:rsidRPr="006F36B6">
        <w:rPr>
          <w:szCs w:val="28"/>
        </w:rPr>
        <w:t>Collaboration between data scientists, domain experts, and business stakeholders can help bridge the gap between technical understanding and practical interpretation.</w:t>
      </w:r>
    </w:p>
    <w:p w14:paraId="2E8AC1B1" w14:textId="4FC4EADE" w:rsidR="0086281D" w:rsidRPr="006F36B6" w:rsidRDefault="0086281D" w:rsidP="0086281D">
      <w:pPr>
        <w:spacing w:after="439"/>
        <w:rPr>
          <w:szCs w:val="28"/>
        </w:rPr>
      </w:pPr>
      <w:r w:rsidRPr="006F36B6">
        <w:rPr>
          <w:szCs w:val="28"/>
        </w:rPr>
        <w:t xml:space="preserve">Documented Model </w:t>
      </w:r>
      <w:r w:rsidR="001E6C2E" w:rsidRPr="006F36B6">
        <w:rPr>
          <w:szCs w:val="28"/>
        </w:rPr>
        <w:t>Behaviour</w:t>
      </w:r>
      <w:r w:rsidRPr="006F36B6">
        <w:rPr>
          <w:szCs w:val="28"/>
        </w:rPr>
        <w:t>:</w:t>
      </w:r>
    </w:p>
    <w:p w14:paraId="1C356B16" w14:textId="77777777" w:rsidR="0086281D" w:rsidRPr="006F36B6" w:rsidRDefault="0086281D" w:rsidP="0086281D">
      <w:pPr>
        <w:spacing w:after="439"/>
        <w:rPr>
          <w:szCs w:val="28"/>
        </w:rPr>
      </w:pPr>
    </w:p>
    <w:p w14:paraId="4859DEEB" w14:textId="0D94B9B8" w:rsidR="0086281D" w:rsidRPr="006F36B6" w:rsidRDefault="0086281D" w:rsidP="0086281D">
      <w:pPr>
        <w:spacing w:after="439"/>
        <w:rPr>
          <w:szCs w:val="28"/>
        </w:rPr>
      </w:pPr>
      <w:r w:rsidRPr="006F36B6">
        <w:rPr>
          <w:szCs w:val="28"/>
        </w:rPr>
        <w:t xml:space="preserve">Clearly documenting a model's </w:t>
      </w:r>
      <w:r w:rsidR="001E6C2E" w:rsidRPr="006F36B6">
        <w:rPr>
          <w:szCs w:val="28"/>
        </w:rPr>
        <w:t>behaviour</w:t>
      </w:r>
      <w:r w:rsidRPr="006F36B6">
        <w:rPr>
          <w:szCs w:val="28"/>
        </w:rPr>
        <w:t>, including its input features and how it makes predictions, can aid in understanding and interpretation.</w:t>
      </w:r>
    </w:p>
    <w:p w14:paraId="3AC9B27E" w14:textId="77777777" w:rsidR="0086281D" w:rsidRPr="00246CC6" w:rsidRDefault="0086281D" w:rsidP="0086281D">
      <w:pPr>
        <w:spacing w:after="439"/>
        <w:rPr>
          <w:szCs w:val="28"/>
        </w:rPr>
      </w:pPr>
      <w:r w:rsidRPr="006F36B6">
        <w:rPr>
          <w:szCs w:val="28"/>
        </w:rPr>
        <w:t>Model interpretability is vital not only for understanding model decisions but also for building trust and ensuring that models behave as expected, especially in applications where errors or misclassifications can have significant consequences, such as credit card fraud detection.</w:t>
      </w:r>
    </w:p>
    <w:p w14:paraId="66D14C6F" w14:textId="77777777" w:rsidR="0086281D" w:rsidRPr="00AC1A0D" w:rsidRDefault="0086281D" w:rsidP="0086281D">
      <w:pPr>
        <w:pStyle w:val="Heading1"/>
        <w:rPr>
          <w:u w:val="single"/>
        </w:rPr>
      </w:pPr>
      <w:r w:rsidRPr="00AC1A0D">
        <w:rPr>
          <w:u w:val="single"/>
        </w:rPr>
        <w:t>Deployment and Prediction:</w:t>
      </w:r>
    </w:p>
    <w:p w14:paraId="066E352A" w14:textId="77777777" w:rsidR="0086281D" w:rsidRDefault="0086281D" w:rsidP="0086281D">
      <w:pPr>
        <w:ind w:left="425" w:firstLine="0"/>
      </w:pPr>
      <w:r>
        <w:rPr>
          <w:sz w:val="16"/>
        </w:rPr>
        <w:sym w:font="Times New Roman" w:char="F06C"/>
      </w:r>
      <w:r>
        <w:rPr>
          <w:sz w:val="16"/>
        </w:rPr>
        <w:t xml:space="preserve"> </w:t>
      </w:r>
      <w:r>
        <w:t>Deploy the chosen regression model to credit card fraud detection</w:t>
      </w:r>
    </w:p>
    <w:p w14:paraId="4CFA42E1" w14:textId="77777777" w:rsidR="0086281D" w:rsidRDefault="0086281D" w:rsidP="0086281D">
      <w:pPr>
        <w:spacing w:after="964"/>
      </w:pPr>
      <w:r>
        <w:rPr>
          <w:sz w:val="16"/>
        </w:rPr>
        <w:sym w:font="Times New Roman" w:char="F06C"/>
      </w:r>
      <w:r>
        <w:rPr>
          <w:sz w:val="16"/>
        </w:rPr>
        <w:t xml:space="preserve"> </w:t>
      </w:r>
      <w:r>
        <w:t>Develop a user-friendly interface for users to input property features.</w:t>
      </w:r>
    </w:p>
    <w:p w14:paraId="37E49B8A" w14:textId="77777777" w:rsidR="0086281D" w:rsidRPr="00AC1A0D" w:rsidRDefault="0086281D" w:rsidP="0086281D">
      <w:pPr>
        <w:spacing w:after="72" w:line="244" w:lineRule="auto"/>
        <w:ind w:left="-5" w:right="-15" w:hanging="10"/>
        <w:rPr>
          <w:u w:val="single"/>
        </w:rPr>
      </w:pPr>
      <w:r w:rsidRPr="00AC1A0D">
        <w:rPr>
          <w:sz w:val="40"/>
          <w:u w:val="single"/>
        </w:rPr>
        <w:t>Program:</w:t>
      </w:r>
    </w:p>
    <w:p w14:paraId="582FC2E4" w14:textId="77777777" w:rsidR="0086281D" w:rsidRDefault="0086281D" w:rsidP="0086281D">
      <w:pPr>
        <w:spacing w:after="0"/>
        <w:ind w:left="0" w:right="0" w:firstLine="0"/>
        <w:jc w:val="center"/>
        <w:rPr>
          <w:ins w:id="2" w:author="Unknown"/>
          <w:rFonts w:ascii="Lato" w:hAnsi="Lato"/>
          <w:color w:val="4A4A4A"/>
          <w:sz w:val="24"/>
          <w:shd w:val="clear" w:color="auto" w:fill="FFFFFF"/>
        </w:rPr>
      </w:pPr>
      <w:ins w:id="3" w:author="Unknown">
        <w:r>
          <w:rPr>
            <w:rFonts w:ascii="Lato" w:hAnsi="Lato"/>
            <w:color w:val="4A4A4A"/>
            <w:shd w:val="clear" w:color="auto" w:fill="FFFFFF"/>
          </w:rPr>
          <w:br/>
        </w:r>
      </w:ins>
    </w:p>
    <w:p w14:paraId="3B5482CA" w14:textId="77777777" w:rsidR="0086281D" w:rsidRDefault="0086281D" w:rsidP="0086281D">
      <w:pPr>
        <w:pStyle w:val="Heading3"/>
        <w:spacing w:before="0"/>
        <w:jc w:val="center"/>
        <w:rPr>
          <w:rFonts w:ascii="Times New Roman" w:hAnsi="Times New Roman" w:cs="Times New Roman"/>
          <w:sz w:val="36"/>
          <w:szCs w:val="36"/>
          <w:u w:val="single" w:color="000000"/>
        </w:rPr>
      </w:pPr>
      <w:r>
        <w:rPr>
          <w:rFonts w:ascii="Times New Roman" w:hAnsi="Times New Roman" w:cs="Times New Roman"/>
          <w:sz w:val="36"/>
          <w:szCs w:val="36"/>
          <w:u w:val="single" w:color="000000"/>
        </w:rPr>
        <w:t>Credit Card Fraud Detection</w:t>
      </w:r>
    </w:p>
    <w:p w14:paraId="342A50AE" w14:textId="77777777" w:rsidR="0086281D" w:rsidRPr="00246CC6" w:rsidRDefault="0086281D" w:rsidP="0086281D"/>
    <w:p w14:paraId="5666001F" w14:textId="77777777" w:rsidR="0086281D" w:rsidRDefault="0086281D" w:rsidP="0086281D">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 xml:space="preserve">$ pip install </w:t>
      </w:r>
      <w:proofErr w:type="spellStart"/>
      <w:r>
        <w:rPr>
          <w:rStyle w:val="HTMLCode"/>
          <w:rFonts w:ascii="Consolas" w:eastAsiaTheme="majorEastAsia" w:hAnsi="Consolas"/>
          <w:color w:val="000000"/>
          <w:sz w:val="23"/>
          <w:szCs w:val="23"/>
        </w:rPr>
        <w:t>sklearn</w:t>
      </w:r>
      <w:proofErr w:type="spellEnd"/>
      <w:r>
        <w:rPr>
          <w:rStyle w:val="token"/>
          <w:rFonts w:ascii="Consolas" w:hAnsi="Consolas"/>
          <w:color w:val="9A6E3A"/>
          <w:sz w:val="23"/>
          <w:szCs w:val="23"/>
        </w:rPr>
        <w:t>==</w:t>
      </w:r>
      <w:r>
        <w:rPr>
          <w:rStyle w:val="token"/>
          <w:rFonts w:ascii="Consolas" w:hAnsi="Consolas"/>
          <w:color w:val="990055"/>
          <w:sz w:val="23"/>
          <w:szCs w:val="23"/>
        </w:rPr>
        <w:t>0.24.2</w:t>
      </w:r>
      <w:r>
        <w:rPr>
          <w:rStyle w:val="HTMLCode"/>
          <w:rFonts w:ascii="Consolas" w:eastAsiaTheme="majorEastAsia" w:hAnsi="Consolas"/>
          <w:color w:val="000000"/>
          <w:sz w:val="23"/>
          <w:szCs w:val="23"/>
        </w:rPr>
        <w:t xml:space="preserve"> imbalanced</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learn </w:t>
      </w:r>
      <w:proofErr w:type="spellStart"/>
      <w:r>
        <w:rPr>
          <w:rStyle w:val="HTMLCode"/>
          <w:rFonts w:ascii="Consolas" w:eastAsiaTheme="majorEastAsia" w:hAnsi="Consolas"/>
          <w:color w:val="000000"/>
          <w:sz w:val="23"/>
          <w:szCs w:val="23"/>
        </w:rPr>
        <w:t>numpy</w:t>
      </w:r>
      <w:proofErr w:type="spellEnd"/>
      <w:r>
        <w:rPr>
          <w:rStyle w:val="HTMLCode"/>
          <w:rFonts w:ascii="Consolas" w:eastAsiaTheme="majorEastAsia" w:hAnsi="Consolas"/>
          <w:color w:val="000000"/>
          <w:sz w:val="23"/>
          <w:szCs w:val="23"/>
        </w:rPr>
        <w:t xml:space="preserve"> pandas matplotlib seaborn</w:t>
      </w:r>
    </w:p>
    <w:p w14:paraId="221F8818" w14:textId="77777777" w:rsidR="0086281D" w:rsidRDefault="0086281D" w:rsidP="0086281D">
      <w:pPr>
        <w:shd w:val="clear" w:color="auto" w:fill="FFFFFF"/>
        <w:ind w:left="0" w:firstLine="0"/>
        <w:rPr>
          <w:rFonts w:ascii="Arial" w:hAnsi="Arial" w:cs="Arial"/>
          <w:color w:val="0077AA"/>
          <w:sz w:val="30"/>
          <w:szCs w:val="30"/>
        </w:rPr>
      </w:pPr>
    </w:p>
    <w:p w14:paraId="2EB4CA99" w14:textId="77777777" w:rsidR="0086281D" w:rsidRDefault="0086281D" w:rsidP="0086281D">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Let's import the necessary libraries:</w:t>
      </w:r>
    </w:p>
    <w:p w14:paraId="68CD2D2A"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numpy</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as</w:t>
      </w:r>
      <w:r>
        <w:rPr>
          <w:rStyle w:val="HTMLCode"/>
          <w:rFonts w:ascii="Consolas" w:eastAsiaTheme="majorEastAsia" w:hAnsi="Consolas"/>
          <w:color w:val="000000"/>
          <w:sz w:val="23"/>
          <w:szCs w:val="23"/>
        </w:rPr>
        <w:t xml:space="preserve"> np</w:t>
      </w:r>
    </w:p>
    <w:p w14:paraId="224A9F71"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pandas </w:t>
      </w:r>
      <w:r>
        <w:rPr>
          <w:rStyle w:val="token"/>
          <w:rFonts w:ascii="Consolas" w:hAnsi="Consolas"/>
          <w:color w:val="0077AA"/>
          <w:sz w:val="23"/>
          <w:szCs w:val="23"/>
        </w:rPr>
        <w:t>as</w:t>
      </w:r>
      <w:r>
        <w:rPr>
          <w:rStyle w:val="HTMLCode"/>
          <w:rFonts w:ascii="Consolas" w:eastAsiaTheme="majorEastAsia" w:hAnsi="Consolas"/>
          <w:color w:val="000000"/>
          <w:sz w:val="23"/>
          <w:szCs w:val="23"/>
        </w:rPr>
        <w:t xml:space="preserve"> pd</w:t>
      </w:r>
    </w:p>
    <w:p w14:paraId="23D37D35"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matplotlib</w:t>
      </w:r>
      <w:r>
        <w:rPr>
          <w:rStyle w:val="token"/>
          <w:rFonts w:ascii="Consolas" w:hAnsi="Consolas"/>
          <w:color w:val="999999"/>
          <w:sz w:val="23"/>
          <w:szCs w:val="23"/>
        </w:rPr>
        <w:t>.</w:t>
      </w:r>
      <w:r>
        <w:rPr>
          <w:rStyle w:val="HTMLCode"/>
          <w:rFonts w:ascii="Consolas" w:eastAsiaTheme="majorEastAsia" w:hAnsi="Consolas"/>
          <w:color w:val="000000"/>
          <w:sz w:val="23"/>
          <w:szCs w:val="23"/>
        </w:rPr>
        <w:t>pyplot</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as</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plt</w:t>
      </w:r>
      <w:proofErr w:type="spellEnd"/>
    </w:p>
    <w:p w14:paraId="037714DA"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seaborn</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as</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sns</w:t>
      </w:r>
      <w:proofErr w:type="spellEnd"/>
    </w:p>
    <w:p w14:paraId="0A67A453" w14:textId="77777777" w:rsidR="0086281D" w:rsidRDefault="0086281D" w:rsidP="0086281D">
      <w:pPr>
        <w:pStyle w:val="HTMLPreformatted"/>
        <w:shd w:val="clear" w:color="auto" w:fill="F5F2F0"/>
        <w:spacing w:before="120" w:after="120"/>
        <w:rPr>
          <w:rFonts w:ascii="Consolas" w:hAnsi="Consolas"/>
          <w:color w:val="000000"/>
          <w:sz w:val="30"/>
          <w:szCs w:val="30"/>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matplotlib</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gridspec</w:t>
      </w:r>
      <w:proofErr w:type="spellEnd"/>
    </w:p>
    <w:p w14:paraId="4517AF50" w14:textId="77777777" w:rsidR="0086281D" w:rsidRDefault="0086281D" w:rsidP="0086281D">
      <w:pPr>
        <w:shd w:val="clear" w:color="auto" w:fill="FFFFFF"/>
        <w:rPr>
          <w:rFonts w:ascii="Arial" w:hAnsi="Arial" w:cs="Arial"/>
          <w:color w:val="0077AA"/>
          <w:sz w:val="30"/>
          <w:szCs w:val="30"/>
        </w:rPr>
      </w:pPr>
    </w:p>
    <w:p w14:paraId="38AD5B84" w14:textId="77777777" w:rsidR="0086281D" w:rsidRDefault="0086281D" w:rsidP="0086281D">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Now we read the data and try to understand each feature's meaning. The Python module </w:t>
      </w:r>
      <w:hyperlink r:id="rId20" w:tgtFrame="_blank" w:tooltip="pandas" w:history="1">
        <w:r>
          <w:rPr>
            <w:rStyle w:val="Hyperlink"/>
            <w:rFonts w:ascii="Helvetica" w:hAnsi="Helvetica" w:cs="Arial"/>
            <w:color w:val="306998"/>
          </w:rPr>
          <w:t>pandas</w:t>
        </w:r>
      </w:hyperlink>
      <w:r>
        <w:rPr>
          <w:rFonts w:ascii="Helvetica" w:hAnsi="Helvetica" w:cs="Arial"/>
          <w:color w:val="212529"/>
        </w:rPr>
        <w:t> provide us with the functions to read data. In the next step, we will read the data from our directory where the data is saved, and then we look at the first and last five rows of the data using </w:t>
      </w:r>
      <w:r>
        <w:rPr>
          <w:rStyle w:val="HTMLCode"/>
          <w:rFonts w:eastAsiaTheme="majorEastAsia"/>
          <w:color w:val="D63384"/>
          <w:sz w:val="21"/>
          <w:szCs w:val="21"/>
        </w:rPr>
        <w:t>head()</w:t>
      </w:r>
      <w:r>
        <w:rPr>
          <w:rFonts w:ascii="Helvetica" w:hAnsi="Helvetica" w:cs="Arial"/>
          <w:color w:val="212529"/>
        </w:rPr>
        <w:t>, and </w:t>
      </w:r>
      <w:r>
        <w:rPr>
          <w:rStyle w:val="HTMLCode"/>
          <w:rFonts w:eastAsiaTheme="majorEastAsia"/>
          <w:color w:val="D63384"/>
          <w:sz w:val="21"/>
          <w:szCs w:val="21"/>
        </w:rPr>
        <w:t>tail()</w:t>
      </w:r>
      <w:r>
        <w:rPr>
          <w:rFonts w:ascii="Helvetica" w:hAnsi="Helvetica" w:cs="Arial"/>
          <w:color w:val="212529"/>
        </w:rPr>
        <w:t> methods:</w:t>
      </w:r>
    </w:p>
    <w:p w14:paraId="6D9CAD6B"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dataset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pd</w:t>
      </w:r>
      <w:r>
        <w:rPr>
          <w:rStyle w:val="token"/>
          <w:rFonts w:ascii="Consolas" w:hAnsi="Consolas"/>
          <w:color w:val="999999"/>
          <w:sz w:val="23"/>
          <w:szCs w:val="23"/>
        </w:rPr>
        <w:t>.</w:t>
      </w:r>
      <w:r>
        <w:rPr>
          <w:rStyle w:val="HTMLCode"/>
          <w:rFonts w:ascii="Consolas" w:eastAsiaTheme="majorEastAsia" w:hAnsi="Consolas"/>
          <w:color w:val="000000"/>
          <w:sz w:val="23"/>
          <w:szCs w:val="23"/>
        </w:rPr>
        <w:t>read_csv</w:t>
      </w:r>
      <w:proofErr w:type="spellEnd"/>
      <w:r>
        <w:rPr>
          <w:rStyle w:val="token"/>
          <w:rFonts w:ascii="Consolas" w:hAnsi="Consolas"/>
          <w:color w:val="999999"/>
          <w:sz w:val="23"/>
          <w:szCs w:val="23"/>
        </w:rPr>
        <w:t>(</w:t>
      </w:r>
      <w:r>
        <w:rPr>
          <w:rStyle w:val="token"/>
          <w:rFonts w:ascii="Consolas" w:hAnsi="Consolas"/>
          <w:color w:val="669900"/>
          <w:sz w:val="23"/>
          <w:szCs w:val="23"/>
        </w:rPr>
        <w:t>"</w:t>
      </w:r>
      <w:proofErr w:type="spellStart"/>
      <w:r>
        <w:rPr>
          <w:rStyle w:val="token"/>
          <w:rFonts w:ascii="Consolas" w:hAnsi="Consolas"/>
          <w:color w:val="669900"/>
          <w:sz w:val="23"/>
          <w:szCs w:val="23"/>
        </w:rPr>
        <w:t>creditcard.csv</w:t>
      </w:r>
      <w:proofErr w:type="spellEnd"/>
      <w:r>
        <w:rPr>
          <w:rStyle w:val="token"/>
          <w:rFonts w:ascii="Consolas" w:hAnsi="Consolas"/>
          <w:color w:val="669900"/>
          <w:sz w:val="23"/>
          <w:szCs w:val="23"/>
        </w:rPr>
        <w:t>"</w:t>
      </w:r>
      <w:r>
        <w:rPr>
          <w:rStyle w:val="token"/>
          <w:rFonts w:ascii="Consolas" w:hAnsi="Consolas"/>
          <w:color w:val="999999"/>
          <w:sz w:val="23"/>
          <w:szCs w:val="23"/>
        </w:rPr>
        <w:t>)</w:t>
      </w:r>
    </w:p>
    <w:p w14:paraId="2EB5D33D" w14:textId="77777777" w:rsidR="0086281D" w:rsidRDefault="0086281D" w:rsidP="0086281D">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head</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append</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tail</w:t>
      </w:r>
      <w:proofErr w:type="spellEnd"/>
      <w:r>
        <w:rPr>
          <w:rStyle w:val="token"/>
          <w:rFonts w:ascii="Consolas" w:hAnsi="Consolas"/>
          <w:color w:val="999999"/>
          <w:sz w:val="23"/>
          <w:szCs w:val="23"/>
        </w:rPr>
        <w:t>())</w:t>
      </w:r>
    </w:p>
    <w:p w14:paraId="10759E42" w14:textId="77777777" w:rsidR="0086281D" w:rsidRDefault="0086281D" w:rsidP="0086281D">
      <w:pPr>
        <w:shd w:val="clear" w:color="auto" w:fill="FFFFFF"/>
        <w:rPr>
          <w:rFonts w:ascii="Arial" w:hAnsi="Arial" w:cs="Arial"/>
          <w:color w:val="0077AA"/>
          <w:sz w:val="30"/>
          <w:szCs w:val="30"/>
        </w:rPr>
      </w:pPr>
    </w:p>
    <w:p w14:paraId="0B450E51"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7342DFB6"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 Time     │ V1         │ V2        │ V3        │ V4        │ V5        │ V6        │ V7        │ V8        │ V9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V21       │ V22       │ V23       │ V24       │ V25       │ V26       │ V27       │ V28       │ Amount │ Class ║</w:t>
      </w:r>
    </w:p>
    <w:p w14:paraId="678D4259"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31374CA4"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1.359807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0.072781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2.536347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1.378155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0.338321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0.462388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0.239599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0.098698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0.363787</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0.018307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0.277838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0.110474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0.066928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0.128539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0.189115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0.133558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0.021053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149.62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3183F02B"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2DA16B21"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1.191857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0.266151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0.166480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0.448154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0.060018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0.082361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0.078803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0.085102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0.255425</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0.225775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0.638672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0.101288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0.339846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0.167170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0.125895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0.008983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0.014724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2.69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24978BBC"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64D86E5B"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1.358354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1.340163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1.773209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0.379780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0.503198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1.800499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0.791461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0.247676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1.514654</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0.247998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0.771679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0.909412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0.689281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0.327642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0.139097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0.055353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0.059752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378.66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5E0E88B3"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6E9F2D97"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0.966272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0.185226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1.792993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0.863291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0.010309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1.247203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0.237609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0.377436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1.387024</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0.108300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0.005274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0.190321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1.175575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0.647376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0.221929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0.062723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0.061458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123.50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6BA4EFA4"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318A5519"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1.158233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0.877737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1.548718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0.403034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0.407193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0.095921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0.592941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0.270533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0.817739</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0.009431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0.798278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0.137458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0.141267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0.206010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0.502292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0.219422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0.215153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69.99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22EF76ED"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57B22994"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172786.0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11.881118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10.071785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9.834783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2.066656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5.364473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2.606837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4.918215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7.305334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1.914428</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0.213454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0.111864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1.014480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0.509348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1.436807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0.250034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0.943651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0.823731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68F1F78B"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25B2751A"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172787.0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0.732789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0.055080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2.035030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0.738589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0.868229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1.058415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0.024330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0.294869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0.584800</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0.214205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0.924384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0.012463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1.016226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0.606624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0.395255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0.068472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0.053527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24.79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4A43259C"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0D06B03C"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172788.0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1.919565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0.301254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3.249640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0.557828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2.630515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3.031260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0.296827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0.708417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0.432454</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0.232045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0.578229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0.037501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0.640134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0.265745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0.087371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0.004455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0.026561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67.88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54A3AA1D"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25C1FCD8"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172788.0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0.240440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0.530483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0.702510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0.689799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0.377961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0.623708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0.686180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0.679145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0.392087</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0.265245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0.800049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0.163298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0.123205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0.569159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0.546668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0.108821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0.104533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10.00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1E0DA9EF"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0D3D09E6"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172792.0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0.533413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0.189733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0.703337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0.506271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0.012546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0.649617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1.577006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0.414650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0.486180</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0.261057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0.643078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0.376777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0.008797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0.473649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0.818267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0.002415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0.013649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217.00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79B16862" w14:textId="77777777" w:rsidR="0086281D" w:rsidRDefault="0086281D" w:rsidP="0086281D">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w:t>
      </w:r>
    </w:p>
    <w:p w14:paraId="25FE81C5" w14:textId="77777777" w:rsidR="0086281D" w:rsidRDefault="0086281D" w:rsidP="0086281D">
      <w:pPr>
        <w:shd w:val="clear" w:color="auto" w:fill="FFFFFF"/>
        <w:ind w:left="0" w:firstLine="0"/>
        <w:rPr>
          <w:rFonts w:ascii="Arial" w:hAnsi="Arial" w:cs="Arial"/>
          <w:color w:val="0077AA"/>
          <w:sz w:val="30"/>
          <w:szCs w:val="30"/>
        </w:rPr>
      </w:pPr>
    </w:p>
    <w:p w14:paraId="2FC53A4F" w14:textId="77777777" w:rsidR="0086281D" w:rsidRDefault="0086281D" w:rsidP="0086281D">
      <w:pPr>
        <w:pStyle w:val="NormalWeb"/>
        <w:shd w:val="clear" w:color="auto" w:fill="FFFFFF"/>
        <w:spacing w:before="450" w:beforeAutospacing="0" w:after="450" w:afterAutospacing="0" w:line="0" w:lineRule="atLeast"/>
        <w:rPr>
          <w:rStyle w:val="ezoic-ad"/>
          <w:color w:val="212529"/>
          <w:bdr w:val="none" w:sz="0" w:space="0" w:color="auto" w:frame="1"/>
        </w:rPr>
      </w:pPr>
      <w:r>
        <w:rPr>
          <w:rFonts w:ascii="Helvetica" w:hAnsi="Helvetica" w:cs="Arial"/>
          <w:color w:val="212529"/>
        </w:rPr>
        <w:t>The </w:t>
      </w:r>
      <w:r>
        <w:rPr>
          <w:rStyle w:val="HTMLCode"/>
          <w:rFonts w:eastAsiaTheme="majorEastAsia"/>
          <w:color w:val="D63384"/>
          <w:sz w:val="21"/>
          <w:szCs w:val="21"/>
        </w:rPr>
        <w:t>Time</w:t>
      </w:r>
      <w:r>
        <w:rPr>
          <w:rFonts w:ascii="Helvetica" w:hAnsi="Helvetica" w:cs="Arial"/>
          <w:color w:val="212529"/>
        </w:rPr>
        <w:t> is measured in seconds since the first transaction in the data collection. As a result, we may infer that this dataset contains all transactions recorded during two days. The features were prepared using PCA, so the physical interpretation of individual features does not make sense. </w:t>
      </w:r>
      <w:r>
        <w:rPr>
          <w:rStyle w:val="HTMLCode"/>
          <w:rFonts w:eastAsiaTheme="majorEastAsia"/>
          <w:color w:val="D63384"/>
          <w:sz w:val="21"/>
          <w:szCs w:val="21"/>
        </w:rPr>
        <w:t>'Time'</w:t>
      </w:r>
      <w:r>
        <w:rPr>
          <w:rFonts w:ascii="Helvetica" w:hAnsi="Helvetica" w:cs="Arial"/>
          <w:color w:val="212529"/>
        </w:rPr>
        <w:t> and </w:t>
      </w:r>
      <w:r>
        <w:rPr>
          <w:rStyle w:val="HTMLCode"/>
          <w:rFonts w:eastAsiaTheme="majorEastAsia"/>
          <w:color w:val="D63384"/>
          <w:sz w:val="21"/>
          <w:szCs w:val="21"/>
        </w:rPr>
        <w:t>'Amount'</w:t>
      </w:r>
      <w:r>
        <w:rPr>
          <w:rFonts w:ascii="Helvetica" w:hAnsi="Helvetica" w:cs="Arial"/>
          <w:color w:val="212529"/>
        </w:rPr>
        <w:t> are the only features that are not transformed to PCA. </w:t>
      </w:r>
      <w:r>
        <w:rPr>
          <w:rStyle w:val="HTMLCode"/>
          <w:rFonts w:eastAsiaTheme="majorEastAsia"/>
          <w:color w:val="D63384"/>
          <w:sz w:val="21"/>
          <w:szCs w:val="21"/>
        </w:rPr>
        <w:t>'Class'</w:t>
      </w:r>
      <w:r>
        <w:rPr>
          <w:rFonts w:ascii="Helvetica" w:hAnsi="Helvetica" w:cs="Arial"/>
          <w:color w:val="212529"/>
        </w:rPr>
        <w:t> is the response variable, and it has a value of 1 if there is fraud and 0 otherwise.</w:t>
      </w:r>
    </w:p>
    <w:p w14:paraId="3C5AB713" w14:textId="77777777" w:rsidR="0086281D" w:rsidRDefault="0086281D" w:rsidP="0086281D">
      <w:pPr>
        <w:rPr>
          <w:color w:val="auto"/>
          <w:sz w:val="24"/>
          <w:szCs w:val="24"/>
        </w:rPr>
      </w:pPr>
    </w:p>
    <w:p w14:paraId="7F2E2D97" w14:textId="77777777" w:rsidR="0086281D" w:rsidRPr="00246CC6" w:rsidRDefault="0086281D" w:rsidP="0086281D">
      <w:pPr>
        <w:pStyle w:val="Heading2"/>
        <w:shd w:val="clear" w:color="auto" w:fill="FFFFFF"/>
        <w:spacing w:before="0"/>
        <w:rPr>
          <w:rFonts w:ascii="Arial" w:hAnsi="Arial" w:cs="Arial"/>
          <w:color w:val="212529"/>
          <w:u w:val="single"/>
        </w:rPr>
      </w:pPr>
      <w:r w:rsidRPr="00246CC6">
        <w:rPr>
          <w:rFonts w:ascii="Helvetica" w:hAnsi="Helvetica" w:cs="Arial"/>
          <w:color w:val="212529"/>
          <w:u w:val="single"/>
        </w:rPr>
        <w:t>Data Exploration and Visualization</w:t>
      </w:r>
    </w:p>
    <w:p w14:paraId="2997E3F5" w14:textId="77777777" w:rsidR="0086281D" w:rsidRDefault="0086281D" w:rsidP="0086281D">
      <w:pPr>
        <w:pStyle w:val="NormalWeb"/>
        <w:shd w:val="clear" w:color="auto" w:fill="FFFFFF"/>
        <w:spacing w:before="450" w:beforeAutospacing="0" w:after="450" w:afterAutospacing="0"/>
        <w:rPr>
          <w:rStyle w:val="HTMLCode"/>
          <w:rFonts w:ascii="Consolas" w:eastAsiaTheme="majorEastAsia" w:hAnsi="Consolas"/>
          <w:color w:val="000000"/>
          <w:sz w:val="23"/>
          <w:szCs w:val="23"/>
        </w:rPr>
      </w:pPr>
      <w:r>
        <w:rPr>
          <w:rFonts w:ascii="Helvetica" w:hAnsi="Helvetica" w:cs="Arial"/>
          <w:color w:val="212529"/>
        </w:rPr>
        <w:t>Now we try to find out the relative proportion of valid and fraudulent credit card transactions:</w:t>
      </w:r>
      <w:r>
        <w:rPr>
          <w:rStyle w:val="token"/>
          <w:rFonts w:ascii="Consolas" w:hAnsi="Consolas"/>
          <w:color w:val="708090"/>
          <w:sz w:val="23"/>
          <w:szCs w:val="23"/>
        </w:rPr>
        <w:t xml:space="preserve"> </w:t>
      </w:r>
    </w:p>
    <w:p w14:paraId="4310E946"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"Fraudulent Cases: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token"/>
          <w:rFonts w:ascii="Consolas" w:hAnsi="Consolas"/>
          <w:color w:val="669900"/>
          <w:sz w:val="23"/>
          <w:szCs w:val="23"/>
        </w:rPr>
        <w:t>str</w:t>
      </w:r>
      <w:proofErr w:type="spellEnd"/>
      <w:r>
        <w:rPr>
          <w:rStyle w:val="token"/>
          <w:rFonts w:ascii="Consolas" w:hAnsi="Consolas"/>
          <w:color w:val="999999"/>
          <w:sz w:val="23"/>
          <w:szCs w:val="23"/>
        </w:rPr>
        <w:t>(</w:t>
      </w:r>
      <w:proofErr w:type="spellStart"/>
      <w:r>
        <w:rPr>
          <w:rStyle w:val="token"/>
          <w:rFonts w:ascii="Consolas" w:hAnsi="Consolas"/>
          <w:color w:val="669900"/>
          <w:sz w:val="23"/>
          <w:szCs w:val="23"/>
        </w:rPr>
        <w:t>len</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p>
    <w:p w14:paraId="7AD1EFE7"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"Valid Transactions: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token"/>
          <w:rFonts w:ascii="Consolas" w:hAnsi="Consolas"/>
          <w:color w:val="669900"/>
          <w:sz w:val="23"/>
          <w:szCs w:val="23"/>
        </w:rPr>
        <w:t>str</w:t>
      </w:r>
      <w:proofErr w:type="spellEnd"/>
      <w:r>
        <w:rPr>
          <w:rStyle w:val="token"/>
          <w:rFonts w:ascii="Consolas" w:hAnsi="Consolas"/>
          <w:color w:val="999999"/>
          <w:sz w:val="23"/>
          <w:szCs w:val="23"/>
        </w:rPr>
        <w:t>(</w:t>
      </w:r>
      <w:proofErr w:type="spellStart"/>
      <w:r>
        <w:rPr>
          <w:rStyle w:val="token"/>
          <w:rFonts w:ascii="Consolas" w:hAnsi="Consolas"/>
          <w:color w:val="669900"/>
          <w:sz w:val="23"/>
          <w:szCs w:val="23"/>
        </w:rPr>
        <w:t>len</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p>
    <w:p w14:paraId="62ED6A13"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"Proportion of Fraudulent Cases: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token"/>
          <w:rFonts w:ascii="Consolas" w:hAnsi="Consolas"/>
          <w:color w:val="669900"/>
          <w:sz w:val="23"/>
          <w:szCs w:val="23"/>
        </w:rPr>
        <w:t>str</w:t>
      </w:r>
      <w:proofErr w:type="spellEnd"/>
      <w:r>
        <w:rPr>
          <w:rStyle w:val="token"/>
          <w:rFonts w:ascii="Consolas" w:hAnsi="Consolas"/>
          <w:color w:val="999999"/>
          <w:sz w:val="23"/>
          <w:szCs w:val="23"/>
        </w:rPr>
        <w:t>(</w:t>
      </w:r>
      <w:proofErr w:type="spellStart"/>
      <w:r>
        <w:rPr>
          <w:rStyle w:val="token"/>
          <w:rFonts w:ascii="Consolas" w:hAnsi="Consolas"/>
          <w:color w:val="669900"/>
          <w:sz w:val="23"/>
          <w:szCs w:val="23"/>
        </w:rPr>
        <w:t>len</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14:paraId="490B502A"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
    <w:p w14:paraId="520F3F5C"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data_p</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copy</w:t>
      </w:r>
      <w:proofErr w:type="spellEnd"/>
      <w:r>
        <w:rPr>
          <w:rStyle w:val="token"/>
          <w:rFonts w:ascii="Consolas" w:hAnsi="Consolas"/>
          <w:color w:val="999999"/>
          <w:sz w:val="23"/>
          <w:szCs w:val="23"/>
        </w:rPr>
        <w:t>()</w:t>
      </w:r>
    </w:p>
    <w:p w14:paraId="2DFEA00A"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data_p</w:t>
      </w:r>
      <w:proofErr w:type="spellEnd"/>
      <w:r>
        <w:rPr>
          <w:rStyle w:val="token"/>
          <w:rFonts w:ascii="Consolas" w:hAnsi="Consolas"/>
          <w:color w:val="999999"/>
          <w:sz w:val="23"/>
          <w:szCs w:val="23"/>
        </w:rPr>
        <w:t>[</w:t>
      </w:r>
      <w:r>
        <w:rPr>
          <w:rStyle w:val="token"/>
          <w:rFonts w:ascii="Consolas" w:hAnsi="Consolas"/>
          <w:color w:val="669900"/>
          <w:sz w:val="23"/>
          <w:szCs w:val="23"/>
        </w:rPr>
        <w:t>"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np</w:t>
      </w:r>
      <w:r>
        <w:rPr>
          <w:rStyle w:val="token"/>
          <w:rFonts w:ascii="Consolas" w:hAnsi="Consolas"/>
          <w:color w:val="999999"/>
          <w:sz w:val="23"/>
          <w:szCs w:val="23"/>
        </w:rPr>
        <w:t>.</w:t>
      </w:r>
      <w:r>
        <w:rPr>
          <w:rStyle w:val="HTMLCode"/>
          <w:rFonts w:ascii="Consolas" w:eastAsiaTheme="majorEastAsia" w:hAnsi="Consolas"/>
          <w:color w:val="000000"/>
          <w:sz w:val="23"/>
          <w:szCs w:val="23"/>
        </w:rPr>
        <w:t>where</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w:t>
      </w:r>
      <w:proofErr w:type="spellEnd"/>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"Fraud"</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"Genuine"</w:t>
      </w:r>
      <w:r>
        <w:rPr>
          <w:rStyle w:val="token"/>
          <w:rFonts w:ascii="Consolas" w:hAnsi="Consolas"/>
          <w:color w:val="999999"/>
          <w:sz w:val="23"/>
          <w:szCs w:val="23"/>
        </w:rPr>
        <w:t>)</w:t>
      </w:r>
    </w:p>
    <w:p w14:paraId="1C4E5D87" w14:textId="77777777" w:rsidR="0086281D" w:rsidRDefault="0086281D" w:rsidP="0086281D">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data_p</w:t>
      </w:r>
      <w:proofErr w:type="spellEnd"/>
      <w:r>
        <w:rPr>
          <w:rStyle w:val="token"/>
          <w:rFonts w:ascii="Consolas" w:hAnsi="Consolas"/>
          <w:color w:val="999999"/>
          <w:sz w:val="23"/>
          <w:szCs w:val="23"/>
        </w:rPr>
        <w:t>[</w:t>
      </w:r>
      <w:r>
        <w:rPr>
          <w:rStyle w:val="token"/>
          <w:rFonts w:ascii="Consolas" w:hAnsi="Consolas"/>
          <w:color w:val="669900"/>
          <w:sz w:val="23"/>
          <w:szCs w:val="23"/>
        </w:rPr>
        <w:t>" "</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value_counts</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plot</w:t>
      </w:r>
      <w:r>
        <w:rPr>
          <w:rStyle w:val="token"/>
          <w:rFonts w:ascii="Consolas" w:hAnsi="Consolas"/>
          <w:color w:val="999999"/>
          <w:sz w:val="23"/>
          <w:szCs w:val="23"/>
        </w:rPr>
        <w:t>(</w:t>
      </w:r>
      <w:r>
        <w:rPr>
          <w:rStyle w:val="HTMLCode"/>
          <w:rFonts w:ascii="Consolas" w:eastAsiaTheme="majorEastAsia" w:hAnsi="Consolas"/>
          <w:color w:val="000000"/>
          <w:sz w:val="23"/>
          <w:szCs w:val="23"/>
        </w:rPr>
        <w:t>kind</w:t>
      </w:r>
      <w:r>
        <w:rPr>
          <w:rStyle w:val="token"/>
          <w:rFonts w:ascii="Consolas" w:hAnsi="Consolas"/>
          <w:color w:val="9A6E3A"/>
          <w:sz w:val="23"/>
          <w:szCs w:val="23"/>
        </w:rPr>
        <w:t>=</w:t>
      </w:r>
      <w:r>
        <w:rPr>
          <w:rStyle w:val="token"/>
          <w:rFonts w:ascii="Consolas" w:hAnsi="Consolas"/>
          <w:color w:val="669900"/>
          <w:sz w:val="23"/>
          <w:szCs w:val="23"/>
        </w:rPr>
        <w:t>"pie"</w:t>
      </w:r>
      <w:r>
        <w:rPr>
          <w:rStyle w:val="token"/>
          <w:rFonts w:ascii="Consolas" w:hAnsi="Consolas"/>
          <w:color w:val="999999"/>
          <w:sz w:val="23"/>
          <w:szCs w:val="23"/>
        </w:rPr>
        <w:t>)</w:t>
      </w:r>
    </w:p>
    <w:p w14:paraId="0566B8DF" w14:textId="77777777" w:rsidR="0086281D" w:rsidRDefault="0086281D" w:rsidP="0086281D">
      <w:pPr>
        <w:shd w:val="clear" w:color="auto" w:fill="FFFFFF"/>
        <w:ind w:left="0" w:firstLine="0"/>
        <w:rPr>
          <w:rFonts w:ascii="Arial" w:hAnsi="Arial" w:cs="Arial"/>
          <w:color w:val="0077AA"/>
          <w:sz w:val="30"/>
          <w:szCs w:val="30"/>
        </w:rPr>
      </w:pPr>
    </w:p>
    <w:p w14:paraId="50CEF8A9"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Fraudulent Cases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492</w:t>
      </w:r>
    </w:p>
    <w:p w14:paraId="2F264755"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Valid Transactions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284315</w:t>
      </w:r>
    </w:p>
    <w:p w14:paraId="6A8B5CD8" w14:textId="77777777" w:rsidR="0086281D" w:rsidRDefault="0086281D" w:rsidP="0086281D">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Proportion of Fraudulent Cases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0.001727485630620034</w:t>
      </w:r>
    </w:p>
    <w:p w14:paraId="7F75C9EB" w14:textId="77777777" w:rsidR="0086281D" w:rsidRDefault="0086281D" w:rsidP="0086281D">
      <w:pPr>
        <w:shd w:val="clear" w:color="auto" w:fill="FFFFFF"/>
        <w:rPr>
          <w:rFonts w:ascii="Arial" w:hAnsi="Arial" w:cs="Arial"/>
          <w:color w:val="0077AA"/>
          <w:sz w:val="30"/>
          <w:szCs w:val="30"/>
        </w:rPr>
      </w:pPr>
    </w:p>
    <w:p w14:paraId="64D03B73" w14:textId="77777777" w:rsidR="0086281D" w:rsidRDefault="0086281D" w:rsidP="0086281D">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noProof/>
          <w:color w:val="212529"/>
        </w:rPr>
        <w:drawing>
          <wp:inline distT="0" distB="0" distL="0" distR="0" wp14:anchorId="6F80B5B3" wp14:editId="37C77596">
            <wp:extent cx="2619375" cy="2200275"/>
            <wp:effectExtent l="0" t="0" r="0" b="0"/>
            <wp:docPr id="1" name="Picture 1" descr="Data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class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9375" cy="2200275"/>
                    </a:xfrm>
                    <a:prstGeom prst="rect">
                      <a:avLst/>
                    </a:prstGeom>
                    <a:noFill/>
                    <a:ln>
                      <a:noFill/>
                    </a:ln>
                  </pic:spPr>
                </pic:pic>
              </a:graphicData>
            </a:graphic>
          </wp:inline>
        </w:drawing>
      </w:r>
    </w:p>
    <w:p w14:paraId="23858704" w14:textId="77777777" w:rsidR="0086281D" w:rsidRDefault="0086281D" w:rsidP="0086281D">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There is an imbalance in the data, with only 0.17% of the total cases being fraudulent.</w:t>
      </w:r>
    </w:p>
    <w:p w14:paraId="54996EEE" w14:textId="77777777" w:rsidR="0086281D" w:rsidRDefault="0086281D" w:rsidP="0086281D">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Now we look at the distribution of the two named features in the dataset. For </w:t>
      </w:r>
      <w:r>
        <w:rPr>
          <w:rStyle w:val="HTMLCode"/>
          <w:rFonts w:eastAsiaTheme="majorEastAsia"/>
          <w:color w:val="D63384"/>
          <w:sz w:val="21"/>
          <w:szCs w:val="21"/>
        </w:rPr>
        <w:t>Time</w:t>
      </w:r>
      <w:r>
        <w:rPr>
          <w:rFonts w:ascii="Helvetica" w:hAnsi="Helvetica" w:cs="Arial"/>
          <w:color w:val="212529"/>
        </w:rPr>
        <w:t>, it is clear that there was a particular duration in the day when most of the transactions took place:</w:t>
      </w:r>
    </w:p>
    <w:p w14:paraId="1D418F6F"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f</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axes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plt</w:t>
      </w:r>
      <w:r>
        <w:rPr>
          <w:rStyle w:val="token"/>
          <w:rFonts w:ascii="Consolas" w:hAnsi="Consolas"/>
          <w:color w:val="999999"/>
          <w:sz w:val="23"/>
          <w:szCs w:val="23"/>
        </w:rPr>
        <w:t>.</w:t>
      </w:r>
      <w:r>
        <w:rPr>
          <w:rStyle w:val="HTMLCode"/>
          <w:rFonts w:ascii="Consolas" w:eastAsiaTheme="majorEastAsia" w:hAnsi="Consolas"/>
          <w:color w:val="000000"/>
          <w:sz w:val="23"/>
          <w:szCs w:val="23"/>
        </w:rPr>
        <w:t>subplots</w:t>
      </w:r>
      <w:proofErr w:type="spellEnd"/>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figsize</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990055"/>
          <w:sz w:val="23"/>
          <w:szCs w:val="23"/>
        </w:rPr>
        <w:t>18</w:t>
      </w:r>
      <w:r>
        <w:rPr>
          <w:rStyle w:val="token"/>
          <w:rFonts w:ascii="Consolas" w:hAnsi="Consolas"/>
          <w:color w:val="999999"/>
          <w:sz w:val="23"/>
          <w:szCs w:val="23"/>
        </w:rPr>
        <w:t>,</w:t>
      </w:r>
      <w:r>
        <w:rPr>
          <w:rStyle w:val="token"/>
          <w:rFonts w:ascii="Consolas" w:hAnsi="Consolas"/>
          <w:color w:val="990055"/>
          <w:sz w:val="23"/>
          <w:szCs w:val="23"/>
        </w:rPr>
        <w:t>4</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sharex</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p>
    <w:p w14:paraId="7728492C"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
    <w:p w14:paraId="5F8C117F"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amount_value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dataset</w:t>
      </w:r>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values </w:t>
      </w:r>
      <w:r>
        <w:rPr>
          <w:rStyle w:val="token"/>
          <w:rFonts w:ascii="Consolas" w:hAnsi="Consolas"/>
          <w:color w:val="708090"/>
          <w:sz w:val="23"/>
          <w:szCs w:val="23"/>
        </w:rPr>
        <w:t># values</w:t>
      </w:r>
    </w:p>
    <w:p w14:paraId="1B88205D"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time_value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dataset</w:t>
      </w:r>
      <w:r>
        <w:rPr>
          <w:rStyle w:val="token"/>
          <w:rFonts w:ascii="Consolas" w:hAnsi="Consolas"/>
          <w:color w:val="999999"/>
          <w:sz w:val="23"/>
          <w:szCs w:val="23"/>
        </w:rPr>
        <w:t>[</w:t>
      </w:r>
      <w:r>
        <w:rPr>
          <w:rStyle w:val="token"/>
          <w:rFonts w:ascii="Consolas" w:hAnsi="Consolas"/>
          <w:color w:val="669900"/>
          <w:sz w:val="23"/>
          <w:szCs w:val="23"/>
        </w:rPr>
        <w:t>'Time'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values </w:t>
      </w:r>
      <w:r>
        <w:rPr>
          <w:rStyle w:val="token"/>
          <w:rFonts w:ascii="Consolas" w:hAnsi="Consolas"/>
          <w:color w:val="708090"/>
          <w:sz w:val="23"/>
          <w:szCs w:val="23"/>
        </w:rPr>
        <w:t># values</w:t>
      </w:r>
    </w:p>
    <w:p w14:paraId="504E407D"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
    <w:p w14:paraId="650CD7CB"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sns</w:t>
      </w:r>
      <w:r>
        <w:rPr>
          <w:rStyle w:val="token"/>
          <w:rFonts w:ascii="Consolas" w:hAnsi="Consolas"/>
          <w:color w:val="999999"/>
          <w:sz w:val="23"/>
          <w:szCs w:val="23"/>
        </w:rPr>
        <w:t>.</w:t>
      </w:r>
      <w:r>
        <w:rPr>
          <w:rStyle w:val="HTMLCode"/>
          <w:rFonts w:ascii="Consolas" w:eastAsiaTheme="majorEastAsia" w:hAnsi="Consolas"/>
          <w:color w:val="000000"/>
          <w:sz w:val="23"/>
          <w:szCs w:val="23"/>
        </w:rPr>
        <w:t>distplot</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amount_value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hist</w:t>
      </w:r>
      <w:proofErr w:type="spellEnd"/>
      <w:r>
        <w:rPr>
          <w:rStyle w:val="token"/>
          <w:rFonts w:ascii="Consolas" w:hAnsi="Consolas"/>
          <w:color w:val="9A6E3A"/>
          <w:sz w:val="23"/>
          <w:szCs w:val="23"/>
        </w:rPr>
        <w:t>=</w:t>
      </w:r>
      <w:r>
        <w:rPr>
          <w:rStyle w:val="token"/>
          <w:rFonts w:ascii="Consolas" w:hAnsi="Consolas"/>
          <w:color w:val="990055"/>
          <w:sz w:val="23"/>
          <w:szCs w:val="23"/>
        </w:rPr>
        <w:t>False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color</w:t>
      </w:r>
      <w:proofErr w:type="spellEnd"/>
      <w:r>
        <w:rPr>
          <w:rStyle w:val="token"/>
          <w:rFonts w:ascii="Consolas" w:hAnsi="Consolas"/>
          <w:color w:val="9A6E3A"/>
          <w:sz w:val="23"/>
          <w:szCs w:val="23"/>
        </w:rPr>
        <w:t>=</w:t>
      </w:r>
      <w:r>
        <w:rPr>
          <w:rStyle w:val="token"/>
          <w:rFonts w:ascii="Consolas" w:hAnsi="Consolas"/>
          <w:color w:val="669900"/>
          <w:sz w:val="23"/>
          <w:szCs w:val="23"/>
        </w:rPr>
        <w:t>"m"</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kde_kws</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669900"/>
          <w:sz w:val="23"/>
          <w:szCs w:val="23"/>
        </w:rPr>
        <w:t>"shade"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ax</w:t>
      </w:r>
      <w:proofErr w:type="spellEnd"/>
      <w:r>
        <w:rPr>
          <w:rStyle w:val="token"/>
          <w:rFonts w:ascii="Consolas" w:hAnsi="Consolas"/>
          <w:color w:val="9A6E3A"/>
          <w:sz w:val="23"/>
          <w:szCs w:val="23"/>
        </w:rPr>
        <w:t>=</w:t>
      </w:r>
      <w:r>
        <w:rPr>
          <w:rStyle w:val="HTMLCode"/>
          <w:rFonts w:ascii="Consolas" w:eastAsiaTheme="majorEastAsia" w:hAnsi="Consolas"/>
          <w:color w:val="000000"/>
          <w:sz w:val="23"/>
          <w:szCs w:val="23"/>
        </w:rPr>
        <w:t>axes</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set_title</w:t>
      </w:r>
      <w:proofErr w:type="spellEnd"/>
      <w:r>
        <w:rPr>
          <w:rStyle w:val="token"/>
          <w:rFonts w:ascii="Consolas" w:hAnsi="Consolas"/>
          <w:color w:val="999999"/>
          <w:sz w:val="23"/>
          <w:szCs w:val="23"/>
        </w:rPr>
        <w:t>(</w:t>
      </w:r>
      <w:r>
        <w:rPr>
          <w:rStyle w:val="token"/>
          <w:rFonts w:ascii="Consolas" w:hAnsi="Consolas"/>
          <w:color w:val="669900"/>
          <w:sz w:val="23"/>
          <w:szCs w:val="23"/>
        </w:rPr>
        <w:t>'Distribution of Amount'</w:t>
      </w:r>
      <w:r>
        <w:rPr>
          <w:rStyle w:val="token"/>
          <w:rFonts w:ascii="Consolas" w:hAnsi="Consolas"/>
          <w:color w:val="999999"/>
          <w:sz w:val="23"/>
          <w:szCs w:val="23"/>
        </w:rPr>
        <w:t>)</w:t>
      </w:r>
    </w:p>
    <w:p w14:paraId="38BF8587"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sns</w:t>
      </w:r>
      <w:r>
        <w:rPr>
          <w:rStyle w:val="token"/>
          <w:rFonts w:ascii="Consolas" w:hAnsi="Consolas"/>
          <w:color w:val="999999"/>
          <w:sz w:val="23"/>
          <w:szCs w:val="23"/>
        </w:rPr>
        <w:t>.</w:t>
      </w:r>
      <w:r>
        <w:rPr>
          <w:rStyle w:val="HTMLCode"/>
          <w:rFonts w:ascii="Consolas" w:eastAsiaTheme="majorEastAsia" w:hAnsi="Consolas"/>
          <w:color w:val="000000"/>
          <w:sz w:val="23"/>
          <w:szCs w:val="23"/>
        </w:rPr>
        <w:t>distplot</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time_value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hist</w:t>
      </w:r>
      <w:proofErr w:type="spellEnd"/>
      <w:r>
        <w:rPr>
          <w:rStyle w:val="token"/>
          <w:rFonts w:ascii="Consolas" w:hAnsi="Consolas"/>
          <w:color w:val="9A6E3A"/>
          <w:sz w:val="23"/>
          <w:szCs w:val="23"/>
        </w:rPr>
        <w:t>=</w:t>
      </w:r>
      <w:r>
        <w:rPr>
          <w:rStyle w:val="token"/>
          <w:rFonts w:ascii="Consolas" w:hAnsi="Consolas"/>
          <w:color w:val="990055"/>
          <w:sz w:val="23"/>
          <w:szCs w:val="23"/>
        </w:rPr>
        <w:t>False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color</w:t>
      </w:r>
      <w:proofErr w:type="spellEnd"/>
      <w:r>
        <w:rPr>
          <w:rStyle w:val="token"/>
          <w:rFonts w:ascii="Consolas" w:hAnsi="Consolas"/>
          <w:color w:val="9A6E3A"/>
          <w:sz w:val="23"/>
          <w:szCs w:val="23"/>
        </w:rPr>
        <w:t>=</w:t>
      </w:r>
      <w:r>
        <w:rPr>
          <w:rStyle w:val="token"/>
          <w:rFonts w:ascii="Consolas" w:hAnsi="Consolas"/>
          <w:color w:val="669900"/>
          <w:sz w:val="23"/>
          <w:szCs w:val="23"/>
        </w:rPr>
        <w:t>"m"</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kde_kws</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669900"/>
          <w:sz w:val="23"/>
          <w:szCs w:val="23"/>
        </w:rPr>
        <w:t>"shade"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ax</w:t>
      </w:r>
      <w:proofErr w:type="spellEnd"/>
      <w:r>
        <w:rPr>
          <w:rStyle w:val="token"/>
          <w:rFonts w:ascii="Consolas" w:hAnsi="Consolas"/>
          <w:color w:val="9A6E3A"/>
          <w:sz w:val="23"/>
          <w:szCs w:val="23"/>
        </w:rPr>
        <w:t>=</w:t>
      </w:r>
      <w:r>
        <w:rPr>
          <w:rStyle w:val="HTMLCode"/>
          <w:rFonts w:ascii="Consolas" w:eastAsiaTheme="majorEastAsia" w:hAnsi="Consolas"/>
          <w:color w:val="000000"/>
          <w:sz w:val="23"/>
          <w:szCs w:val="23"/>
        </w:rPr>
        <w:t>axes</w:t>
      </w:r>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set_title</w:t>
      </w:r>
      <w:proofErr w:type="spellEnd"/>
      <w:r>
        <w:rPr>
          <w:rStyle w:val="token"/>
          <w:rFonts w:ascii="Consolas" w:hAnsi="Consolas"/>
          <w:color w:val="999999"/>
          <w:sz w:val="23"/>
          <w:szCs w:val="23"/>
        </w:rPr>
        <w:t>(</w:t>
      </w:r>
      <w:r>
        <w:rPr>
          <w:rStyle w:val="token"/>
          <w:rFonts w:ascii="Consolas" w:hAnsi="Consolas"/>
          <w:color w:val="669900"/>
          <w:sz w:val="23"/>
          <w:szCs w:val="23"/>
        </w:rPr>
        <w:t>'Distribution of Time'</w:t>
      </w:r>
      <w:r>
        <w:rPr>
          <w:rStyle w:val="token"/>
          <w:rFonts w:ascii="Consolas" w:hAnsi="Consolas"/>
          <w:color w:val="999999"/>
          <w:sz w:val="23"/>
          <w:szCs w:val="23"/>
        </w:rPr>
        <w:t>)</w:t>
      </w:r>
    </w:p>
    <w:p w14:paraId="26724C69"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
    <w:p w14:paraId="09EA0CBF" w14:textId="77777777" w:rsidR="0086281D" w:rsidRDefault="0086281D" w:rsidP="0086281D">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plt</w:t>
      </w:r>
      <w:r>
        <w:rPr>
          <w:rStyle w:val="token"/>
          <w:rFonts w:ascii="Consolas" w:hAnsi="Consolas"/>
          <w:color w:val="999999"/>
          <w:sz w:val="23"/>
          <w:szCs w:val="23"/>
        </w:rPr>
        <w:t>.</w:t>
      </w:r>
      <w:r>
        <w:rPr>
          <w:rStyle w:val="HTMLCode"/>
          <w:rFonts w:ascii="Consolas" w:eastAsiaTheme="majorEastAsia" w:hAnsi="Consolas"/>
          <w:color w:val="000000"/>
          <w:sz w:val="23"/>
          <w:szCs w:val="23"/>
        </w:rPr>
        <w:t>show</w:t>
      </w:r>
      <w:proofErr w:type="spellEnd"/>
      <w:r>
        <w:rPr>
          <w:rStyle w:val="token"/>
          <w:rFonts w:ascii="Consolas" w:hAnsi="Consolas"/>
          <w:color w:val="999999"/>
          <w:sz w:val="23"/>
          <w:szCs w:val="23"/>
        </w:rPr>
        <w:t>()</w:t>
      </w:r>
    </w:p>
    <w:p w14:paraId="72F7C27E" w14:textId="77777777" w:rsidR="0086281D" w:rsidRDefault="0086281D" w:rsidP="0086281D">
      <w:pPr>
        <w:shd w:val="clear" w:color="auto" w:fill="FFFFFF"/>
        <w:rPr>
          <w:rFonts w:ascii="Arial" w:hAnsi="Arial" w:cs="Arial"/>
          <w:color w:val="0077AA"/>
          <w:sz w:val="30"/>
          <w:szCs w:val="30"/>
        </w:rPr>
      </w:pPr>
    </w:p>
    <w:p w14:paraId="25ED4413" w14:textId="77777777" w:rsidR="0086281D" w:rsidRDefault="0086281D" w:rsidP="0086281D">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noProof/>
          <w:color w:val="212529"/>
        </w:rPr>
        <w:drawing>
          <wp:inline distT="0" distB="0" distL="0" distR="0" wp14:anchorId="79F6C225" wp14:editId="0A8310A9">
            <wp:extent cx="7143750" cy="1752600"/>
            <wp:effectExtent l="0" t="0" r="0" b="0"/>
            <wp:docPr id="2" name="Picture 2" descr="Distribution of Time and Am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ion of Time and Amou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43750" cy="1752600"/>
                    </a:xfrm>
                    <a:prstGeom prst="rect">
                      <a:avLst/>
                    </a:prstGeom>
                    <a:noFill/>
                    <a:ln>
                      <a:noFill/>
                    </a:ln>
                  </pic:spPr>
                </pic:pic>
              </a:graphicData>
            </a:graphic>
          </wp:inline>
        </w:drawing>
      </w:r>
    </w:p>
    <w:p w14:paraId="1A5960C0" w14:textId="77777777" w:rsidR="0086281D" w:rsidRDefault="0086281D" w:rsidP="0086281D">
      <w:pPr>
        <w:pStyle w:val="NormalWeb"/>
        <w:shd w:val="clear" w:color="auto" w:fill="FFFFFF"/>
        <w:spacing w:before="0" w:beforeAutospacing="0" w:after="0" w:afterAutospacing="0"/>
        <w:rPr>
          <w:rFonts w:ascii="Arial" w:hAnsi="Arial" w:cs="Arial"/>
          <w:color w:val="212529"/>
          <w:sz w:val="30"/>
          <w:szCs w:val="30"/>
        </w:rPr>
      </w:pPr>
      <w:r>
        <w:rPr>
          <w:rFonts w:ascii="Helvetica" w:hAnsi="Helvetica" w:cs="Arial"/>
          <w:color w:val="212529"/>
        </w:rPr>
        <w:t>Let us check if there is any difference between valid transactions and fraudulent transactions:</w:t>
      </w:r>
    </w:p>
    <w:p w14:paraId="71E1630A"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"Average Amount in a Fraudulent Transaction: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str</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mean</w:t>
      </w:r>
      <w:r>
        <w:rPr>
          <w:rStyle w:val="token"/>
          <w:rFonts w:ascii="Consolas" w:hAnsi="Consolas"/>
          <w:color w:val="999999"/>
          <w:sz w:val="23"/>
          <w:szCs w:val="23"/>
        </w:rPr>
        <w:t>()))</w:t>
      </w:r>
    </w:p>
    <w:p w14:paraId="6EA166CC" w14:textId="77777777" w:rsidR="0086281D" w:rsidRDefault="0086281D" w:rsidP="0086281D">
      <w:pPr>
        <w:pStyle w:val="HTMLPreformatted"/>
        <w:shd w:val="clear" w:color="auto" w:fill="F5F2F0"/>
        <w:spacing w:before="120" w:after="120"/>
        <w:rPr>
          <w:rFonts w:ascii="Consolas" w:hAnsi="Consolas"/>
          <w:color w:val="000000"/>
          <w:sz w:val="30"/>
          <w:szCs w:val="30"/>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"Average Amount in a Valid Transaction: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str</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mean</w:t>
      </w:r>
      <w:r>
        <w:rPr>
          <w:rStyle w:val="token"/>
          <w:rFonts w:ascii="Consolas" w:hAnsi="Consolas"/>
          <w:color w:val="999999"/>
          <w:sz w:val="23"/>
          <w:szCs w:val="23"/>
        </w:rPr>
        <w:t>()))</w:t>
      </w:r>
    </w:p>
    <w:p w14:paraId="40F19D2A" w14:textId="77777777" w:rsidR="0086281D" w:rsidRDefault="0086281D" w:rsidP="0086281D">
      <w:pPr>
        <w:shd w:val="clear" w:color="auto" w:fill="FFFFFF"/>
        <w:rPr>
          <w:rFonts w:ascii="Arial" w:hAnsi="Arial" w:cs="Arial"/>
          <w:color w:val="0077AA"/>
          <w:sz w:val="30"/>
          <w:szCs w:val="30"/>
        </w:rPr>
      </w:pPr>
    </w:p>
    <w:p w14:paraId="1027343F"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Average Amount </w:t>
      </w:r>
      <w:r>
        <w:rPr>
          <w:rStyle w:val="token"/>
          <w:rFonts w:ascii="Consolas" w:hAnsi="Consolas"/>
          <w:color w:val="0077AA"/>
          <w:sz w:val="23"/>
          <w:szCs w:val="23"/>
        </w:rPr>
        <w:t>in</w:t>
      </w:r>
      <w:r>
        <w:rPr>
          <w:rStyle w:val="HTMLCode"/>
          <w:rFonts w:ascii="Consolas" w:eastAsiaTheme="majorEastAsia" w:hAnsi="Consolas"/>
          <w:color w:val="000000"/>
          <w:sz w:val="23"/>
          <w:szCs w:val="23"/>
        </w:rPr>
        <w:t xml:space="preserve"> a Fraudulent Transaction</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122.21132113821133</w:t>
      </w:r>
    </w:p>
    <w:p w14:paraId="4B0BFC26" w14:textId="77777777" w:rsidR="0086281D" w:rsidRDefault="0086281D" w:rsidP="0086281D">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 xml:space="preserve">Average Amount </w:t>
      </w:r>
      <w:r>
        <w:rPr>
          <w:rStyle w:val="token"/>
          <w:rFonts w:ascii="Consolas" w:hAnsi="Consolas"/>
          <w:color w:val="0077AA"/>
          <w:sz w:val="23"/>
          <w:szCs w:val="23"/>
        </w:rPr>
        <w:t>in</w:t>
      </w:r>
      <w:r>
        <w:rPr>
          <w:rStyle w:val="HTMLCode"/>
          <w:rFonts w:ascii="Consolas" w:eastAsiaTheme="majorEastAsia" w:hAnsi="Consolas"/>
          <w:color w:val="000000"/>
          <w:sz w:val="23"/>
          <w:szCs w:val="23"/>
        </w:rPr>
        <w:t xml:space="preserve"> a Valid Transaction</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88.29102242225574</w:t>
      </w:r>
    </w:p>
    <w:p w14:paraId="25D51E8A" w14:textId="77777777" w:rsidR="0086281D" w:rsidRDefault="0086281D" w:rsidP="0086281D">
      <w:pPr>
        <w:shd w:val="clear" w:color="auto" w:fill="FFFFFF"/>
        <w:rPr>
          <w:rFonts w:ascii="Arial" w:hAnsi="Arial" w:cs="Arial"/>
          <w:color w:val="0077AA"/>
          <w:sz w:val="30"/>
          <w:szCs w:val="30"/>
        </w:rPr>
      </w:pPr>
    </w:p>
    <w:p w14:paraId="7C015AB6" w14:textId="77777777" w:rsidR="0086281D" w:rsidRDefault="0086281D" w:rsidP="0086281D">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As we can notice from this, the average money transaction for the fraudulent ones is more. It makes this problem crucial to deal with. Now let us try to understand the distribution of values in each feature. Let's start with the </w:t>
      </w:r>
      <w:r>
        <w:rPr>
          <w:rStyle w:val="HTMLCode"/>
          <w:rFonts w:eastAsiaTheme="majorEastAsia"/>
          <w:color w:val="D63384"/>
          <w:sz w:val="21"/>
          <w:szCs w:val="21"/>
        </w:rPr>
        <w:t>Amount</w:t>
      </w:r>
      <w:r>
        <w:rPr>
          <w:rFonts w:ascii="Helvetica" w:hAnsi="Helvetica" w:cs="Arial"/>
          <w:color w:val="212529"/>
        </w:rPr>
        <w:t>:</w:t>
      </w:r>
    </w:p>
    <w:p w14:paraId="5B01FC5D"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"Summary of the feature - Amount"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"\n-------------------------------"</w:t>
      </w:r>
      <w:r>
        <w:rPr>
          <w:rStyle w:val="token"/>
          <w:rFonts w:ascii="Consolas" w:hAnsi="Consolas"/>
          <w:color w:val="999999"/>
          <w:sz w:val="23"/>
          <w:szCs w:val="23"/>
        </w:rPr>
        <w:t>)</w:t>
      </w:r>
    </w:p>
    <w:p w14:paraId="763B6C8D" w14:textId="77777777" w:rsidR="0086281D" w:rsidRDefault="0086281D" w:rsidP="0086281D">
      <w:pPr>
        <w:pStyle w:val="HTMLPreformatted"/>
        <w:shd w:val="clear" w:color="auto" w:fill="F5F2F0"/>
        <w:spacing w:before="120" w:after="120"/>
        <w:rPr>
          <w:rFonts w:ascii="Consolas" w:hAnsi="Consolas"/>
          <w:color w:val="000000"/>
          <w:sz w:val="30"/>
          <w:szCs w:val="30"/>
        </w:rPr>
      </w:pPr>
      <w:r>
        <w:rPr>
          <w:rStyle w:val="token"/>
          <w:rFonts w:ascii="Consolas" w:hAnsi="Consolas"/>
          <w:color w:val="0077AA"/>
          <w:sz w:val="23"/>
          <w:szCs w:val="23"/>
        </w:rPr>
        <w:t>print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describe</w:t>
      </w:r>
      <w:r>
        <w:rPr>
          <w:rStyle w:val="token"/>
          <w:rFonts w:ascii="Consolas" w:hAnsi="Consolas"/>
          <w:color w:val="999999"/>
          <w:sz w:val="23"/>
          <w:szCs w:val="23"/>
        </w:rPr>
        <w:t>())</w:t>
      </w:r>
    </w:p>
    <w:p w14:paraId="60C04539" w14:textId="77777777" w:rsidR="0086281D" w:rsidRDefault="0086281D" w:rsidP="0086281D">
      <w:pPr>
        <w:shd w:val="clear" w:color="auto" w:fill="FFFFFF"/>
        <w:ind w:left="0" w:firstLine="0"/>
        <w:rPr>
          <w:rFonts w:ascii="Arial" w:hAnsi="Arial" w:cs="Arial"/>
          <w:color w:val="0077AA"/>
          <w:sz w:val="30"/>
          <w:szCs w:val="30"/>
        </w:rPr>
      </w:pPr>
    </w:p>
    <w:p w14:paraId="4B2C7A0B"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Summary of the feature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Amount</w:t>
      </w:r>
    </w:p>
    <w:p w14:paraId="0452C5C7"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9A6E3A"/>
          <w:sz w:val="23"/>
          <w:szCs w:val="23"/>
        </w:rPr>
        <w:t>-------------------------------</w:t>
      </w:r>
    </w:p>
    <w:p w14:paraId="767A053C"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count    </w:t>
      </w:r>
      <w:r>
        <w:rPr>
          <w:rStyle w:val="token"/>
          <w:rFonts w:ascii="Consolas" w:hAnsi="Consolas"/>
          <w:color w:val="990055"/>
          <w:sz w:val="23"/>
          <w:szCs w:val="23"/>
        </w:rPr>
        <w:t>284807.000000</w:t>
      </w:r>
    </w:p>
    <w:p w14:paraId="4227B380"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mean         </w:t>
      </w:r>
      <w:r>
        <w:rPr>
          <w:rStyle w:val="token"/>
          <w:rFonts w:ascii="Consolas" w:hAnsi="Consolas"/>
          <w:color w:val="990055"/>
          <w:sz w:val="23"/>
          <w:szCs w:val="23"/>
        </w:rPr>
        <w:t>88.349619</w:t>
      </w:r>
    </w:p>
    <w:p w14:paraId="081E1423"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std         </w:t>
      </w:r>
      <w:r>
        <w:rPr>
          <w:rStyle w:val="token"/>
          <w:rFonts w:ascii="Consolas" w:hAnsi="Consolas"/>
          <w:color w:val="990055"/>
          <w:sz w:val="23"/>
          <w:szCs w:val="23"/>
        </w:rPr>
        <w:t>250.120109</w:t>
      </w:r>
    </w:p>
    <w:p w14:paraId="04F74601"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669900"/>
          <w:sz w:val="23"/>
          <w:szCs w:val="23"/>
        </w:rPr>
        <w:t>min</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0.000000</w:t>
      </w:r>
    </w:p>
    <w:p w14:paraId="1D454C30"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990055"/>
          <w:sz w:val="23"/>
          <w:szCs w:val="23"/>
        </w:rPr>
        <w:t>25</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5.600000</w:t>
      </w:r>
    </w:p>
    <w:p w14:paraId="06888D48"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990055"/>
          <w:sz w:val="23"/>
          <w:szCs w:val="23"/>
        </w:rPr>
        <w:t>50</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22.000000</w:t>
      </w:r>
    </w:p>
    <w:p w14:paraId="3FA0AD57"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990055"/>
          <w:sz w:val="23"/>
          <w:szCs w:val="23"/>
        </w:rPr>
        <w:t>75</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77.165000</w:t>
      </w:r>
    </w:p>
    <w:p w14:paraId="1226C690"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669900"/>
          <w:sz w:val="23"/>
          <w:szCs w:val="23"/>
        </w:rPr>
        <w:t>max</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25691.160000</w:t>
      </w:r>
    </w:p>
    <w:p w14:paraId="749C41A0" w14:textId="77777777" w:rsidR="0086281D" w:rsidRDefault="0086281D" w:rsidP="0086281D">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Name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Amount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dtype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float64</w:t>
      </w:r>
    </w:p>
    <w:p w14:paraId="298E839F" w14:textId="77777777" w:rsidR="0086281D" w:rsidRDefault="0086281D" w:rsidP="0086281D">
      <w:pPr>
        <w:shd w:val="clear" w:color="auto" w:fill="FFFFFF"/>
        <w:rPr>
          <w:rFonts w:ascii="Arial" w:hAnsi="Arial" w:cs="Arial"/>
          <w:color w:val="0077AA"/>
          <w:sz w:val="30"/>
          <w:szCs w:val="30"/>
        </w:rPr>
      </w:pPr>
    </w:p>
    <w:p w14:paraId="5B5C4533" w14:textId="77777777" w:rsidR="0086281D" w:rsidRDefault="0086281D" w:rsidP="0086281D">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 xml:space="preserve">The rest of the features don't have any physical interpretation and will be seen through histograms. Here the values are </w:t>
      </w:r>
      <w:proofErr w:type="spellStart"/>
      <w:r>
        <w:rPr>
          <w:rFonts w:ascii="Helvetica" w:hAnsi="Helvetica" w:cs="Arial"/>
          <w:color w:val="212529"/>
        </w:rPr>
        <w:t>subgrouped</w:t>
      </w:r>
      <w:proofErr w:type="spellEnd"/>
      <w:r>
        <w:rPr>
          <w:rFonts w:ascii="Helvetica" w:hAnsi="Helvetica" w:cs="Arial"/>
          <w:color w:val="212529"/>
        </w:rPr>
        <w:t xml:space="preserve"> according to class (valid or fraud):</w:t>
      </w:r>
    </w:p>
    <w:p w14:paraId="7DD79894"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data_plot</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copy</w:t>
      </w:r>
      <w:proofErr w:type="spellEnd"/>
      <w:r>
        <w:rPr>
          <w:rStyle w:val="token"/>
          <w:rFonts w:ascii="Consolas" w:hAnsi="Consolas"/>
          <w:color w:val="999999"/>
          <w:sz w:val="23"/>
          <w:szCs w:val="23"/>
        </w:rPr>
        <w:t>()</w:t>
      </w:r>
    </w:p>
    <w:p w14:paraId="53056AEA"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amount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data_plot</w:t>
      </w:r>
      <w:proofErr w:type="spellEnd"/>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p>
    <w:p w14:paraId="11E3644F"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data_plot</w:t>
      </w:r>
      <w:r>
        <w:rPr>
          <w:rStyle w:val="token"/>
          <w:rFonts w:ascii="Consolas" w:hAnsi="Consolas"/>
          <w:color w:val="999999"/>
          <w:sz w:val="23"/>
          <w:szCs w:val="23"/>
        </w:rPr>
        <w:t>.</w:t>
      </w:r>
      <w:r>
        <w:rPr>
          <w:rStyle w:val="HTMLCode"/>
          <w:rFonts w:ascii="Consolas" w:eastAsiaTheme="majorEastAsia" w:hAnsi="Consolas"/>
          <w:color w:val="000000"/>
          <w:sz w:val="23"/>
          <w:szCs w:val="23"/>
        </w:rPr>
        <w:t>drop</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labels</w:t>
      </w:r>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axis</w:t>
      </w:r>
      <w:r>
        <w:rPr>
          <w:rStyle w:val="token"/>
          <w:rFonts w:ascii="Consolas" w:hAnsi="Consolas"/>
          <w:color w:val="9A6E3A"/>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inplace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p>
    <w:p w14:paraId="5B8BE13F"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data_plot</w:t>
      </w:r>
      <w:r>
        <w:rPr>
          <w:rStyle w:val="token"/>
          <w:rFonts w:ascii="Consolas" w:hAnsi="Consolas"/>
          <w:color w:val="999999"/>
          <w:sz w:val="23"/>
          <w:szCs w:val="23"/>
        </w:rPr>
        <w:t>.</w:t>
      </w:r>
      <w:r>
        <w:rPr>
          <w:rStyle w:val="HTMLCode"/>
          <w:rFonts w:ascii="Consolas" w:eastAsiaTheme="majorEastAsia" w:hAnsi="Consolas"/>
          <w:color w:val="000000"/>
          <w:sz w:val="23"/>
          <w:szCs w:val="23"/>
        </w:rPr>
        <w:t>insert</w:t>
      </w:r>
      <w:proofErr w:type="spellEnd"/>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amount</w:t>
      </w:r>
      <w:r>
        <w:rPr>
          <w:rStyle w:val="token"/>
          <w:rFonts w:ascii="Consolas" w:hAnsi="Consolas"/>
          <w:color w:val="999999"/>
          <w:sz w:val="23"/>
          <w:szCs w:val="23"/>
        </w:rPr>
        <w:t>)</w:t>
      </w:r>
    </w:p>
    <w:p w14:paraId="204D10B8"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columns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data_plot</w:t>
      </w:r>
      <w:r>
        <w:rPr>
          <w:rStyle w:val="token"/>
          <w:rFonts w:ascii="Consolas" w:hAnsi="Consolas"/>
          <w:color w:val="999999"/>
          <w:sz w:val="23"/>
          <w:szCs w:val="23"/>
        </w:rPr>
        <w:t>.</w:t>
      </w:r>
      <w:r>
        <w:rPr>
          <w:rStyle w:val="HTMLCode"/>
          <w:rFonts w:ascii="Consolas" w:eastAsiaTheme="majorEastAsia" w:hAnsi="Consolas"/>
          <w:color w:val="000000"/>
          <w:sz w:val="23"/>
          <w:szCs w:val="23"/>
        </w:rPr>
        <w:t>iloc</w:t>
      </w:r>
      <w:proofErr w:type="spellEnd"/>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r>
        <w:rPr>
          <w:rStyle w:val="token"/>
          <w:rFonts w:ascii="Consolas" w:hAnsi="Consolas"/>
          <w:color w:val="990055"/>
          <w:sz w:val="23"/>
          <w:szCs w:val="23"/>
        </w:rPr>
        <w:t>30</w:t>
      </w:r>
      <w:r>
        <w:rPr>
          <w:rStyle w:val="token"/>
          <w:rFonts w:ascii="Consolas" w:hAnsi="Consolas"/>
          <w:color w:val="999999"/>
          <w:sz w:val="23"/>
          <w:szCs w:val="23"/>
        </w:rPr>
        <w:t>].</w:t>
      </w:r>
      <w:r>
        <w:rPr>
          <w:rStyle w:val="HTMLCode"/>
          <w:rFonts w:ascii="Consolas" w:eastAsiaTheme="majorEastAsia" w:hAnsi="Consolas"/>
          <w:color w:val="000000"/>
          <w:sz w:val="23"/>
          <w:szCs w:val="23"/>
        </w:rPr>
        <w:t>columns</w:t>
      </w:r>
    </w:p>
    <w:p w14:paraId="47872CB9"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plt</w:t>
      </w:r>
      <w:r>
        <w:rPr>
          <w:rStyle w:val="token"/>
          <w:rFonts w:ascii="Consolas" w:hAnsi="Consolas"/>
          <w:color w:val="999999"/>
          <w:sz w:val="23"/>
          <w:szCs w:val="23"/>
        </w:rPr>
        <w:t>.</w:t>
      </w:r>
      <w:r>
        <w:rPr>
          <w:rStyle w:val="HTMLCode"/>
          <w:rFonts w:ascii="Consolas" w:eastAsiaTheme="majorEastAsia" w:hAnsi="Consolas"/>
          <w:color w:val="000000"/>
          <w:sz w:val="23"/>
          <w:szCs w:val="23"/>
        </w:rPr>
        <w:t>figure</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figsize</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990055"/>
          <w:sz w:val="23"/>
          <w:szCs w:val="23"/>
        </w:rPr>
        <w:t>12</w:t>
      </w:r>
      <w:r>
        <w:rPr>
          <w:rStyle w:val="token"/>
          <w:rFonts w:ascii="Consolas" w:hAnsi="Consolas"/>
          <w:color w:val="999999"/>
          <w:sz w:val="23"/>
          <w:szCs w:val="23"/>
        </w:rPr>
        <w:t>,</w:t>
      </w:r>
      <w:r>
        <w:rPr>
          <w:rStyle w:val="token"/>
          <w:rFonts w:ascii="Consolas" w:hAnsi="Consolas"/>
          <w:color w:val="990055"/>
          <w:sz w:val="23"/>
          <w:szCs w:val="23"/>
        </w:rPr>
        <w:t>30</w:t>
      </w:r>
      <w:r>
        <w:rPr>
          <w:rStyle w:val="token"/>
          <w:rFonts w:ascii="Consolas" w:hAnsi="Consolas"/>
          <w:color w:val="9A6E3A"/>
          <w:sz w:val="23"/>
          <w:szCs w:val="23"/>
        </w:rPr>
        <w:t>*</w:t>
      </w:r>
      <w:r>
        <w:rPr>
          <w:rStyle w:val="token"/>
          <w:rFonts w:ascii="Consolas" w:hAnsi="Consolas"/>
          <w:color w:val="990055"/>
          <w:sz w:val="23"/>
          <w:szCs w:val="23"/>
        </w:rPr>
        <w:t>4</w:t>
      </w:r>
      <w:r>
        <w:rPr>
          <w:rStyle w:val="token"/>
          <w:rFonts w:ascii="Consolas" w:hAnsi="Consolas"/>
          <w:color w:val="999999"/>
          <w:sz w:val="23"/>
          <w:szCs w:val="23"/>
        </w:rPr>
        <w:t>))</w:t>
      </w:r>
    </w:p>
    <w:p w14:paraId="27CB92CB"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grids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gridspec</w:t>
      </w:r>
      <w:r>
        <w:rPr>
          <w:rStyle w:val="token"/>
          <w:rFonts w:ascii="Consolas" w:hAnsi="Consolas"/>
          <w:color w:val="999999"/>
          <w:sz w:val="23"/>
          <w:szCs w:val="23"/>
        </w:rPr>
        <w:t>.</w:t>
      </w:r>
      <w:r>
        <w:rPr>
          <w:rStyle w:val="HTMLCode"/>
          <w:rFonts w:ascii="Consolas" w:eastAsiaTheme="majorEastAsia" w:hAnsi="Consolas"/>
          <w:color w:val="000000"/>
          <w:sz w:val="23"/>
          <w:szCs w:val="23"/>
        </w:rPr>
        <w:t>GridSpec</w:t>
      </w:r>
      <w:proofErr w:type="spellEnd"/>
      <w:r>
        <w:rPr>
          <w:rStyle w:val="token"/>
          <w:rFonts w:ascii="Consolas" w:hAnsi="Consolas"/>
          <w:color w:val="999999"/>
          <w:sz w:val="23"/>
          <w:szCs w:val="23"/>
        </w:rPr>
        <w:t>(</w:t>
      </w:r>
      <w:r>
        <w:rPr>
          <w:rStyle w:val="token"/>
          <w:rFonts w:ascii="Consolas" w:hAnsi="Consolas"/>
          <w:color w:val="990055"/>
          <w:sz w:val="23"/>
          <w:szCs w:val="23"/>
        </w:rPr>
        <w:t>30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p>
    <w:p w14:paraId="47CB4A91"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for</w:t>
      </w:r>
      <w:r>
        <w:rPr>
          <w:rStyle w:val="HTMLCode"/>
          <w:rFonts w:ascii="Consolas" w:eastAsiaTheme="majorEastAsia" w:hAnsi="Consolas"/>
          <w:color w:val="000000"/>
          <w:sz w:val="23"/>
          <w:szCs w:val="23"/>
        </w:rPr>
        <w:t xml:space="preserve"> grid</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index </w:t>
      </w:r>
      <w:r>
        <w:rPr>
          <w:rStyle w:val="token"/>
          <w:rFonts w:ascii="Consolas" w:hAnsi="Consolas"/>
          <w:color w:val="0077AA"/>
          <w:sz w:val="23"/>
          <w:szCs w:val="23"/>
        </w:rPr>
        <w:t>in</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enumerate</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data_plot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columns</w:t>
      </w:r>
      <w:r>
        <w:rPr>
          <w:rStyle w:val="token"/>
          <w:rFonts w:ascii="Consolas" w:hAnsi="Consolas"/>
          <w:color w:val="999999"/>
          <w:sz w:val="23"/>
          <w:szCs w:val="23"/>
        </w:rPr>
        <w:t>]):</w:t>
      </w:r>
    </w:p>
    <w:p w14:paraId="5CF867D4"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ax</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plt</w:t>
      </w:r>
      <w:r>
        <w:rPr>
          <w:rStyle w:val="token"/>
          <w:rFonts w:ascii="Consolas" w:hAnsi="Consolas"/>
          <w:color w:val="999999"/>
          <w:sz w:val="23"/>
          <w:szCs w:val="23"/>
        </w:rPr>
        <w:t>.</w:t>
      </w:r>
      <w:r>
        <w:rPr>
          <w:rStyle w:val="HTMLCode"/>
          <w:rFonts w:ascii="Consolas" w:eastAsiaTheme="majorEastAsia" w:hAnsi="Consolas"/>
          <w:color w:val="000000"/>
          <w:sz w:val="23"/>
          <w:szCs w:val="23"/>
        </w:rPr>
        <w:t>subplot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grids</w:t>
      </w:r>
      <w:r>
        <w:rPr>
          <w:rStyle w:val="token"/>
          <w:rFonts w:ascii="Consolas" w:hAnsi="Consolas"/>
          <w:color w:val="999999"/>
          <w:sz w:val="23"/>
          <w:szCs w:val="23"/>
        </w:rPr>
        <w:t>[</w:t>
      </w:r>
      <w:r>
        <w:rPr>
          <w:rStyle w:val="HTMLCode"/>
          <w:rFonts w:ascii="Consolas" w:eastAsiaTheme="majorEastAsia" w:hAnsi="Consolas"/>
          <w:color w:val="000000"/>
          <w:sz w:val="23"/>
          <w:szCs w:val="23"/>
        </w:rPr>
        <w:t>grid</w:t>
      </w:r>
      <w:r>
        <w:rPr>
          <w:rStyle w:val="token"/>
          <w:rFonts w:ascii="Consolas" w:hAnsi="Consolas"/>
          <w:color w:val="999999"/>
          <w:sz w:val="23"/>
          <w:szCs w:val="23"/>
        </w:rPr>
        <w:t>])</w:t>
      </w:r>
    </w:p>
    <w:p w14:paraId="40B410F9"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sns</w:t>
      </w:r>
      <w:r>
        <w:rPr>
          <w:rStyle w:val="token"/>
          <w:rFonts w:ascii="Consolas" w:hAnsi="Consolas"/>
          <w:color w:val="999999"/>
          <w:sz w:val="23"/>
          <w:szCs w:val="23"/>
        </w:rPr>
        <w:t>.</w:t>
      </w:r>
      <w:r>
        <w:rPr>
          <w:rStyle w:val="HTMLCode"/>
          <w:rFonts w:ascii="Consolas" w:eastAsiaTheme="majorEastAsia" w:hAnsi="Consolas"/>
          <w:color w:val="000000"/>
          <w:sz w:val="23"/>
          <w:szCs w:val="23"/>
        </w:rPr>
        <w:t>distplot</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data_plot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index</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data_plot</w:t>
      </w:r>
      <w:r>
        <w:rPr>
          <w:rStyle w:val="token"/>
          <w:rFonts w:ascii="Consolas" w:hAnsi="Consolas"/>
          <w:color w:val="999999"/>
          <w:sz w:val="23"/>
          <w:szCs w:val="23"/>
        </w:rPr>
        <w:t>.</w:t>
      </w:r>
      <w:r>
        <w:rPr>
          <w:rStyle w:val="HTMLCode"/>
          <w:rFonts w:ascii="Consolas" w:eastAsiaTheme="majorEastAsia" w:hAnsi="Consolas"/>
          <w:color w:val="000000"/>
          <w:sz w:val="23"/>
          <w:szCs w:val="23"/>
        </w:rPr>
        <w:t>Class</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hist</w:t>
      </w:r>
      <w:proofErr w:type="spellEnd"/>
      <w:r>
        <w:rPr>
          <w:rStyle w:val="token"/>
          <w:rFonts w:ascii="Consolas" w:hAnsi="Consolas"/>
          <w:color w:val="9A6E3A"/>
          <w:sz w:val="23"/>
          <w:szCs w:val="23"/>
        </w:rPr>
        <w:t>=</w:t>
      </w:r>
      <w:r>
        <w:rPr>
          <w:rStyle w:val="token"/>
          <w:rFonts w:ascii="Consolas" w:hAnsi="Consolas"/>
          <w:color w:val="990055"/>
          <w:sz w:val="23"/>
          <w:szCs w:val="23"/>
        </w:rPr>
        <w:t>False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kde_kws</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669900"/>
          <w:sz w:val="23"/>
          <w:szCs w:val="23"/>
        </w:rPr>
        <w:t>"shade"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bins</w:t>
      </w:r>
      <w:r>
        <w:rPr>
          <w:rStyle w:val="token"/>
          <w:rFonts w:ascii="Consolas" w:hAnsi="Consolas"/>
          <w:color w:val="9A6E3A"/>
          <w:sz w:val="23"/>
          <w:szCs w:val="23"/>
        </w:rPr>
        <w:t>=</w:t>
      </w:r>
      <w:r>
        <w:rPr>
          <w:rStyle w:val="token"/>
          <w:rFonts w:ascii="Consolas" w:hAnsi="Consolas"/>
          <w:color w:val="990055"/>
          <w:sz w:val="23"/>
          <w:szCs w:val="23"/>
        </w:rPr>
        <w:t>50</w:t>
      </w:r>
      <w:r>
        <w:rPr>
          <w:rStyle w:val="token"/>
          <w:rFonts w:ascii="Consolas" w:hAnsi="Consolas"/>
          <w:color w:val="999999"/>
          <w:sz w:val="23"/>
          <w:szCs w:val="23"/>
        </w:rPr>
        <w:t>)</w:t>
      </w:r>
    </w:p>
    <w:p w14:paraId="56FBFBF2"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sns</w:t>
      </w:r>
      <w:r>
        <w:rPr>
          <w:rStyle w:val="token"/>
          <w:rFonts w:ascii="Consolas" w:hAnsi="Consolas"/>
          <w:color w:val="999999"/>
          <w:sz w:val="23"/>
          <w:szCs w:val="23"/>
        </w:rPr>
        <w:t>.</w:t>
      </w:r>
      <w:r>
        <w:rPr>
          <w:rStyle w:val="HTMLCode"/>
          <w:rFonts w:ascii="Consolas" w:eastAsiaTheme="majorEastAsia" w:hAnsi="Consolas"/>
          <w:color w:val="000000"/>
          <w:sz w:val="23"/>
          <w:szCs w:val="23"/>
        </w:rPr>
        <w:t>distplot</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data_plot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index</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data_plot</w:t>
      </w:r>
      <w:r>
        <w:rPr>
          <w:rStyle w:val="token"/>
          <w:rFonts w:ascii="Consolas" w:hAnsi="Consolas"/>
          <w:color w:val="999999"/>
          <w:sz w:val="23"/>
          <w:szCs w:val="23"/>
        </w:rPr>
        <w:t>.</w:t>
      </w:r>
      <w:r>
        <w:rPr>
          <w:rStyle w:val="HTMLCode"/>
          <w:rFonts w:ascii="Consolas" w:eastAsiaTheme="majorEastAsia" w:hAnsi="Consolas"/>
          <w:color w:val="000000"/>
          <w:sz w:val="23"/>
          <w:szCs w:val="23"/>
        </w:rPr>
        <w:t>Class</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hist</w:t>
      </w:r>
      <w:proofErr w:type="spellEnd"/>
      <w:r>
        <w:rPr>
          <w:rStyle w:val="token"/>
          <w:rFonts w:ascii="Consolas" w:hAnsi="Consolas"/>
          <w:color w:val="9A6E3A"/>
          <w:sz w:val="23"/>
          <w:szCs w:val="23"/>
        </w:rPr>
        <w:t>=</w:t>
      </w:r>
      <w:r>
        <w:rPr>
          <w:rStyle w:val="token"/>
          <w:rFonts w:ascii="Consolas" w:hAnsi="Consolas"/>
          <w:color w:val="990055"/>
          <w:sz w:val="23"/>
          <w:szCs w:val="23"/>
        </w:rPr>
        <w:t>False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kde_kws</w:t>
      </w:r>
      <w:proofErr w:type="spellEnd"/>
      <w:r>
        <w:rPr>
          <w:rStyle w:val="token"/>
          <w:rFonts w:ascii="Consolas" w:hAnsi="Consolas"/>
          <w:color w:val="9A6E3A"/>
          <w:sz w:val="23"/>
          <w:szCs w:val="23"/>
        </w:rPr>
        <w:t>=</w:t>
      </w:r>
      <w:r>
        <w:rPr>
          <w:rStyle w:val="token"/>
          <w:rFonts w:ascii="Consolas" w:hAnsi="Consolas"/>
          <w:color w:val="999999"/>
          <w:sz w:val="23"/>
          <w:szCs w:val="23"/>
        </w:rPr>
        <w:t>{</w:t>
      </w:r>
      <w:r>
        <w:rPr>
          <w:rStyle w:val="token"/>
          <w:rFonts w:ascii="Consolas" w:hAnsi="Consolas"/>
          <w:color w:val="669900"/>
          <w:sz w:val="23"/>
          <w:szCs w:val="23"/>
        </w:rPr>
        <w:t>"shade"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True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bins</w:t>
      </w:r>
      <w:r>
        <w:rPr>
          <w:rStyle w:val="token"/>
          <w:rFonts w:ascii="Consolas" w:hAnsi="Consolas"/>
          <w:color w:val="9A6E3A"/>
          <w:sz w:val="23"/>
          <w:szCs w:val="23"/>
        </w:rPr>
        <w:t>=</w:t>
      </w:r>
      <w:r>
        <w:rPr>
          <w:rStyle w:val="token"/>
          <w:rFonts w:ascii="Consolas" w:hAnsi="Consolas"/>
          <w:color w:val="990055"/>
          <w:sz w:val="23"/>
          <w:szCs w:val="23"/>
        </w:rPr>
        <w:t>50</w:t>
      </w:r>
      <w:r>
        <w:rPr>
          <w:rStyle w:val="token"/>
          <w:rFonts w:ascii="Consolas" w:hAnsi="Consolas"/>
          <w:color w:val="999999"/>
          <w:sz w:val="23"/>
          <w:szCs w:val="23"/>
        </w:rPr>
        <w:t>)</w:t>
      </w:r>
    </w:p>
    <w:p w14:paraId="1BFD4470"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ax</w:t>
      </w:r>
      <w:r>
        <w:rPr>
          <w:rStyle w:val="token"/>
          <w:rFonts w:ascii="Consolas" w:hAnsi="Consolas"/>
          <w:color w:val="999999"/>
          <w:sz w:val="23"/>
          <w:szCs w:val="23"/>
        </w:rPr>
        <w:t>.</w:t>
      </w:r>
      <w:r>
        <w:rPr>
          <w:rStyle w:val="HTMLCode"/>
          <w:rFonts w:ascii="Consolas" w:eastAsiaTheme="majorEastAsia" w:hAnsi="Consolas"/>
          <w:color w:val="000000"/>
          <w:sz w:val="23"/>
          <w:szCs w:val="23"/>
        </w:rPr>
        <w:t>set_xlabel</w:t>
      </w:r>
      <w:proofErr w:type="spellEnd"/>
      <w:r>
        <w:rPr>
          <w:rStyle w:val="token"/>
          <w:rFonts w:ascii="Consolas" w:hAnsi="Consolas"/>
          <w:color w:val="999999"/>
          <w:sz w:val="23"/>
          <w:szCs w:val="23"/>
        </w:rPr>
        <w:t>(</w:t>
      </w:r>
      <w:r>
        <w:rPr>
          <w:rStyle w:val="token"/>
          <w:rFonts w:ascii="Consolas" w:hAnsi="Consolas"/>
          <w:color w:val="669900"/>
          <w:sz w:val="23"/>
          <w:szCs w:val="23"/>
        </w:rPr>
        <w:t>""</w:t>
      </w:r>
      <w:r>
        <w:rPr>
          <w:rStyle w:val="token"/>
          <w:rFonts w:ascii="Consolas" w:hAnsi="Consolas"/>
          <w:color w:val="999999"/>
          <w:sz w:val="23"/>
          <w:szCs w:val="23"/>
        </w:rPr>
        <w:t>)</w:t>
      </w:r>
    </w:p>
    <w:p w14:paraId="5E374824"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ax</w:t>
      </w:r>
      <w:r>
        <w:rPr>
          <w:rStyle w:val="token"/>
          <w:rFonts w:ascii="Consolas" w:hAnsi="Consolas"/>
          <w:color w:val="999999"/>
          <w:sz w:val="23"/>
          <w:szCs w:val="23"/>
        </w:rPr>
        <w:t>.</w:t>
      </w:r>
      <w:r>
        <w:rPr>
          <w:rStyle w:val="HTMLCode"/>
          <w:rFonts w:ascii="Consolas" w:eastAsiaTheme="majorEastAsia" w:hAnsi="Consolas"/>
          <w:color w:val="000000"/>
          <w:sz w:val="23"/>
          <w:szCs w:val="23"/>
        </w:rPr>
        <w:t>set_title</w:t>
      </w:r>
      <w:proofErr w:type="spellEnd"/>
      <w:r>
        <w:rPr>
          <w:rStyle w:val="token"/>
          <w:rFonts w:ascii="Consolas" w:hAnsi="Consolas"/>
          <w:color w:val="999999"/>
          <w:sz w:val="23"/>
          <w:szCs w:val="23"/>
        </w:rPr>
        <w:t>(</w:t>
      </w:r>
      <w:r>
        <w:rPr>
          <w:rStyle w:val="token"/>
          <w:rFonts w:ascii="Consolas" w:hAnsi="Consolas"/>
          <w:color w:val="669900"/>
          <w:sz w:val="23"/>
          <w:szCs w:val="23"/>
        </w:rPr>
        <w:t>"Distribution of Column: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str</w:t>
      </w:r>
      <w:r>
        <w:rPr>
          <w:rStyle w:val="token"/>
          <w:rFonts w:ascii="Consolas" w:hAnsi="Consolas"/>
          <w:color w:val="999999"/>
          <w:sz w:val="23"/>
          <w:szCs w:val="23"/>
        </w:rPr>
        <w:t>(</w:t>
      </w:r>
      <w:r>
        <w:rPr>
          <w:rStyle w:val="HTMLCode"/>
          <w:rFonts w:ascii="Consolas" w:eastAsiaTheme="majorEastAsia" w:hAnsi="Consolas"/>
          <w:color w:val="000000"/>
          <w:sz w:val="23"/>
          <w:szCs w:val="23"/>
        </w:rPr>
        <w:t>index</w:t>
      </w:r>
      <w:r>
        <w:rPr>
          <w:rStyle w:val="token"/>
          <w:rFonts w:ascii="Consolas" w:hAnsi="Consolas"/>
          <w:color w:val="999999"/>
          <w:sz w:val="23"/>
          <w:szCs w:val="23"/>
        </w:rPr>
        <w:t>))</w:t>
      </w:r>
    </w:p>
    <w:p w14:paraId="09D7638D" w14:textId="77777777" w:rsidR="0086281D" w:rsidRDefault="0086281D" w:rsidP="0086281D">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plt</w:t>
      </w:r>
      <w:r>
        <w:rPr>
          <w:rStyle w:val="token"/>
          <w:rFonts w:ascii="Consolas" w:hAnsi="Consolas"/>
          <w:color w:val="999999"/>
          <w:sz w:val="23"/>
          <w:szCs w:val="23"/>
        </w:rPr>
        <w:t>.</w:t>
      </w:r>
      <w:r>
        <w:rPr>
          <w:rStyle w:val="HTMLCode"/>
          <w:rFonts w:ascii="Consolas" w:eastAsiaTheme="majorEastAsia" w:hAnsi="Consolas"/>
          <w:color w:val="000000"/>
          <w:sz w:val="23"/>
          <w:szCs w:val="23"/>
        </w:rPr>
        <w:t>show</w:t>
      </w:r>
      <w:proofErr w:type="spellEnd"/>
      <w:r>
        <w:rPr>
          <w:rStyle w:val="token"/>
          <w:rFonts w:ascii="Consolas" w:hAnsi="Consolas"/>
          <w:color w:val="999999"/>
          <w:sz w:val="23"/>
          <w:szCs w:val="23"/>
        </w:rPr>
        <w:t>()</w:t>
      </w:r>
    </w:p>
    <w:p w14:paraId="2712BCDD" w14:textId="77777777" w:rsidR="0086281D" w:rsidRDefault="0086281D" w:rsidP="0086281D">
      <w:pPr>
        <w:shd w:val="clear" w:color="auto" w:fill="FFFFFF"/>
        <w:rPr>
          <w:rFonts w:ascii="Arial" w:hAnsi="Arial" w:cs="Arial"/>
          <w:color w:val="0077AA"/>
          <w:sz w:val="30"/>
          <w:szCs w:val="30"/>
        </w:rPr>
      </w:pPr>
    </w:p>
    <w:p w14:paraId="14E43D4F" w14:textId="77777777" w:rsidR="0086281D" w:rsidRDefault="0086281D" w:rsidP="0086281D">
      <w:pPr>
        <w:shd w:val="clear" w:color="auto" w:fill="FFFFFF"/>
        <w:rPr>
          <w:rFonts w:ascii="Arial" w:hAnsi="Arial" w:cs="Arial"/>
          <w:color w:val="0077AA"/>
          <w:sz w:val="30"/>
          <w:szCs w:val="30"/>
        </w:rPr>
      </w:pPr>
    </w:p>
    <w:p w14:paraId="1310BD12" w14:textId="77777777" w:rsidR="0086281D" w:rsidRDefault="0086281D" w:rsidP="0086281D">
      <w:pPr>
        <w:shd w:val="clear" w:color="auto" w:fill="FFFFFF"/>
        <w:rPr>
          <w:rFonts w:ascii="Arial" w:hAnsi="Arial" w:cs="Arial"/>
          <w:color w:val="0077AA"/>
          <w:sz w:val="30"/>
          <w:szCs w:val="30"/>
        </w:rPr>
      </w:pPr>
    </w:p>
    <w:p w14:paraId="043205F4" w14:textId="77777777" w:rsidR="0086281D" w:rsidRPr="0072328B" w:rsidRDefault="0086281D" w:rsidP="0086281D">
      <w:pPr>
        <w:shd w:val="clear" w:color="auto" w:fill="FFFFFF"/>
        <w:rPr>
          <w:rFonts w:ascii="Arial" w:hAnsi="Arial" w:cs="Arial"/>
          <w:color w:val="0077AA"/>
          <w:sz w:val="40"/>
          <w:szCs w:val="40"/>
        </w:rPr>
      </w:pPr>
      <w:r w:rsidRPr="0072328B">
        <w:rPr>
          <w:rFonts w:ascii="Arial" w:hAnsi="Arial" w:cs="Arial"/>
          <w:color w:val="0077AA"/>
          <w:sz w:val="40"/>
          <w:szCs w:val="40"/>
        </w:rPr>
        <w:t>Some common data processing tasks include:</w:t>
      </w:r>
    </w:p>
    <w:p w14:paraId="0E1B0DC7" w14:textId="77777777" w:rsidR="0086281D" w:rsidRPr="00F91BB5" w:rsidRDefault="0086281D" w:rsidP="0086281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32"/>
          <w:szCs w:val="32"/>
        </w:rPr>
      </w:pPr>
      <w:r w:rsidRPr="00F91BB5">
        <w:rPr>
          <w:rFonts w:ascii="Arial" w:hAnsi="Arial" w:cs="Arial"/>
          <w:color w:val="0077AA"/>
          <w:sz w:val="32"/>
          <w:szCs w:val="32"/>
        </w:rPr>
        <w:tab/>
      </w:r>
      <w:r w:rsidRPr="00F91BB5">
        <w:rPr>
          <w:rFonts w:ascii="Arial" w:hAnsi="Arial" w:cs="Arial"/>
          <w:color w:val="0077AA"/>
          <w:sz w:val="32"/>
          <w:szCs w:val="32"/>
        </w:rPr>
        <w:tab/>
      </w:r>
      <w:r w:rsidRPr="00F91BB5">
        <w:rPr>
          <w:rFonts w:ascii="Segoe UI" w:hAnsi="Segoe UI" w:cs="Segoe UI"/>
          <w:color w:val="374151"/>
          <w:sz w:val="32"/>
          <w:szCs w:val="32"/>
        </w:rPr>
        <w:t>Credit card fraud detection involves a range of data processing tasks to identify and prevent fraudulent transactions. Here are some common data processing tasks in credit card fraud detection:</w:t>
      </w:r>
    </w:p>
    <w:p w14:paraId="3EEC3E3F" w14:textId="77777777"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Data Collection:</w:t>
      </w:r>
    </w:p>
    <w:p w14:paraId="081CBE26"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Acquiring transaction data from various sources, including point-of-sale terminals, online payment gateways, and mobile applications.</w:t>
      </w:r>
    </w:p>
    <w:p w14:paraId="51B76150" w14:textId="55868F88"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 xml:space="preserve">Data </w:t>
      </w:r>
      <w:r w:rsidR="001E6C2E" w:rsidRPr="00F91BB5">
        <w:rPr>
          <w:rFonts w:ascii="Segoe UI" w:hAnsi="Segoe UI" w:cs="Segoe UI"/>
          <w:color w:val="374151"/>
          <w:sz w:val="32"/>
          <w:szCs w:val="32"/>
        </w:rPr>
        <w:t>Pre-processing</w:t>
      </w:r>
      <w:r w:rsidRPr="00F91BB5">
        <w:rPr>
          <w:rFonts w:ascii="Segoe UI" w:hAnsi="Segoe UI" w:cs="Segoe UI"/>
          <w:color w:val="374151"/>
          <w:sz w:val="32"/>
          <w:szCs w:val="32"/>
        </w:rPr>
        <w:t>:</w:t>
      </w:r>
    </w:p>
    <w:p w14:paraId="031D2C08"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Data cleaning to handle missing or inconsistent data.</w:t>
      </w:r>
    </w:p>
    <w:p w14:paraId="112EECF3"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Data transformation, such as normalizing or standardizing features.</w:t>
      </w:r>
    </w:p>
    <w:p w14:paraId="5044E90A"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Feature engineering to create new variables that may aid in fraud detection.</w:t>
      </w:r>
    </w:p>
    <w:p w14:paraId="7EAD0F67" w14:textId="77777777"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Data Integration:</w:t>
      </w:r>
    </w:p>
    <w:p w14:paraId="5034DC67"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Combining transaction data from multiple sources to create a comprehensive dataset.</w:t>
      </w:r>
    </w:p>
    <w:p w14:paraId="16F82A2C" w14:textId="77777777"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Data Sampling:</w:t>
      </w:r>
    </w:p>
    <w:p w14:paraId="497689CA" w14:textId="39047698"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 xml:space="preserve">Creating a balanced dataset by </w:t>
      </w:r>
      <w:r w:rsidR="001E6C2E" w:rsidRPr="00F91BB5">
        <w:rPr>
          <w:rFonts w:ascii="Segoe UI" w:hAnsi="Segoe UI" w:cs="Segoe UI"/>
          <w:color w:val="374151"/>
          <w:sz w:val="32"/>
          <w:szCs w:val="32"/>
        </w:rPr>
        <w:t>under sampling</w:t>
      </w:r>
      <w:r w:rsidRPr="00F91BB5">
        <w:rPr>
          <w:rFonts w:ascii="Segoe UI" w:hAnsi="Segoe UI" w:cs="Segoe UI"/>
          <w:color w:val="374151"/>
          <w:sz w:val="32"/>
          <w:szCs w:val="32"/>
        </w:rPr>
        <w:t xml:space="preserve"> the majority class (legitimate transactions) or oversampling the minority class (fraudulent transactions) to avoid class imbalance issues.</w:t>
      </w:r>
    </w:p>
    <w:p w14:paraId="6390DFE0" w14:textId="77777777"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Data Splitting:</w:t>
      </w:r>
    </w:p>
    <w:p w14:paraId="47E977E1"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Splitting the dataset into training, validation, and testing sets for model development and evaluation.</w:t>
      </w:r>
    </w:p>
    <w:p w14:paraId="62A8D4F8" w14:textId="77777777"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Exploratory Data Analysis (EDA):</w:t>
      </w:r>
    </w:p>
    <w:p w14:paraId="01FF0CF5"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Exploring the data to understand its distribution, patterns, and relationships.</w:t>
      </w:r>
    </w:p>
    <w:p w14:paraId="30A0C4D5"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Visualizing transaction statistics, such as transaction amounts, timestamps, and card usage.</w:t>
      </w:r>
    </w:p>
    <w:p w14:paraId="22ABF134" w14:textId="77777777"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Feature Selection:</w:t>
      </w:r>
    </w:p>
    <w:p w14:paraId="39512FDB"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Identifying and selecting the most relevant features for the model to reduce dimensionality and improve model performance.</w:t>
      </w:r>
    </w:p>
    <w:p w14:paraId="7AA5C7D6" w14:textId="77777777"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Model Training:</w:t>
      </w:r>
    </w:p>
    <w:p w14:paraId="44F0506E"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Building and training machine learning models, such as logistic regression, decision trees, random forests, or deep learning models like neural networks.</w:t>
      </w:r>
    </w:p>
    <w:p w14:paraId="524A772F"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Hyperparameter tuning to optimize model performance.</w:t>
      </w:r>
    </w:p>
    <w:p w14:paraId="0DCB1D25" w14:textId="77777777"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Anomaly Detection:</w:t>
      </w:r>
    </w:p>
    <w:p w14:paraId="4429CA77"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Applying anomaly detection techniques to identify unusual or suspicious patterns in transactions.</w:t>
      </w:r>
    </w:p>
    <w:p w14:paraId="12490FA6" w14:textId="77777777"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Real-time Monitoring:</w:t>
      </w:r>
    </w:p>
    <w:p w14:paraId="17EA13AC"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Processing incoming transaction data in real-time to detect and flag potentially fraudulent transactions as they occur.</w:t>
      </w:r>
    </w:p>
    <w:p w14:paraId="0A016216" w14:textId="77777777"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Model Evaluation:</w:t>
      </w:r>
    </w:p>
    <w:p w14:paraId="721CAD19"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Assessing model performance using metrics like accuracy, precision, recall, F1-score, and ROC AUC.</w:t>
      </w:r>
    </w:p>
    <w:p w14:paraId="51298062"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Cross-validation to ensure model robustness.</w:t>
      </w:r>
    </w:p>
    <w:p w14:paraId="402F0372" w14:textId="77777777"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Threshold Optimization:</w:t>
      </w:r>
    </w:p>
    <w:p w14:paraId="66A41011"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Setting decision thresholds to balance false positives and false negatives, depending on the desired level of fraud detection and false positive tolerance.</w:t>
      </w:r>
    </w:p>
    <w:p w14:paraId="3F094C58" w14:textId="77777777"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Post-processing:</w:t>
      </w:r>
    </w:p>
    <w:p w14:paraId="62C2A296"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Applying additional post-processing techniques to further refine model predictions, like clustering or outlier removal.</w:t>
      </w:r>
    </w:p>
    <w:p w14:paraId="5FE42D6E" w14:textId="77777777"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Reporting and Alerting:</w:t>
      </w:r>
    </w:p>
    <w:p w14:paraId="4FAFC61A"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Generating alerts and reports for transactions suspected of fraud for manual review by fraud analysts.</w:t>
      </w:r>
    </w:p>
    <w:p w14:paraId="254FB7ED" w14:textId="77777777"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Continuous Improvement:</w:t>
      </w:r>
    </w:p>
    <w:p w14:paraId="7E4FC8D3"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Regularly retraining and updating models to adapt to evolving fraud patterns and minimize false positives.</w:t>
      </w:r>
    </w:p>
    <w:p w14:paraId="55D83CAA" w14:textId="77777777"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Data Storage and Archiving:</w:t>
      </w:r>
    </w:p>
    <w:p w14:paraId="639C22E4"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Storing historical transaction data for auditing, compliance, and future analysis.</w:t>
      </w:r>
    </w:p>
    <w:p w14:paraId="77F37C8F" w14:textId="77777777" w:rsidR="0086281D" w:rsidRPr="00F91BB5" w:rsidRDefault="0086281D" w:rsidP="0086281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ind w:left="0" w:right="0"/>
        <w:rPr>
          <w:rFonts w:ascii="Segoe UI" w:hAnsi="Segoe UI" w:cs="Segoe UI"/>
          <w:color w:val="374151"/>
          <w:sz w:val="32"/>
          <w:szCs w:val="32"/>
        </w:rPr>
      </w:pPr>
      <w:r w:rsidRPr="00F91BB5">
        <w:rPr>
          <w:rFonts w:ascii="Segoe UI" w:hAnsi="Segoe UI" w:cs="Segoe UI"/>
          <w:color w:val="374151"/>
          <w:sz w:val="32"/>
          <w:szCs w:val="32"/>
        </w:rPr>
        <w:t>Compliance:</w:t>
      </w:r>
    </w:p>
    <w:p w14:paraId="52FE8431" w14:textId="77777777" w:rsidR="0086281D" w:rsidRPr="00F91BB5" w:rsidRDefault="0086281D" w:rsidP="0086281D">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ind w:left="720" w:right="0"/>
        <w:rPr>
          <w:rFonts w:ascii="Segoe UI" w:hAnsi="Segoe UI" w:cs="Segoe UI"/>
          <w:color w:val="374151"/>
          <w:sz w:val="32"/>
          <w:szCs w:val="32"/>
        </w:rPr>
      </w:pPr>
      <w:r w:rsidRPr="00F91BB5">
        <w:rPr>
          <w:rFonts w:ascii="Segoe UI" w:hAnsi="Segoe UI" w:cs="Segoe UI"/>
          <w:color w:val="374151"/>
          <w:sz w:val="32"/>
          <w:szCs w:val="32"/>
        </w:rPr>
        <w:t>Ensuring that the data processing and fraud detection processes comply with relevant regulations, such as GDPR or PCI DSS.</w:t>
      </w:r>
    </w:p>
    <w:p w14:paraId="09222A97" w14:textId="77777777" w:rsidR="0086281D" w:rsidRPr="00F91BB5" w:rsidRDefault="0086281D" w:rsidP="0086281D">
      <w:pPr>
        <w:pBdr>
          <w:top w:val="single" w:sz="2" w:space="0" w:color="D9D9E3"/>
          <w:left w:val="single" w:sz="2" w:space="0" w:color="D9D9E3"/>
          <w:bottom w:val="single" w:sz="2" w:space="0" w:color="D9D9E3"/>
          <w:right w:val="single" w:sz="2" w:space="31" w:color="D9D9E3"/>
        </w:pBdr>
        <w:shd w:val="clear" w:color="auto" w:fill="F7F7F8"/>
        <w:spacing w:before="300" w:after="0"/>
        <w:ind w:left="0" w:right="0" w:firstLine="0"/>
        <w:rPr>
          <w:rFonts w:ascii="Segoe UI" w:hAnsi="Segoe UI" w:cs="Segoe UI"/>
          <w:color w:val="374151"/>
          <w:sz w:val="32"/>
          <w:szCs w:val="32"/>
        </w:rPr>
      </w:pPr>
      <w:r w:rsidRPr="00F91BB5">
        <w:rPr>
          <w:rFonts w:ascii="Segoe UI" w:hAnsi="Segoe UI" w:cs="Segoe UI"/>
          <w:color w:val="374151"/>
          <w:sz w:val="32"/>
          <w:szCs w:val="32"/>
        </w:rPr>
        <w:t>These data processing tasks play a crucial role in building effective credit card fraud detection systems that can protect cardholders and financial institutions from fraudulent activities.</w:t>
      </w:r>
    </w:p>
    <w:p w14:paraId="7EC88DB6" w14:textId="77777777" w:rsidR="0086281D" w:rsidRDefault="0086281D" w:rsidP="0086281D">
      <w:pPr>
        <w:shd w:val="clear" w:color="auto" w:fill="FFFFFF"/>
        <w:rPr>
          <w:rFonts w:ascii="Arial" w:hAnsi="Arial" w:cs="Arial"/>
          <w:color w:val="0077AA"/>
          <w:sz w:val="30"/>
          <w:szCs w:val="30"/>
        </w:rPr>
      </w:pPr>
    </w:p>
    <w:p w14:paraId="6EF17B6C" w14:textId="3FBCF1EB" w:rsidR="0086281D" w:rsidRPr="00825C51" w:rsidRDefault="0086281D" w:rsidP="0086281D">
      <w:pPr>
        <w:shd w:val="clear" w:color="auto" w:fill="FFFFFF"/>
        <w:rPr>
          <w:rFonts w:ascii="Arial" w:hAnsi="Arial" w:cs="Arial"/>
          <w:color w:val="0077AA"/>
          <w:szCs w:val="28"/>
        </w:rPr>
      </w:pPr>
      <w:r w:rsidRPr="00825C51">
        <w:rPr>
          <w:rFonts w:ascii="Arial" w:hAnsi="Arial" w:cs="Arial"/>
          <w:color w:val="0077AA"/>
          <w:szCs w:val="28"/>
        </w:rPr>
        <w:t xml:space="preserve">How to overcome the challenges of loading and </w:t>
      </w:r>
      <w:r w:rsidR="001E6C2E" w:rsidRPr="00825C51">
        <w:rPr>
          <w:rFonts w:ascii="Arial" w:hAnsi="Arial" w:cs="Arial"/>
          <w:color w:val="0077AA"/>
          <w:szCs w:val="28"/>
        </w:rPr>
        <w:t>pre-processing</w:t>
      </w:r>
      <w:r w:rsidRPr="00825C51">
        <w:rPr>
          <w:rFonts w:ascii="Arial" w:hAnsi="Arial" w:cs="Arial"/>
          <w:color w:val="0077AA"/>
          <w:szCs w:val="28"/>
        </w:rPr>
        <w:t xml:space="preserve"> a</w:t>
      </w:r>
    </w:p>
    <w:p w14:paraId="4118C543" w14:textId="77777777" w:rsidR="0086281D" w:rsidRDefault="0086281D" w:rsidP="0086281D">
      <w:pPr>
        <w:shd w:val="clear" w:color="auto" w:fill="FFFFFF"/>
        <w:rPr>
          <w:rFonts w:ascii="Arial" w:hAnsi="Arial" w:cs="Arial"/>
          <w:color w:val="0077AA"/>
          <w:szCs w:val="28"/>
        </w:rPr>
      </w:pPr>
      <w:r>
        <w:rPr>
          <w:rFonts w:ascii="Arial" w:hAnsi="Arial" w:cs="Arial"/>
          <w:color w:val="0077AA"/>
          <w:szCs w:val="28"/>
        </w:rPr>
        <w:t>detection</w:t>
      </w:r>
      <w:r w:rsidRPr="00825C51">
        <w:rPr>
          <w:rFonts w:ascii="Arial" w:hAnsi="Arial" w:cs="Arial"/>
          <w:color w:val="0077AA"/>
          <w:szCs w:val="28"/>
        </w:rPr>
        <w:t xml:space="preserve"> dataset:</w:t>
      </w:r>
    </w:p>
    <w:p w14:paraId="6E546BE3" w14:textId="77777777" w:rsidR="0086281D" w:rsidRDefault="0086281D" w:rsidP="0086281D">
      <w:pPr>
        <w:shd w:val="clear" w:color="auto" w:fill="FFFFFF"/>
        <w:rPr>
          <w:rFonts w:ascii="Arial" w:hAnsi="Arial" w:cs="Arial"/>
          <w:color w:val="0077AA"/>
          <w:szCs w:val="28"/>
        </w:rPr>
      </w:pPr>
      <w:r>
        <w:rPr>
          <w:rFonts w:ascii="Arial" w:hAnsi="Arial" w:cs="Arial"/>
          <w:color w:val="0077AA"/>
          <w:szCs w:val="28"/>
        </w:rPr>
        <w:tab/>
      </w:r>
    </w:p>
    <w:p w14:paraId="37BBC76C" w14:textId="77777777" w:rsidR="0086281D" w:rsidRPr="00F64A5F" w:rsidRDefault="0086281D" w:rsidP="0086281D">
      <w:pPr>
        <w:shd w:val="clear" w:color="auto" w:fill="FFFFFF"/>
        <w:rPr>
          <w:rFonts w:ascii="Arial" w:hAnsi="Arial" w:cs="Arial"/>
          <w:color w:val="0077AA"/>
          <w:szCs w:val="28"/>
        </w:rPr>
      </w:pPr>
      <w:r>
        <w:rPr>
          <w:rFonts w:ascii="Arial" w:hAnsi="Arial" w:cs="Arial"/>
          <w:color w:val="0077AA"/>
          <w:szCs w:val="28"/>
        </w:rPr>
        <w:tab/>
      </w:r>
      <w:r w:rsidRPr="00F64A5F">
        <w:rPr>
          <w:rFonts w:ascii="Arial" w:hAnsi="Arial" w:cs="Arial"/>
          <w:color w:val="0077AA"/>
          <w:szCs w:val="28"/>
        </w:rPr>
        <w:t>There are a number of things that can be done to overcome the</w:t>
      </w:r>
    </w:p>
    <w:p w14:paraId="39DE39B3" w14:textId="6EC52212"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 xml:space="preserve">challenges of loading and </w:t>
      </w:r>
      <w:r w:rsidR="001E6C2E" w:rsidRPr="00F64A5F">
        <w:rPr>
          <w:rFonts w:ascii="Arial" w:hAnsi="Arial" w:cs="Arial"/>
          <w:color w:val="0077AA"/>
          <w:szCs w:val="28"/>
        </w:rPr>
        <w:t>pre-processing</w:t>
      </w:r>
      <w:r w:rsidRPr="00F64A5F">
        <w:rPr>
          <w:rFonts w:ascii="Arial" w:hAnsi="Arial" w:cs="Arial"/>
          <w:color w:val="0077AA"/>
          <w:szCs w:val="28"/>
        </w:rPr>
        <w:t xml:space="preserve"> a house price dataset, including:</w:t>
      </w:r>
    </w:p>
    <w:p w14:paraId="1D585C19" w14:textId="000048DE"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 xml:space="preserve"> Use a data </w:t>
      </w:r>
      <w:r w:rsidR="001E6C2E" w:rsidRPr="00F64A5F">
        <w:rPr>
          <w:rFonts w:ascii="Arial" w:hAnsi="Arial" w:cs="Arial"/>
          <w:color w:val="0077AA"/>
          <w:szCs w:val="28"/>
        </w:rPr>
        <w:t>pre-processing</w:t>
      </w:r>
      <w:r w:rsidRPr="00F64A5F">
        <w:rPr>
          <w:rFonts w:ascii="Arial" w:hAnsi="Arial" w:cs="Arial"/>
          <w:color w:val="0077AA"/>
          <w:szCs w:val="28"/>
        </w:rPr>
        <w:t xml:space="preserve"> library:</w:t>
      </w:r>
    </w:p>
    <w:p w14:paraId="61D1FD47"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There are a number of libraries available that can help with data</w:t>
      </w:r>
    </w:p>
    <w:p w14:paraId="4FEE7099" w14:textId="45FC7F70" w:rsidR="0086281D" w:rsidRPr="00F64A5F" w:rsidRDefault="001E6C2E" w:rsidP="0086281D">
      <w:pPr>
        <w:shd w:val="clear" w:color="auto" w:fill="FFFFFF"/>
        <w:rPr>
          <w:rFonts w:ascii="Arial" w:hAnsi="Arial" w:cs="Arial"/>
          <w:color w:val="0077AA"/>
          <w:szCs w:val="28"/>
        </w:rPr>
      </w:pPr>
      <w:r w:rsidRPr="00F64A5F">
        <w:rPr>
          <w:rFonts w:ascii="Arial" w:hAnsi="Arial" w:cs="Arial"/>
          <w:color w:val="0077AA"/>
          <w:szCs w:val="28"/>
        </w:rPr>
        <w:t>pre-processing</w:t>
      </w:r>
      <w:r w:rsidR="0086281D" w:rsidRPr="00F64A5F">
        <w:rPr>
          <w:rFonts w:ascii="Arial" w:hAnsi="Arial" w:cs="Arial"/>
          <w:color w:val="0077AA"/>
          <w:szCs w:val="28"/>
        </w:rPr>
        <w:t xml:space="preserve"> tasks, such as handling missing values, encoding</w:t>
      </w:r>
    </w:p>
    <w:p w14:paraId="09627554"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categorical variables, and scaling the features.</w:t>
      </w:r>
    </w:p>
    <w:p w14:paraId="213BBF88"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 Carefully consider the specific needs of your model:</w:t>
      </w:r>
    </w:p>
    <w:p w14:paraId="0C2F77BC" w14:textId="444C8C7D"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 xml:space="preserve">The best way to </w:t>
      </w:r>
      <w:r w:rsidR="001E6C2E" w:rsidRPr="00F64A5F">
        <w:rPr>
          <w:rFonts w:ascii="Arial" w:hAnsi="Arial" w:cs="Arial"/>
          <w:color w:val="0077AA"/>
          <w:szCs w:val="28"/>
        </w:rPr>
        <w:t>pre-process</w:t>
      </w:r>
      <w:r w:rsidRPr="00F64A5F">
        <w:rPr>
          <w:rFonts w:ascii="Arial" w:hAnsi="Arial" w:cs="Arial"/>
          <w:color w:val="0077AA"/>
          <w:szCs w:val="28"/>
        </w:rPr>
        <w:t xml:space="preserve"> the data will depend on the specific</w:t>
      </w:r>
    </w:p>
    <w:p w14:paraId="14112B09"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machine learning algorithm that you are using. It is important to</w:t>
      </w:r>
    </w:p>
    <w:p w14:paraId="71ACB389" w14:textId="41B3E353"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 xml:space="preserve">carefully consider the requirements of the algorithm and to </w:t>
      </w:r>
      <w:r w:rsidR="001E6C2E" w:rsidRPr="00F64A5F">
        <w:rPr>
          <w:rFonts w:ascii="Arial" w:hAnsi="Arial" w:cs="Arial"/>
          <w:color w:val="0077AA"/>
          <w:szCs w:val="28"/>
        </w:rPr>
        <w:t>pre-process</w:t>
      </w:r>
    </w:p>
    <w:p w14:paraId="0970829D" w14:textId="77777777" w:rsidR="0086281D" w:rsidRDefault="0086281D" w:rsidP="0086281D">
      <w:pPr>
        <w:shd w:val="clear" w:color="auto" w:fill="FFFFFF"/>
        <w:rPr>
          <w:rFonts w:ascii="Arial" w:hAnsi="Arial" w:cs="Arial"/>
          <w:color w:val="0077AA"/>
          <w:szCs w:val="28"/>
        </w:rPr>
      </w:pPr>
      <w:r w:rsidRPr="00F64A5F">
        <w:rPr>
          <w:rFonts w:ascii="Arial" w:hAnsi="Arial" w:cs="Arial"/>
          <w:color w:val="0077AA"/>
          <w:szCs w:val="28"/>
        </w:rPr>
        <w:t>the data in a way that is compatible with the algorithm.</w:t>
      </w:r>
    </w:p>
    <w:p w14:paraId="3C4F6D9E" w14:textId="77777777" w:rsidR="0086281D" w:rsidRDefault="0086281D" w:rsidP="0086281D">
      <w:pPr>
        <w:shd w:val="clear" w:color="auto" w:fill="FFFFFF"/>
        <w:rPr>
          <w:rFonts w:ascii="Arial" w:hAnsi="Arial" w:cs="Arial"/>
          <w:color w:val="0077AA"/>
          <w:szCs w:val="28"/>
        </w:rPr>
      </w:pPr>
    </w:p>
    <w:p w14:paraId="4E2D2329" w14:textId="0EAF3D30"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 xml:space="preserve"> Validate the </w:t>
      </w:r>
      <w:r w:rsidR="001E6C2E" w:rsidRPr="00F64A5F">
        <w:rPr>
          <w:rFonts w:ascii="Arial" w:hAnsi="Arial" w:cs="Arial"/>
          <w:color w:val="0077AA"/>
          <w:szCs w:val="28"/>
        </w:rPr>
        <w:t>pre-processed</w:t>
      </w:r>
      <w:r w:rsidRPr="00F64A5F">
        <w:rPr>
          <w:rFonts w:ascii="Arial" w:hAnsi="Arial" w:cs="Arial"/>
          <w:color w:val="0077AA"/>
          <w:szCs w:val="28"/>
        </w:rPr>
        <w:t xml:space="preserve"> data:</w:t>
      </w:r>
    </w:p>
    <w:p w14:paraId="34AAB0CA" w14:textId="2EF6EED1"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 xml:space="preserve">It is important to validate the </w:t>
      </w:r>
      <w:r w:rsidR="001E6C2E" w:rsidRPr="00F64A5F">
        <w:rPr>
          <w:rFonts w:ascii="Arial" w:hAnsi="Arial" w:cs="Arial"/>
          <w:color w:val="0077AA"/>
          <w:szCs w:val="28"/>
        </w:rPr>
        <w:t>pre-processed</w:t>
      </w:r>
      <w:r w:rsidRPr="00F64A5F">
        <w:rPr>
          <w:rFonts w:ascii="Arial" w:hAnsi="Arial" w:cs="Arial"/>
          <w:color w:val="0077AA"/>
          <w:szCs w:val="28"/>
        </w:rPr>
        <w:t xml:space="preserve"> data to ensure that it is</w:t>
      </w:r>
    </w:p>
    <w:p w14:paraId="134D0782"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in a format that can be used by the machine learning algorithm and that</w:t>
      </w:r>
    </w:p>
    <w:p w14:paraId="0D25BCB4"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it is of high quality. This can be done by inspecting the data visually or</w:t>
      </w:r>
    </w:p>
    <w:p w14:paraId="7BC4FAE3" w14:textId="77777777" w:rsidR="0086281D" w:rsidRDefault="0086281D" w:rsidP="0086281D">
      <w:pPr>
        <w:shd w:val="clear" w:color="auto" w:fill="FFFFFF"/>
        <w:rPr>
          <w:rFonts w:ascii="Arial" w:hAnsi="Arial" w:cs="Arial"/>
          <w:color w:val="0077AA"/>
          <w:szCs w:val="28"/>
        </w:rPr>
      </w:pPr>
      <w:r w:rsidRPr="00F64A5F">
        <w:rPr>
          <w:rFonts w:ascii="Arial" w:hAnsi="Arial" w:cs="Arial"/>
          <w:color w:val="0077AA"/>
          <w:szCs w:val="28"/>
        </w:rPr>
        <w:t>by using statistical methods.</w:t>
      </w:r>
    </w:p>
    <w:p w14:paraId="4ED9CAD4" w14:textId="77777777" w:rsidR="0086281D" w:rsidRDefault="0086281D" w:rsidP="0086281D">
      <w:pPr>
        <w:shd w:val="clear" w:color="auto" w:fill="FFFFFF"/>
        <w:rPr>
          <w:rFonts w:ascii="Arial" w:hAnsi="Arial" w:cs="Arial"/>
          <w:color w:val="0077AA"/>
          <w:szCs w:val="28"/>
        </w:rPr>
      </w:pPr>
    </w:p>
    <w:p w14:paraId="1447044E" w14:textId="633E6ECF"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 xml:space="preserve"> Data </w:t>
      </w:r>
      <w:r w:rsidR="001E6C2E" w:rsidRPr="00F64A5F">
        <w:rPr>
          <w:rFonts w:ascii="Arial" w:hAnsi="Arial" w:cs="Arial"/>
          <w:color w:val="0077AA"/>
          <w:szCs w:val="28"/>
        </w:rPr>
        <w:t>pre-processing</w:t>
      </w:r>
      <w:r w:rsidRPr="00F64A5F">
        <w:rPr>
          <w:rFonts w:ascii="Arial" w:hAnsi="Arial" w:cs="Arial"/>
          <w:color w:val="0077AA"/>
          <w:szCs w:val="28"/>
        </w:rPr>
        <w:t xml:space="preserve"> is the process of cleaning, transforming, and</w:t>
      </w:r>
    </w:p>
    <w:p w14:paraId="037CDD49" w14:textId="77777777" w:rsidR="0086281D" w:rsidRDefault="0086281D" w:rsidP="0086281D">
      <w:pPr>
        <w:shd w:val="clear" w:color="auto" w:fill="FFFFFF"/>
        <w:rPr>
          <w:rFonts w:ascii="Arial" w:hAnsi="Arial" w:cs="Arial"/>
          <w:color w:val="0077AA"/>
          <w:szCs w:val="28"/>
        </w:rPr>
      </w:pPr>
      <w:r w:rsidRPr="00F64A5F">
        <w:rPr>
          <w:rFonts w:ascii="Arial" w:hAnsi="Arial" w:cs="Arial"/>
          <w:color w:val="0077AA"/>
          <w:szCs w:val="28"/>
        </w:rPr>
        <w:t>integrating data in order to make it ready for analysis.</w:t>
      </w:r>
    </w:p>
    <w:p w14:paraId="6841EECB" w14:textId="77777777" w:rsidR="0086281D" w:rsidRPr="00F64A5F" w:rsidRDefault="0086281D" w:rsidP="0086281D">
      <w:pPr>
        <w:shd w:val="clear" w:color="auto" w:fill="FFFFFF"/>
        <w:rPr>
          <w:rFonts w:ascii="Arial" w:hAnsi="Arial" w:cs="Arial"/>
          <w:color w:val="0077AA"/>
          <w:szCs w:val="28"/>
        </w:rPr>
      </w:pPr>
    </w:p>
    <w:p w14:paraId="4472C134"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 This may involve removing errors and inconsistencies, handling</w:t>
      </w:r>
    </w:p>
    <w:p w14:paraId="016AD178"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missing values, transforming the data into a consistent format, and</w:t>
      </w:r>
    </w:p>
    <w:p w14:paraId="79F29972" w14:textId="77777777" w:rsidR="0086281D" w:rsidRDefault="0086281D" w:rsidP="0086281D">
      <w:pPr>
        <w:shd w:val="clear" w:color="auto" w:fill="FFFFFF"/>
        <w:rPr>
          <w:rFonts w:ascii="Arial" w:hAnsi="Arial" w:cs="Arial"/>
          <w:color w:val="0077AA"/>
          <w:szCs w:val="28"/>
        </w:rPr>
      </w:pPr>
      <w:r w:rsidRPr="00F64A5F">
        <w:rPr>
          <w:rFonts w:ascii="Arial" w:hAnsi="Arial" w:cs="Arial"/>
          <w:color w:val="0077AA"/>
          <w:szCs w:val="28"/>
        </w:rPr>
        <w:t>scaling the data to a suitable range.</w:t>
      </w:r>
    </w:p>
    <w:p w14:paraId="6AF594BC" w14:textId="77777777" w:rsidR="0086281D" w:rsidRDefault="0086281D" w:rsidP="0086281D">
      <w:pPr>
        <w:shd w:val="clear" w:color="auto" w:fill="FFFFFF"/>
        <w:rPr>
          <w:rFonts w:ascii="Arial" w:hAnsi="Arial" w:cs="Arial"/>
          <w:color w:val="0077AA"/>
          <w:szCs w:val="28"/>
        </w:rPr>
      </w:pPr>
    </w:p>
    <w:p w14:paraId="6A57F272"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Certainly, let's delve into the development phase of credit card fraud detection in even more detail:</w:t>
      </w:r>
    </w:p>
    <w:p w14:paraId="4AFCECE2" w14:textId="77777777" w:rsidR="0086281D" w:rsidRPr="00F64A5F" w:rsidRDefault="0086281D" w:rsidP="0086281D">
      <w:pPr>
        <w:shd w:val="clear" w:color="auto" w:fill="FFFFFF"/>
        <w:rPr>
          <w:rFonts w:ascii="Arial" w:hAnsi="Arial" w:cs="Arial"/>
          <w:color w:val="0077AA"/>
          <w:szCs w:val="28"/>
        </w:rPr>
      </w:pPr>
    </w:p>
    <w:p w14:paraId="64188266" w14:textId="78E2B614"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 xml:space="preserve">Data Collection and </w:t>
      </w:r>
      <w:r w:rsidR="001E6C2E" w:rsidRPr="00F64A5F">
        <w:rPr>
          <w:rFonts w:ascii="Arial" w:hAnsi="Arial" w:cs="Arial"/>
          <w:color w:val="0077AA"/>
          <w:szCs w:val="28"/>
        </w:rPr>
        <w:t>Pre-processing</w:t>
      </w:r>
      <w:r w:rsidRPr="00F64A5F">
        <w:rPr>
          <w:rFonts w:ascii="Arial" w:hAnsi="Arial" w:cs="Arial"/>
          <w:color w:val="0077AA"/>
          <w:szCs w:val="28"/>
        </w:rPr>
        <w:t>:</w:t>
      </w:r>
    </w:p>
    <w:p w14:paraId="1B4F7D44" w14:textId="77777777" w:rsidR="0086281D" w:rsidRPr="00F64A5F" w:rsidRDefault="0086281D" w:rsidP="0086281D">
      <w:pPr>
        <w:shd w:val="clear" w:color="auto" w:fill="FFFFFF"/>
        <w:rPr>
          <w:rFonts w:ascii="Arial" w:hAnsi="Arial" w:cs="Arial"/>
          <w:color w:val="0077AA"/>
          <w:szCs w:val="28"/>
        </w:rPr>
      </w:pPr>
    </w:p>
    <w:p w14:paraId="538556FE"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Data Gathering:</w:t>
      </w:r>
    </w:p>
    <w:p w14:paraId="3D673E71"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Collect historical transaction data, which may span several years. This data should include various attributes like transaction amount, time, location, merchant information, and cardholder details.</w:t>
      </w:r>
    </w:p>
    <w:p w14:paraId="3CD34BAB"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Data Sources:</w:t>
      </w:r>
    </w:p>
    <w:p w14:paraId="110AB810"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Data can come from a variety of sources, including internal records, payment processors, and industry databases.</w:t>
      </w:r>
    </w:p>
    <w:p w14:paraId="63440897"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Data Sampling:</w:t>
      </w:r>
    </w:p>
    <w:p w14:paraId="440A6D56"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Depending on the size of the dataset, it might be necessary to take a random or stratified sample to manage computational resources effectively.</w:t>
      </w:r>
    </w:p>
    <w:p w14:paraId="5F1145F8"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Data Cleaning and Transformation:</w:t>
      </w:r>
    </w:p>
    <w:p w14:paraId="34B6311B" w14:textId="77777777" w:rsidR="0086281D" w:rsidRPr="00F64A5F" w:rsidRDefault="0086281D" w:rsidP="0086281D">
      <w:pPr>
        <w:shd w:val="clear" w:color="auto" w:fill="FFFFFF"/>
        <w:rPr>
          <w:rFonts w:ascii="Arial" w:hAnsi="Arial" w:cs="Arial"/>
          <w:color w:val="0077AA"/>
          <w:szCs w:val="28"/>
        </w:rPr>
      </w:pPr>
    </w:p>
    <w:p w14:paraId="4C86B5DE"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Data Cleaning:</w:t>
      </w:r>
    </w:p>
    <w:p w14:paraId="66FBF66A"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Address issues such as missing values, outliers, and inconsistencies. This may involve imputing missing values, removing duplicates, and correcting erroneous entries.</w:t>
      </w:r>
    </w:p>
    <w:p w14:paraId="6B292882"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Data Transformation:</w:t>
      </w:r>
    </w:p>
    <w:p w14:paraId="2503E190"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Normalize or standardize numerical features to ensure that they are on the same scale. Categorical data may need to be one-hot encoded.</w:t>
      </w:r>
    </w:p>
    <w:p w14:paraId="20F11F2A"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Time-based features may require feature engineering to extract relevant information, like day of the week or hour of the day.</w:t>
      </w:r>
    </w:p>
    <w:p w14:paraId="5D455D88"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Exploratory Data Analysis (EDA):</w:t>
      </w:r>
    </w:p>
    <w:p w14:paraId="49220AFD" w14:textId="77777777" w:rsidR="0086281D" w:rsidRPr="00F64A5F" w:rsidRDefault="0086281D" w:rsidP="0086281D">
      <w:pPr>
        <w:shd w:val="clear" w:color="auto" w:fill="FFFFFF"/>
        <w:rPr>
          <w:rFonts w:ascii="Arial" w:hAnsi="Arial" w:cs="Arial"/>
          <w:color w:val="0077AA"/>
          <w:szCs w:val="28"/>
        </w:rPr>
      </w:pPr>
    </w:p>
    <w:p w14:paraId="3A0C6AEB"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Conduct thorough EDA to gain insights into the data, understand the distribution of features, and identify potential patterns or anomalies that could be indicative of fraud.</w:t>
      </w:r>
    </w:p>
    <w:p w14:paraId="096E9F81"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Feature Engineering:</w:t>
      </w:r>
    </w:p>
    <w:p w14:paraId="73E9BB14" w14:textId="77777777" w:rsidR="0086281D" w:rsidRPr="00F64A5F" w:rsidRDefault="0086281D" w:rsidP="0086281D">
      <w:pPr>
        <w:shd w:val="clear" w:color="auto" w:fill="FFFFFF"/>
        <w:rPr>
          <w:rFonts w:ascii="Arial" w:hAnsi="Arial" w:cs="Arial"/>
          <w:color w:val="0077AA"/>
          <w:szCs w:val="28"/>
        </w:rPr>
      </w:pPr>
    </w:p>
    <w:p w14:paraId="68BAD657"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Feature Selection:</w:t>
      </w:r>
    </w:p>
    <w:p w14:paraId="62BDACFB"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Use domain knowledge and statistical tests to select the most relevant features for fraud detection.</w:t>
      </w:r>
    </w:p>
    <w:p w14:paraId="21A2102C"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Feature Creation:</w:t>
      </w:r>
    </w:p>
    <w:p w14:paraId="61532C8B"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Generate new features that capture relationships or patterns in the data, such as aggregations, ratios, or time-based features.</w:t>
      </w:r>
    </w:p>
    <w:p w14:paraId="4EE0B20D"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Feature Scaling:</w:t>
      </w:r>
    </w:p>
    <w:p w14:paraId="1D1B8999"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Apply scaling methods like Standardization (Z-score scaling) to numerical features.</w:t>
      </w:r>
    </w:p>
    <w:p w14:paraId="447A6323"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Data Splitting:</w:t>
      </w:r>
    </w:p>
    <w:p w14:paraId="263A042B" w14:textId="77777777" w:rsidR="0086281D" w:rsidRPr="00F64A5F" w:rsidRDefault="0086281D" w:rsidP="0086281D">
      <w:pPr>
        <w:shd w:val="clear" w:color="auto" w:fill="FFFFFF"/>
        <w:rPr>
          <w:rFonts w:ascii="Arial" w:hAnsi="Arial" w:cs="Arial"/>
          <w:color w:val="0077AA"/>
          <w:szCs w:val="28"/>
        </w:rPr>
      </w:pPr>
    </w:p>
    <w:p w14:paraId="1ABE9FEB"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Stratified Sampling:</w:t>
      </w:r>
    </w:p>
    <w:p w14:paraId="1E09B9FD"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Ensure that the training, validation, and test datasets have a balanced representation of both legitimate and fraudulent transactions.</w:t>
      </w:r>
    </w:p>
    <w:p w14:paraId="7630DA8D"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Time-Based Split:</w:t>
      </w:r>
    </w:p>
    <w:p w14:paraId="4B3D438A"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When dealing with chronological data, split the data based on time, ensuring that the model is tested on more recent data.</w:t>
      </w:r>
    </w:p>
    <w:p w14:paraId="0854E9C4"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Model Selection:</w:t>
      </w:r>
    </w:p>
    <w:p w14:paraId="3C98B582" w14:textId="77777777" w:rsidR="0086281D" w:rsidRPr="00F64A5F" w:rsidRDefault="0086281D" w:rsidP="0086281D">
      <w:pPr>
        <w:shd w:val="clear" w:color="auto" w:fill="FFFFFF"/>
        <w:rPr>
          <w:rFonts w:ascii="Arial" w:hAnsi="Arial" w:cs="Arial"/>
          <w:color w:val="0077AA"/>
          <w:szCs w:val="28"/>
        </w:rPr>
      </w:pPr>
    </w:p>
    <w:p w14:paraId="497803A2"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Consider a variety of models including:</w:t>
      </w:r>
    </w:p>
    <w:p w14:paraId="1C303BAA"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Logistic Regression</w:t>
      </w:r>
    </w:p>
    <w:p w14:paraId="016DAC1F"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Decision Trees</w:t>
      </w:r>
    </w:p>
    <w:p w14:paraId="6770E00D"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Random Forests</w:t>
      </w:r>
    </w:p>
    <w:p w14:paraId="705034CD"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Support Vector Machines</w:t>
      </w:r>
    </w:p>
    <w:p w14:paraId="50069F39"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Neural Networks</w:t>
      </w:r>
    </w:p>
    <w:p w14:paraId="29172633"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Gradient Boosting Algorithms (XGBoost, LightGBM)</w:t>
      </w:r>
    </w:p>
    <w:p w14:paraId="782139DB"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Experiment with ensemble methods for combining the strengths of multiple models.</w:t>
      </w:r>
    </w:p>
    <w:p w14:paraId="2DB583C4"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Model Training:</w:t>
      </w:r>
    </w:p>
    <w:p w14:paraId="278CBDC3" w14:textId="77777777" w:rsidR="0086281D" w:rsidRPr="00F64A5F" w:rsidRDefault="0086281D" w:rsidP="0086281D">
      <w:pPr>
        <w:shd w:val="clear" w:color="auto" w:fill="FFFFFF"/>
        <w:rPr>
          <w:rFonts w:ascii="Arial" w:hAnsi="Arial" w:cs="Arial"/>
          <w:color w:val="0077AA"/>
          <w:szCs w:val="28"/>
        </w:rPr>
      </w:pPr>
    </w:p>
    <w:p w14:paraId="5D58A739"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Train the chosen model(s) on the training dataset using an appropriate loss function (e.g., binary cross-entropy for binary classification).</w:t>
      </w:r>
    </w:p>
    <w:p w14:paraId="2D141731"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Hyperparameter Tuning:</w:t>
      </w:r>
    </w:p>
    <w:p w14:paraId="76CA7256" w14:textId="77777777" w:rsidR="0086281D" w:rsidRPr="00F64A5F" w:rsidRDefault="0086281D" w:rsidP="0086281D">
      <w:pPr>
        <w:shd w:val="clear" w:color="auto" w:fill="FFFFFF"/>
        <w:rPr>
          <w:rFonts w:ascii="Arial" w:hAnsi="Arial" w:cs="Arial"/>
          <w:color w:val="0077AA"/>
          <w:szCs w:val="28"/>
        </w:rPr>
      </w:pPr>
    </w:p>
    <w:p w14:paraId="4F914EA5"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Use techniques like grid search, random search, or Bayesian optimization to find the optimal hyperparameters for each model.</w:t>
      </w:r>
    </w:p>
    <w:p w14:paraId="1482DE18"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Model Evaluation:</w:t>
      </w:r>
    </w:p>
    <w:p w14:paraId="7B8F0380" w14:textId="77777777" w:rsidR="0086281D" w:rsidRPr="00F64A5F" w:rsidRDefault="0086281D" w:rsidP="0086281D">
      <w:pPr>
        <w:shd w:val="clear" w:color="auto" w:fill="FFFFFF"/>
        <w:rPr>
          <w:rFonts w:ascii="Arial" w:hAnsi="Arial" w:cs="Arial"/>
          <w:color w:val="0077AA"/>
          <w:szCs w:val="28"/>
        </w:rPr>
      </w:pPr>
    </w:p>
    <w:p w14:paraId="38863BF6"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Evaluate model performance on the validation dataset using various metrics, including but not limited to:</w:t>
      </w:r>
    </w:p>
    <w:p w14:paraId="10B72CF4"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Accuracy</w:t>
      </w:r>
    </w:p>
    <w:p w14:paraId="5E444549"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Precision</w:t>
      </w:r>
    </w:p>
    <w:p w14:paraId="7C22E7A5"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Recall</w:t>
      </w:r>
    </w:p>
    <w:p w14:paraId="621D94E2"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F1 Score</w:t>
      </w:r>
    </w:p>
    <w:p w14:paraId="23E58A54"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ROC-AUC</w:t>
      </w:r>
    </w:p>
    <w:p w14:paraId="37F88565"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Generate a confusion matrix to understand the model's performance in terms of true positives, true negatives, false positives, and false negatives.</w:t>
      </w:r>
    </w:p>
    <w:p w14:paraId="5422351A"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Threshold Selection:</w:t>
      </w:r>
    </w:p>
    <w:p w14:paraId="3F5C163D" w14:textId="77777777" w:rsidR="0086281D" w:rsidRPr="00F64A5F" w:rsidRDefault="0086281D" w:rsidP="0086281D">
      <w:pPr>
        <w:shd w:val="clear" w:color="auto" w:fill="FFFFFF"/>
        <w:rPr>
          <w:rFonts w:ascii="Arial" w:hAnsi="Arial" w:cs="Arial"/>
          <w:color w:val="0077AA"/>
          <w:szCs w:val="28"/>
        </w:rPr>
      </w:pPr>
    </w:p>
    <w:p w14:paraId="4ACDFC4C"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Choose an appropriate threshold for the model's prediction probabilities to classify transactions as legitimate or fraudulent. The choice may involve considering business needs, such as minimizing false positives or maximizing true positives.</w:t>
      </w:r>
    </w:p>
    <w:p w14:paraId="5B54DD27"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Model Deployment:</w:t>
      </w:r>
    </w:p>
    <w:p w14:paraId="61B5106F" w14:textId="77777777" w:rsidR="0086281D" w:rsidRPr="00F64A5F" w:rsidRDefault="0086281D" w:rsidP="0086281D">
      <w:pPr>
        <w:shd w:val="clear" w:color="auto" w:fill="FFFFFF"/>
        <w:rPr>
          <w:rFonts w:ascii="Arial" w:hAnsi="Arial" w:cs="Arial"/>
          <w:color w:val="0077AA"/>
          <w:szCs w:val="28"/>
        </w:rPr>
      </w:pPr>
    </w:p>
    <w:p w14:paraId="7A446868"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Deploy the trained model into a production environment where it can process real-time credit card transactions.</w:t>
      </w:r>
    </w:p>
    <w:p w14:paraId="2D66682D"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Implement necessary infrastructure for low-latency predictions and scalability.</w:t>
      </w:r>
    </w:p>
    <w:p w14:paraId="4CB74CB4"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Monitoring and Alerts:</w:t>
      </w:r>
    </w:p>
    <w:p w14:paraId="2F0684BC" w14:textId="77777777" w:rsidR="0086281D" w:rsidRPr="00F64A5F" w:rsidRDefault="0086281D" w:rsidP="0086281D">
      <w:pPr>
        <w:shd w:val="clear" w:color="auto" w:fill="FFFFFF"/>
        <w:rPr>
          <w:rFonts w:ascii="Arial" w:hAnsi="Arial" w:cs="Arial"/>
          <w:color w:val="0077AA"/>
          <w:szCs w:val="28"/>
        </w:rPr>
      </w:pPr>
    </w:p>
    <w:p w14:paraId="281EF6FE"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Implement real-time monitoring of the fraud detection system and set up alerts for suspicious patterns or system failures.</w:t>
      </w:r>
    </w:p>
    <w:p w14:paraId="46F627D1"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 xml:space="preserve">Continuously </w:t>
      </w:r>
      <w:proofErr w:type="spellStart"/>
      <w:r w:rsidRPr="00F64A5F">
        <w:rPr>
          <w:rFonts w:ascii="Arial" w:hAnsi="Arial" w:cs="Arial"/>
          <w:color w:val="0077AA"/>
          <w:szCs w:val="28"/>
        </w:rPr>
        <w:t>analyze</w:t>
      </w:r>
      <w:proofErr w:type="spellEnd"/>
      <w:r w:rsidRPr="00F64A5F">
        <w:rPr>
          <w:rFonts w:ascii="Arial" w:hAnsi="Arial" w:cs="Arial"/>
          <w:color w:val="0077AA"/>
          <w:szCs w:val="28"/>
        </w:rPr>
        <w:t xml:space="preserve"> model drift and retrain the model as needed.</w:t>
      </w:r>
    </w:p>
    <w:p w14:paraId="6C6269F2"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Feedback Loop:</w:t>
      </w:r>
    </w:p>
    <w:p w14:paraId="16874DC5" w14:textId="77777777" w:rsidR="0086281D" w:rsidRPr="00F64A5F" w:rsidRDefault="0086281D" w:rsidP="0086281D">
      <w:pPr>
        <w:shd w:val="clear" w:color="auto" w:fill="FFFFFF"/>
        <w:rPr>
          <w:rFonts w:ascii="Arial" w:hAnsi="Arial" w:cs="Arial"/>
          <w:color w:val="0077AA"/>
          <w:szCs w:val="28"/>
        </w:rPr>
      </w:pPr>
    </w:p>
    <w:p w14:paraId="5FBF44EC"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Collect and incorporate feedback from fraud analysts and investigators to improve the model's performance and adapt to evolving fraud tactics.</w:t>
      </w:r>
    </w:p>
    <w:p w14:paraId="47C40114"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Integration with Fraud Prevention Tools:</w:t>
      </w:r>
    </w:p>
    <w:p w14:paraId="456A32F5" w14:textId="77777777" w:rsidR="0086281D" w:rsidRPr="00F64A5F" w:rsidRDefault="0086281D" w:rsidP="0086281D">
      <w:pPr>
        <w:shd w:val="clear" w:color="auto" w:fill="FFFFFF"/>
        <w:rPr>
          <w:rFonts w:ascii="Arial" w:hAnsi="Arial" w:cs="Arial"/>
          <w:color w:val="0077AA"/>
          <w:szCs w:val="28"/>
        </w:rPr>
      </w:pPr>
    </w:p>
    <w:p w14:paraId="1631C0EA"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Integrate the fraud detection system with other security measures, such as two-factor authentication, biometric authentication, and real-time SMS or email notifications for cardholders.</w:t>
      </w:r>
    </w:p>
    <w:p w14:paraId="0DC297AB"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Compliance and Reporting:</w:t>
      </w:r>
    </w:p>
    <w:p w14:paraId="7D41399C" w14:textId="77777777" w:rsidR="0086281D" w:rsidRPr="00F64A5F" w:rsidRDefault="0086281D" w:rsidP="0086281D">
      <w:pPr>
        <w:shd w:val="clear" w:color="auto" w:fill="FFFFFF"/>
        <w:rPr>
          <w:rFonts w:ascii="Arial" w:hAnsi="Arial" w:cs="Arial"/>
          <w:color w:val="0077AA"/>
          <w:szCs w:val="28"/>
        </w:rPr>
      </w:pPr>
    </w:p>
    <w:p w14:paraId="4A4C023E"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Ensure that the fraud detection system complies with legal and regulatory requirements (e.g., GDPR, PCI DSS).</w:t>
      </w:r>
    </w:p>
    <w:p w14:paraId="60FEE601"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Maintain detailed audit logs and reporting capabilities to track transactions and model performance.</w:t>
      </w:r>
    </w:p>
    <w:p w14:paraId="2DCA9A44"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User Education and Communication:</w:t>
      </w:r>
    </w:p>
    <w:p w14:paraId="508CFDBE" w14:textId="77777777" w:rsidR="0086281D" w:rsidRPr="00F64A5F" w:rsidRDefault="0086281D" w:rsidP="0086281D">
      <w:pPr>
        <w:shd w:val="clear" w:color="auto" w:fill="FFFFFF"/>
        <w:rPr>
          <w:rFonts w:ascii="Arial" w:hAnsi="Arial" w:cs="Arial"/>
          <w:color w:val="0077AA"/>
          <w:szCs w:val="28"/>
        </w:rPr>
      </w:pPr>
    </w:p>
    <w:p w14:paraId="4BEF3019"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Educate cardholders about the importance of safeguarding their card information and teach them to recognize and report potential fraud.</w:t>
      </w:r>
    </w:p>
    <w:p w14:paraId="32151343"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Establish channels for customers to report suspicious transactions.</w:t>
      </w:r>
    </w:p>
    <w:p w14:paraId="6D90C58F" w14:textId="77777777" w:rsidR="0086281D" w:rsidRDefault="0086281D" w:rsidP="0086281D">
      <w:pPr>
        <w:shd w:val="clear" w:color="auto" w:fill="FFFFFF"/>
        <w:rPr>
          <w:rFonts w:ascii="Arial" w:hAnsi="Arial" w:cs="Arial"/>
          <w:color w:val="0077AA"/>
          <w:szCs w:val="28"/>
        </w:rPr>
      </w:pPr>
      <w:r w:rsidRPr="00F64A5F">
        <w:rPr>
          <w:rFonts w:ascii="Arial" w:hAnsi="Arial" w:cs="Arial"/>
          <w:color w:val="0077AA"/>
          <w:szCs w:val="28"/>
        </w:rPr>
        <w:t>The development phase of credit card fraud detection is a complex and ongoing process that requires constant vigilance and adaptation to new fraud techniques. The quality of data, the choice of algorithms, and the effectiveness of monitoring are all critical factors in building a robust fraud detection system.</w:t>
      </w:r>
    </w:p>
    <w:p w14:paraId="65F7DF15" w14:textId="77777777" w:rsidR="0086281D" w:rsidRDefault="0086281D" w:rsidP="0086281D">
      <w:pPr>
        <w:shd w:val="clear" w:color="auto" w:fill="FFFFFF"/>
        <w:rPr>
          <w:rFonts w:ascii="Arial" w:hAnsi="Arial" w:cs="Arial"/>
          <w:color w:val="0077AA"/>
          <w:szCs w:val="28"/>
        </w:rPr>
      </w:pPr>
    </w:p>
    <w:p w14:paraId="71360443"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Key Features and Components:</w:t>
      </w:r>
    </w:p>
    <w:p w14:paraId="404E8429" w14:textId="77777777" w:rsidR="0086281D" w:rsidRPr="00F64A5F" w:rsidRDefault="0086281D" w:rsidP="0086281D">
      <w:pPr>
        <w:shd w:val="clear" w:color="auto" w:fill="FFFFFF"/>
        <w:rPr>
          <w:rFonts w:ascii="Arial" w:hAnsi="Arial" w:cs="Arial"/>
          <w:color w:val="0077AA"/>
          <w:szCs w:val="28"/>
        </w:rPr>
      </w:pPr>
    </w:p>
    <w:p w14:paraId="1F31029F"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Input Layer:</w:t>
      </w:r>
    </w:p>
    <w:p w14:paraId="363E4C8D" w14:textId="77777777" w:rsidR="0086281D" w:rsidRPr="00F64A5F" w:rsidRDefault="0086281D" w:rsidP="0086281D">
      <w:pPr>
        <w:shd w:val="clear" w:color="auto" w:fill="FFFFFF"/>
        <w:rPr>
          <w:rFonts w:ascii="Arial" w:hAnsi="Arial" w:cs="Arial"/>
          <w:color w:val="0077AA"/>
          <w:szCs w:val="28"/>
        </w:rPr>
      </w:pPr>
    </w:p>
    <w:p w14:paraId="0F0B9F4F" w14:textId="1B307D61" w:rsidR="0086281D" w:rsidRPr="00F64A5F" w:rsidRDefault="001E6C2E" w:rsidP="0086281D">
      <w:pPr>
        <w:shd w:val="clear" w:color="auto" w:fill="FFFFFF"/>
        <w:rPr>
          <w:rFonts w:ascii="Arial" w:hAnsi="Arial" w:cs="Arial"/>
          <w:color w:val="0077AA"/>
          <w:szCs w:val="28"/>
        </w:rPr>
      </w:pPr>
      <w:r w:rsidRPr="00F64A5F">
        <w:rPr>
          <w:rFonts w:ascii="Arial" w:hAnsi="Arial" w:cs="Arial"/>
          <w:color w:val="0077AA"/>
          <w:szCs w:val="28"/>
        </w:rPr>
        <w:t>Fraud Guard</w:t>
      </w:r>
      <w:r w:rsidR="0086281D" w:rsidRPr="00F64A5F">
        <w:rPr>
          <w:rFonts w:ascii="Arial" w:hAnsi="Arial" w:cs="Arial"/>
          <w:color w:val="0077AA"/>
          <w:szCs w:val="28"/>
        </w:rPr>
        <w:t xml:space="preserve"> takes a wide range of transaction attributes as input, which may include:</w:t>
      </w:r>
    </w:p>
    <w:p w14:paraId="4BEB4442"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Transaction amount</w:t>
      </w:r>
    </w:p>
    <w:p w14:paraId="1BA67869"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Transaction date and time</w:t>
      </w:r>
    </w:p>
    <w:p w14:paraId="5C662537"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Merchant information (e.g., merchant category, location)</w:t>
      </w:r>
    </w:p>
    <w:p w14:paraId="55AE9D59"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Cardholder information (e.g., card type, country)</w:t>
      </w:r>
    </w:p>
    <w:p w14:paraId="26D74E87" w14:textId="600D034A"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 xml:space="preserve">Historical transaction </w:t>
      </w:r>
      <w:r w:rsidR="001E6C2E" w:rsidRPr="00F64A5F">
        <w:rPr>
          <w:rFonts w:ascii="Arial" w:hAnsi="Arial" w:cs="Arial"/>
          <w:color w:val="0077AA"/>
          <w:szCs w:val="28"/>
        </w:rPr>
        <w:t>behaviour</w:t>
      </w:r>
      <w:r w:rsidRPr="00F64A5F">
        <w:rPr>
          <w:rFonts w:ascii="Arial" w:hAnsi="Arial" w:cs="Arial"/>
          <w:color w:val="0077AA"/>
          <w:szCs w:val="28"/>
        </w:rPr>
        <w:t xml:space="preserve"> (e.g., card usage patterns)</w:t>
      </w:r>
    </w:p>
    <w:p w14:paraId="2CEC59CD"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Additional features derived from feature engineering</w:t>
      </w:r>
    </w:p>
    <w:p w14:paraId="023DCF44"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Feature Engineering:</w:t>
      </w:r>
    </w:p>
    <w:p w14:paraId="18450340" w14:textId="77777777" w:rsidR="0086281D" w:rsidRPr="00F64A5F" w:rsidRDefault="0086281D" w:rsidP="0086281D">
      <w:pPr>
        <w:shd w:val="clear" w:color="auto" w:fill="FFFFFF"/>
        <w:rPr>
          <w:rFonts w:ascii="Arial" w:hAnsi="Arial" w:cs="Arial"/>
          <w:color w:val="0077AA"/>
          <w:szCs w:val="28"/>
        </w:rPr>
      </w:pPr>
    </w:p>
    <w:p w14:paraId="2A9A73CA"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Before input, the model processes data through a feature engineering pipeline to create new features and transform the raw data into a suitable format for analysis.</w:t>
      </w:r>
    </w:p>
    <w:p w14:paraId="0258C615"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This may involve normalizing numerical features, one-hot encoding categorical features, and extracting time-based features.</w:t>
      </w:r>
    </w:p>
    <w:p w14:paraId="22B3C1DD"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Model Architecture:</w:t>
      </w:r>
    </w:p>
    <w:p w14:paraId="6520F189" w14:textId="77777777" w:rsidR="0086281D" w:rsidRPr="00F64A5F" w:rsidRDefault="0086281D" w:rsidP="0086281D">
      <w:pPr>
        <w:shd w:val="clear" w:color="auto" w:fill="FFFFFF"/>
        <w:rPr>
          <w:rFonts w:ascii="Arial" w:hAnsi="Arial" w:cs="Arial"/>
          <w:color w:val="0077AA"/>
          <w:szCs w:val="28"/>
        </w:rPr>
      </w:pPr>
    </w:p>
    <w:p w14:paraId="3BDEF2BB" w14:textId="337E60BB" w:rsidR="0086281D" w:rsidRPr="00F64A5F" w:rsidRDefault="001E6C2E" w:rsidP="0086281D">
      <w:pPr>
        <w:shd w:val="clear" w:color="auto" w:fill="FFFFFF"/>
        <w:rPr>
          <w:rFonts w:ascii="Arial" w:hAnsi="Arial" w:cs="Arial"/>
          <w:color w:val="0077AA"/>
          <w:szCs w:val="28"/>
        </w:rPr>
      </w:pPr>
      <w:r w:rsidRPr="00F64A5F">
        <w:rPr>
          <w:rFonts w:ascii="Arial" w:hAnsi="Arial" w:cs="Arial"/>
          <w:color w:val="0077AA"/>
          <w:szCs w:val="28"/>
        </w:rPr>
        <w:t>Fraud Guard</w:t>
      </w:r>
      <w:r w:rsidR="0086281D" w:rsidRPr="00F64A5F">
        <w:rPr>
          <w:rFonts w:ascii="Arial" w:hAnsi="Arial" w:cs="Arial"/>
          <w:color w:val="0077AA"/>
          <w:szCs w:val="28"/>
        </w:rPr>
        <w:t xml:space="preserve"> employs a gradient boosting ensemble model, specifically XGBoost.</w:t>
      </w:r>
    </w:p>
    <w:p w14:paraId="7312C13A"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It consists of an ensemble of decision trees that work together to make predictions. Each tree learns different aspects of the data, and their predictions are combined to make a final decision.</w:t>
      </w:r>
    </w:p>
    <w:p w14:paraId="318BD159"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XGBoost is chosen for its ability to handle imbalanced datasets and adapt to changing patterns in fraud.</w:t>
      </w:r>
    </w:p>
    <w:p w14:paraId="5BEAFFCC"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Training:</w:t>
      </w:r>
    </w:p>
    <w:p w14:paraId="6164255A" w14:textId="77777777" w:rsidR="0086281D" w:rsidRPr="00F64A5F" w:rsidRDefault="0086281D" w:rsidP="0086281D">
      <w:pPr>
        <w:shd w:val="clear" w:color="auto" w:fill="FFFFFF"/>
        <w:rPr>
          <w:rFonts w:ascii="Arial" w:hAnsi="Arial" w:cs="Arial"/>
          <w:color w:val="0077AA"/>
          <w:szCs w:val="28"/>
        </w:rPr>
      </w:pPr>
    </w:p>
    <w:p w14:paraId="59F9CB48" w14:textId="70A46999" w:rsidR="0086281D" w:rsidRPr="00F64A5F" w:rsidRDefault="001E6C2E" w:rsidP="0086281D">
      <w:pPr>
        <w:shd w:val="clear" w:color="auto" w:fill="FFFFFF"/>
        <w:rPr>
          <w:rFonts w:ascii="Arial" w:hAnsi="Arial" w:cs="Arial"/>
          <w:color w:val="0077AA"/>
          <w:szCs w:val="28"/>
        </w:rPr>
      </w:pPr>
      <w:r w:rsidRPr="00F64A5F">
        <w:rPr>
          <w:rFonts w:ascii="Arial" w:hAnsi="Arial" w:cs="Arial"/>
          <w:color w:val="0077AA"/>
          <w:szCs w:val="28"/>
        </w:rPr>
        <w:t>Fraud Guard</w:t>
      </w:r>
      <w:r w:rsidR="0086281D" w:rsidRPr="00F64A5F">
        <w:rPr>
          <w:rFonts w:ascii="Arial" w:hAnsi="Arial" w:cs="Arial"/>
          <w:color w:val="0077AA"/>
          <w:szCs w:val="28"/>
        </w:rPr>
        <w:t xml:space="preserve"> is trained on a historical dataset of credit card transactions, which includes both legitimate and fraudulent examples.</w:t>
      </w:r>
    </w:p>
    <w:p w14:paraId="5EF85DF9"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The model learns to distinguish between the two classes by optimizing a binary cross-entropy loss function during the training process.</w:t>
      </w:r>
    </w:p>
    <w:p w14:paraId="793A0AF8"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Hyperparameter tuning is employed to find the best model configuration.</w:t>
      </w:r>
    </w:p>
    <w:p w14:paraId="42C3D36A"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Threshold Setting:</w:t>
      </w:r>
    </w:p>
    <w:p w14:paraId="6D926525" w14:textId="77777777" w:rsidR="0086281D" w:rsidRPr="00F64A5F" w:rsidRDefault="0086281D" w:rsidP="0086281D">
      <w:pPr>
        <w:shd w:val="clear" w:color="auto" w:fill="FFFFFF"/>
        <w:rPr>
          <w:rFonts w:ascii="Arial" w:hAnsi="Arial" w:cs="Arial"/>
          <w:color w:val="0077AA"/>
          <w:szCs w:val="28"/>
        </w:rPr>
      </w:pPr>
    </w:p>
    <w:p w14:paraId="243F1BE7"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After training, a decision threshold is set to classify transactions as either legitimate or fraudulent. The threshold can be adjusted to achieve a balance between minimizing false positives and false negatives, depending on the risk tolerance of the financial institution.</w:t>
      </w:r>
    </w:p>
    <w:p w14:paraId="241E3048"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Real-time Prediction:</w:t>
      </w:r>
    </w:p>
    <w:p w14:paraId="352EF8F2" w14:textId="77777777" w:rsidR="0086281D" w:rsidRPr="00F64A5F" w:rsidRDefault="0086281D" w:rsidP="0086281D">
      <w:pPr>
        <w:shd w:val="clear" w:color="auto" w:fill="FFFFFF"/>
        <w:rPr>
          <w:rFonts w:ascii="Arial" w:hAnsi="Arial" w:cs="Arial"/>
          <w:color w:val="0077AA"/>
          <w:szCs w:val="28"/>
        </w:rPr>
      </w:pPr>
    </w:p>
    <w:p w14:paraId="66113DFE" w14:textId="64F652CB" w:rsidR="0086281D" w:rsidRPr="00F64A5F" w:rsidRDefault="001E6C2E" w:rsidP="0086281D">
      <w:pPr>
        <w:shd w:val="clear" w:color="auto" w:fill="FFFFFF"/>
        <w:rPr>
          <w:rFonts w:ascii="Arial" w:hAnsi="Arial" w:cs="Arial"/>
          <w:color w:val="0077AA"/>
          <w:szCs w:val="28"/>
        </w:rPr>
      </w:pPr>
      <w:r w:rsidRPr="00F64A5F">
        <w:rPr>
          <w:rFonts w:ascii="Arial" w:hAnsi="Arial" w:cs="Arial"/>
          <w:color w:val="0077AA"/>
          <w:szCs w:val="28"/>
        </w:rPr>
        <w:t>Fraud Guard</w:t>
      </w:r>
      <w:r w:rsidR="0086281D" w:rsidRPr="00F64A5F">
        <w:rPr>
          <w:rFonts w:ascii="Arial" w:hAnsi="Arial" w:cs="Arial"/>
          <w:color w:val="0077AA"/>
          <w:szCs w:val="28"/>
        </w:rPr>
        <w:t xml:space="preserve"> is deployed in a real-time processing environment, where it evaluates incoming credit card transactions as they occur.</w:t>
      </w:r>
    </w:p>
    <w:p w14:paraId="3E84308F"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For each transaction, it computes a probability score indicating the likelihood of fraud.</w:t>
      </w:r>
    </w:p>
    <w:p w14:paraId="7047BE61"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Alert System:</w:t>
      </w:r>
    </w:p>
    <w:p w14:paraId="0B5F86AD" w14:textId="77777777" w:rsidR="0086281D" w:rsidRPr="00F64A5F" w:rsidRDefault="0086281D" w:rsidP="0086281D">
      <w:pPr>
        <w:shd w:val="clear" w:color="auto" w:fill="FFFFFF"/>
        <w:rPr>
          <w:rFonts w:ascii="Arial" w:hAnsi="Arial" w:cs="Arial"/>
          <w:color w:val="0077AA"/>
          <w:szCs w:val="28"/>
        </w:rPr>
      </w:pPr>
    </w:p>
    <w:p w14:paraId="6ABE6300"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When a transaction is flagged as potentially fraudulent (i.e., the probability score exceeds the threshold), the system generates an alert for further investigation.</w:t>
      </w:r>
    </w:p>
    <w:p w14:paraId="24E8F422"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These alerts are sent to fraud analysts or cardholders, depending on the situation, allowing for timely action.</w:t>
      </w:r>
    </w:p>
    <w:p w14:paraId="17EA7CDE"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Feedback Loop:</w:t>
      </w:r>
    </w:p>
    <w:p w14:paraId="19C51330" w14:textId="77777777" w:rsidR="0086281D" w:rsidRPr="00F64A5F" w:rsidRDefault="0086281D" w:rsidP="0086281D">
      <w:pPr>
        <w:shd w:val="clear" w:color="auto" w:fill="FFFFFF"/>
        <w:rPr>
          <w:rFonts w:ascii="Arial" w:hAnsi="Arial" w:cs="Arial"/>
          <w:color w:val="0077AA"/>
          <w:szCs w:val="28"/>
        </w:rPr>
      </w:pPr>
    </w:p>
    <w:p w14:paraId="387DD74E"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The model continuously collects feedback from analysts and investigators to improve its performance and adapt to new fraud tactics.</w:t>
      </w:r>
    </w:p>
    <w:p w14:paraId="4EB98E06"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Periodic retraining is scheduled to ensure the model remains up-to-date.</w:t>
      </w:r>
    </w:p>
    <w:p w14:paraId="3F8A48FB"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Evaluation and Performance Metrics:</w:t>
      </w:r>
    </w:p>
    <w:p w14:paraId="371EA5FE" w14:textId="77777777" w:rsidR="0086281D" w:rsidRPr="00F64A5F" w:rsidRDefault="0086281D" w:rsidP="0086281D">
      <w:pPr>
        <w:shd w:val="clear" w:color="auto" w:fill="FFFFFF"/>
        <w:rPr>
          <w:rFonts w:ascii="Arial" w:hAnsi="Arial" w:cs="Arial"/>
          <w:color w:val="0077AA"/>
          <w:szCs w:val="28"/>
        </w:rPr>
      </w:pPr>
    </w:p>
    <w:p w14:paraId="2DD2CED3" w14:textId="1F24E821" w:rsidR="0086281D" w:rsidRPr="00F64A5F" w:rsidRDefault="001E6C2E" w:rsidP="0086281D">
      <w:pPr>
        <w:shd w:val="clear" w:color="auto" w:fill="FFFFFF"/>
        <w:rPr>
          <w:rFonts w:ascii="Arial" w:hAnsi="Arial" w:cs="Arial"/>
          <w:color w:val="0077AA"/>
          <w:szCs w:val="28"/>
        </w:rPr>
      </w:pPr>
      <w:r w:rsidRPr="00F64A5F">
        <w:rPr>
          <w:rFonts w:ascii="Arial" w:hAnsi="Arial" w:cs="Arial"/>
          <w:color w:val="0077AA"/>
          <w:szCs w:val="28"/>
        </w:rPr>
        <w:t>Fraud Guard’s</w:t>
      </w:r>
      <w:r w:rsidR="0086281D" w:rsidRPr="00F64A5F">
        <w:rPr>
          <w:rFonts w:ascii="Arial" w:hAnsi="Arial" w:cs="Arial"/>
          <w:color w:val="0077AA"/>
          <w:szCs w:val="28"/>
        </w:rPr>
        <w:t xml:space="preserve"> performance is assessed using various evaluation metrics, including:</w:t>
      </w:r>
    </w:p>
    <w:p w14:paraId="0B554E6C"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Accuracy</w:t>
      </w:r>
    </w:p>
    <w:p w14:paraId="62AE2993"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Precision</w:t>
      </w:r>
    </w:p>
    <w:p w14:paraId="4E7DC9EA"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Recall</w:t>
      </w:r>
    </w:p>
    <w:p w14:paraId="4AB7E3DC"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F1 Score</w:t>
      </w:r>
    </w:p>
    <w:p w14:paraId="0BAD3E33"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ROC-AUC</w:t>
      </w:r>
    </w:p>
    <w:p w14:paraId="1037E4C0" w14:textId="77777777" w:rsidR="0086281D" w:rsidRPr="00F64A5F" w:rsidRDefault="0086281D" w:rsidP="0086281D">
      <w:pPr>
        <w:shd w:val="clear" w:color="auto" w:fill="FFFFFF"/>
        <w:rPr>
          <w:rFonts w:ascii="Arial" w:hAnsi="Arial" w:cs="Arial"/>
          <w:color w:val="0077AA"/>
          <w:szCs w:val="28"/>
        </w:rPr>
      </w:pPr>
      <w:r w:rsidRPr="00F64A5F">
        <w:rPr>
          <w:rFonts w:ascii="Arial" w:hAnsi="Arial" w:cs="Arial"/>
          <w:color w:val="0077AA"/>
          <w:szCs w:val="28"/>
        </w:rPr>
        <w:t>These metrics are monitored to ensure the model maintains a balance between minimizing false positives (legitimate transactions incorrectly classified as fraud) and false negatives (fraudulent transactions not detected).</w:t>
      </w:r>
    </w:p>
    <w:p w14:paraId="4B4F5265" w14:textId="63B75341" w:rsidR="0086281D" w:rsidRPr="00825C51" w:rsidRDefault="001E6C2E" w:rsidP="0086281D">
      <w:pPr>
        <w:shd w:val="clear" w:color="auto" w:fill="FFFFFF"/>
        <w:rPr>
          <w:rFonts w:ascii="Arial" w:hAnsi="Arial" w:cs="Arial"/>
          <w:color w:val="0077AA"/>
          <w:szCs w:val="28"/>
        </w:rPr>
      </w:pPr>
      <w:r w:rsidRPr="00F64A5F">
        <w:rPr>
          <w:rFonts w:ascii="Arial" w:hAnsi="Arial" w:cs="Arial"/>
          <w:color w:val="0077AA"/>
          <w:szCs w:val="28"/>
        </w:rPr>
        <w:t>Fraud Guard</w:t>
      </w:r>
      <w:r w:rsidR="0086281D" w:rsidRPr="00F64A5F">
        <w:rPr>
          <w:rFonts w:ascii="Arial" w:hAnsi="Arial" w:cs="Arial"/>
          <w:color w:val="0077AA"/>
          <w:szCs w:val="28"/>
        </w:rPr>
        <w:t xml:space="preserve"> is a robust and adaptive model that helps financial institutions protect their customers from credit card fraud while minimizing disruptions to legitimate transactions. Its performance and effectiveness are continuously monitored and improved to stay ahead of evolving fraud tactics and maintain high levels of security.</w:t>
      </w:r>
    </w:p>
    <w:p w14:paraId="3D18D2D2" w14:textId="77777777" w:rsidR="0086281D" w:rsidRDefault="0086281D" w:rsidP="0086281D">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noProof/>
          <w:color w:val="212529"/>
        </w:rPr>
        <w:drawing>
          <wp:inline distT="0" distB="0" distL="0" distR="0" wp14:anchorId="6122E9C0" wp14:editId="136E5A19">
            <wp:extent cx="5715000" cy="9058275"/>
            <wp:effectExtent l="0" t="0" r="0" b="9525"/>
            <wp:docPr id="4" name="Picture 4" descr="Distribution of PC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tribution of PCA featur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9058275"/>
                    </a:xfrm>
                    <a:prstGeom prst="rect">
                      <a:avLst/>
                    </a:prstGeom>
                    <a:noFill/>
                    <a:ln>
                      <a:noFill/>
                    </a:ln>
                  </pic:spPr>
                </pic:pic>
              </a:graphicData>
            </a:graphic>
          </wp:inline>
        </w:drawing>
      </w:r>
    </w:p>
    <w:p w14:paraId="7C5C8BDE" w14:textId="77777777" w:rsidR="0086281D" w:rsidRPr="00F91BB5" w:rsidRDefault="0086281D" w:rsidP="0086281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40"/>
          <w:szCs w:val="40"/>
        </w:rPr>
      </w:pPr>
      <w:r>
        <w:rPr>
          <w:rFonts w:ascii="Segoe UI" w:hAnsi="Segoe UI" w:cs="Segoe UI"/>
          <w:color w:val="374151"/>
          <w:sz w:val="40"/>
          <w:szCs w:val="40"/>
        </w:rPr>
        <w:t xml:space="preserve">Importance of loading and processing dataset: </w:t>
      </w:r>
    </w:p>
    <w:p w14:paraId="056EABBA" w14:textId="77777777" w:rsidR="0086281D" w:rsidRDefault="0086281D" w:rsidP="0086281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01BEBD97" w14:textId="77777777" w:rsidR="0086281D" w:rsidRPr="00F91BB5" w:rsidRDefault="0086281D" w:rsidP="0086281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32"/>
          <w:szCs w:val="32"/>
        </w:rPr>
      </w:pPr>
      <w:r w:rsidRPr="00F91BB5">
        <w:rPr>
          <w:rFonts w:ascii="Segoe UI" w:hAnsi="Segoe UI" w:cs="Segoe UI"/>
          <w:color w:val="374151"/>
          <w:sz w:val="32"/>
          <w:szCs w:val="32"/>
        </w:rPr>
        <w:t>Loading and processing datasets is a critical step in many data-driven tasks, especially in the fields of machine learning, data analysis, and artificial intelligence. The importance of this step can be summarized as follows:</w:t>
      </w:r>
    </w:p>
    <w:p w14:paraId="0D7BF41E" w14:textId="3BC4F34E" w:rsidR="0086281D" w:rsidRPr="00F91BB5" w:rsidRDefault="0086281D" w:rsidP="0086281D">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91BB5">
        <w:rPr>
          <w:rStyle w:val="Strong"/>
          <w:rFonts w:ascii="Segoe UI" w:hAnsi="Segoe UI" w:cs="Segoe UI"/>
          <w:color w:val="374151"/>
          <w:sz w:val="32"/>
          <w:szCs w:val="32"/>
          <w:bdr w:val="single" w:sz="2" w:space="0" w:color="D9D9E3" w:frame="1"/>
        </w:rPr>
        <w:t>Data Quality Assurance:</w:t>
      </w:r>
      <w:r w:rsidRPr="00F91BB5">
        <w:rPr>
          <w:rFonts w:ascii="Segoe UI" w:hAnsi="Segoe UI" w:cs="Segoe UI"/>
          <w:color w:val="374151"/>
          <w:sz w:val="32"/>
          <w:szCs w:val="32"/>
        </w:rPr>
        <w:t xml:space="preserve"> Loading and processing datasets allow you to examine and clean the data. This is crucial because real-world data is often messy, containing missing values, outliers, and errors. Data </w:t>
      </w:r>
      <w:r w:rsidR="001E6C2E" w:rsidRPr="00F91BB5">
        <w:rPr>
          <w:rFonts w:ascii="Segoe UI" w:hAnsi="Segoe UI" w:cs="Segoe UI"/>
          <w:color w:val="374151"/>
          <w:sz w:val="32"/>
          <w:szCs w:val="32"/>
        </w:rPr>
        <w:t>pre-processing</w:t>
      </w:r>
      <w:r w:rsidRPr="00F91BB5">
        <w:rPr>
          <w:rFonts w:ascii="Segoe UI" w:hAnsi="Segoe UI" w:cs="Segoe UI"/>
          <w:color w:val="374151"/>
          <w:sz w:val="32"/>
          <w:szCs w:val="32"/>
        </w:rPr>
        <w:t xml:space="preserve"> helps ensure the quality and reliability of the data used for analysis or </w:t>
      </w:r>
      <w:r w:rsidR="001E6C2E" w:rsidRPr="00F91BB5">
        <w:rPr>
          <w:rFonts w:ascii="Segoe UI" w:hAnsi="Segoe UI" w:cs="Segoe UI"/>
          <w:color w:val="374151"/>
          <w:sz w:val="32"/>
          <w:szCs w:val="32"/>
        </w:rPr>
        <w:t>modelling</w:t>
      </w:r>
      <w:r w:rsidRPr="00F91BB5">
        <w:rPr>
          <w:rFonts w:ascii="Segoe UI" w:hAnsi="Segoe UI" w:cs="Segoe UI"/>
          <w:color w:val="374151"/>
          <w:sz w:val="32"/>
          <w:szCs w:val="32"/>
        </w:rPr>
        <w:t>.</w:t>
      </w:r>
    </w:p>
    <w:p w14:paraId="6750E775" w14:textId="77777777" w:rsidR="0086281D" w:rsidRPr="00F91BB5" w:rsidRDefault="0086281D" w:rsidP="0086281D">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91BB5">
        <w:rPr>
          <w:rStyle w:val="Strong"/>
          <w:rFonts w:ascii="Segoe UI" w:hAnsi="Segoe UI" w:cs="Segoe UI"/>
          <w:color w:val="374151"/>
          <w:sz w:val="32"/>
          <w:szCs w:val="32"/>
          <w:bdr w:val="single" w:sz="2" w:space="0" w:color="D9D9E3" w:frame="1"/>
        </w:rPr>
        <w:t>Feature Engineering:</w:t>
      </w:r>
      <w:r w:rsidRPr="00F91BB5">
        <w:rPr>
          <w:rFonts w:ascii="Segoe UI" w:hAnsi="Segoe UI" w:cs="Segoe UI"/>
          <w:color w:val="374151"/>
          <w:sz w:val="32"/>
          <w:szCs w:val="32"/>
        </w:rPr>
        <w:t xml:space="preserve"> Processing data involves selecting relevant features and transforming them into a suitable format. Proper feature selection and engineering can significantly impact the performance of machine learning models. This step is critical for enhancing the predictive power of models.</w:t>
      </w:r>
    </w:p>
    <w:p w14:paraId="25CC6C11" w14:textId="576A61AB" w:rsidR="0086281D" w:rsidRPr="00F91BB5" w:rsidRDefault="0086281D" w:rsidP="0086281D">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91BB5">
        <w:rPr>
          <w:rStyle w:val="Strong"/>
          <w:rFonts w:ascii="Segoe UI" w:hAnsi="Segoe UI" w:cs="Segoe UI"/>
          <w:color w:val="374151"/>
          <w:sz w:val="32"/>
          <w:szCs w:val="32"/>
          <w:bdr w:val="single" w:sz="2" w:space="0" w:color="D9D9E3" w:frame="1"/>
        </w:rPr>
        <w:t>Normalization and Standardization:</w:t>
      </w:r>
      <w:r w:rsidRPr="00F91BB5">
        <w:rPr>
          <w:rFonts w:ascii="Segoe UI" w:hAnsi="Segoe UI" w:cs="Segoe UI"/>
          <w:color w:val="374151"/>
          <w:sz w:val="32"/>
          <w:szCs w:val="32"/>
        </w:rPr>
        <w:t xml:space="preserve"> Data </w:t>
      </w:r>
      <w:r w:rsidR="001E6C2E" w:rsidRPr="00F91BB5">
        <w:rPr>
          <w:rFonts w:ascii="Segoe UI" w:hAnsi="Segoe UI" w:cs="Segoe UI"/>
          <w:color w:val="374151"/>
          <w:sz w:val="32"/>
          <w:szCs w:val="32"/>
        </w:rPr>
        <w:t>pre-processing</w:t>
      </w:r>
      <w:r w:rsidRPr="00F91BB5">
        <w:rPr>
          <w:rFonts w:ascii="Segoe UI" w:hAnsi="Segoe UI" w:cs="Segoe UI"/>
          <w:color w:val="374151"/>
          <w:sz w:val="32"/>
          <w:szCs w:val="32"/>
        </w:rPr>
        <w:t xml:space="preserve"> often includes techniques like normalization and standardization, which can make the data more suitable for various machine learning algorithms. This step helps ensure that the scales of different features are comparable.</w:t>
      </w:r>
    </w:p>
    <w:p w14:paraId="2E5A859E" w14:textId="77777777" w:rsidR="0086281D" w:rsidRPr="00F91BB5" w:rsidRDefault="0086281D" w:rsidP="0086281D">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91BB5">
        <w:rPr>
          <w:rStyle w:val="Strong"/>
          <w:rFonts w:ascii="Segoe UI" w:hAnsi="Segoe UI" w:cs="Segoe UI"/>
          <w:color w:val="374151"/>
          <w:sz w:val="32"/>
          <w:szCs w:val="32"/>
          <w:bdr w:val="single" w:sz="2" w:space="0" w:color="D9D9E3" w:frame="1"/>
        </w:rPr>
        <w:t>Dimensionality Reduction:</w:t>
      </w:r>
      <w:r w:rsidRPr="00F91BB5">
        <w:rPr>
          <w:rFonts w:ascii="Segoe UI" w:hAnsi="Segoe UI" w:cs="Segoe UI"/>
          <w:color w:val="374151"/>
          <w:sz w:val="32"/>
          <w:szCs w:val="32"/>
        </w:rPr>
        <w:t xml:space="preserve"> High-dimensional data can be challenging to work with. Dimensionality reduction techniques, like Principal Component Analysis (PCA) or feature selection, help reduce the number of features while retaining the most critical information. This can lead to faster training times and better model performance.</w:t>
      </w:r>
    </w:p>
    <w:p w14:paraId="61C4D623" w14:textId="13B42252" w:rsidR="0086281D" w:rsidRPr="00F91BB5" w:rsidRDefault="0086281D" w:rsidP="0086281D">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91BB5">
        <w:rPr>
          <w:rStyle w:val="Strong"/>
          <w:rFonts w:ascii="Segoe UI" w:hAnsi="Segoe UI" w:cs="Segoe UI"/>
          <w:color w:val="374151"/>
          <w:sz w:val="32"/>
          <w:szCs w:val="32"/>
          <w:bdr w:val="single" w:sz="2" w:space="0" w:color="D9D9E3" w:frame="1"/>
        </w:rPr>
        <w:t>Data Integration:</w:t>
      </w:r>
      <w:r w:rsidRPr="00F91BB5">
        <w:rPr>
          <w:rFonts w:ascii="Segoe UI" w:hAnsi="Segoe UI" w:cs="Segoe UI"/>
          <w:color w:val="374151"/>
          <w:sz w:val="32"/>
          <w:szCs w:val="32"/>
        </w:rPr>
        <w:t xml:space="preserve"> In many cases, data comes from various sources and in different formats. Loading and processing data enable you to integrate diverse datasets and prepare them for analysis or </w:t>
      </w:r>
      <w:r w:rsidR="001E6C2E" w:rsidRPr="00F91BB5">
        <w:rPr>
          <w:rFonts w:ascii="Segoe UI" w:hAnsi="Segoe UI" w:cs="Segoe UI"/>
          <w:color w:val="374151"/>
          <w:sz w:val="32"/>
          <w:szCs w:val="32"/>
        </w:rPr>
        <w:t>modelling</w:t>
      </w:r>
      <w:r w:rsidRPr="00F91BB5">
        <w:rPr>
          <w:rFonts w:ascii="Segoe UI" w:hAnsi="Segoe UI" w:cs="Segoe UI"/>
          <w:color w:val="374151"/>
          <w:sz w:val="32"/>
          <w:szCs w:val="32"/>
        </w:rPr>
        <w:t>. This is essential for holistic insights and decision-making.</w:t>
      </w:r>
    </w:p>
    <w:p w14:paraId="5757F174" w14:textId="77777777" w:rsidR="0086281D" w:rsidRPr="00F91BB5" w:rsidRDefault="0086281D" w:rsidP="0086281D">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91BB5">
        <w:rPr>
          <w:rStyle w:val="Strong"/>
          <w:rFonts w:ascii="Segoe UI" w:hAnsi="Segoe UI" w:cs="Segoe UI"/>
          <w:color w:val="374151"/>
          <w:sz w:val="32"/>
          <w:szCs w:val="32"/>
          <w:bdr w:val="single" w:sz="2" w:space="0" w:color="D9D9E3" w:frame="1"/>
        </w:rPr>
        <w:t>Data Understanding:</w:t>
      </w:r>
      <w:r w:rsidRPr="00F91BB5">
        <w:rPr>
          <w:rFonts w:ascii="Segoe UI" w:hAnsi="Segoe UI" w:cs="Segoe UI"/>
          <w:color w:val="374151"/>
          <w:sz w:val="32"/>
          <w:szCs w:val="32"/>
        </w:rPr>
        <w:t xml:space="preserve"> As you load and process a dataset, you gain a better understanding of its characteristics, such as the distribution of values, statistical properties, and relationships between variables. This understanding is crucial for choosing appropriate algorithms and making informed decisions.</w:t>
      </w:r>
    </w:p>
    <w:p w14:paraId="63D6C8D4" w14:textId="3137A86F" w:rsidR="0086281D" w:rsidRPr="00F91BB5" w:rsidRDefault="0086281D" w:rsidP="0086281D">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91BB5">
        <w:rPr>
          <w:rStyle w:val="Strong"/>
          <w:rFonts w:ascii="Segoe UI" w:hAnsi="Segoe UI" w:cs="Segoe UI"/>
          <w:color w:val="374151"/>
          <w:sz w:val="32"/>
          <w:szCs w:val="32"/>
          <w:bdr w:val="single" w:sz="2" w:space="0" w:color="D9D9E3" w:frame="1"/>
        </w:rPr>
        <w:t>Data Visualization:</w:t>
      </w:r>
      <w:r w:rsidRPr="00F91BB5">
        <w:rPr>
          <w:rFonts w:ascii="Segoe UI" w:hAnsi="Segoe UI" w:cs="Segoe UI"/>
          <w:color w:val="374151"/>
          <w:sz w:val="32"/>
          <w:szCs w:val="32"/>
        </w:rPr>
        <w:t xml:space="preserve"> </w:t>
      </w:r>
      <w:r w:rsidR="001E6C2E" w:rsidRPr="00F91BB5">
        <w:rPr>
          <w:rFonts w:ascii="Segoe UI" w:hAnsi="Segoe UI" w:cs="Segoe UI"/>
          <w:color w:val="374151"/>
          <w:sz w:val="32"/>
          <w:szCs w:val="32"/>
        </w:rPr>
        <w:t>Pre-processing</w:t>
      </w:r>
      <w:r w:rsidRPr="00F91BB5">
        <w:rPr>
          <w:rFonts w:ascii="Segoe UI" w:hAnsi="Segoe UI" w:cs="Segoe UI"/>
          <w:color w:val="374151"/>
          <w:sz w:val="32"/>
          <w:szCs w:val="32"/>
        </w:rPr>
        <w:t xml:space="preserve"> often includes data visualization, which helps you identify patterns, trends, and correlations in the data. Visualizing the data can provide insights that guide subsequent analysis and </w:t>
      </w:r>
      <w:r w:rsidR="001E6C2E" w:rsidRPr="00F91BB5">
        <w:rPr>
          <w:rFonts w:ascii="Segoe UI" w:hAnsi="Segoe UI" w:cs="Segoe UI"/>
          <w:color w:val="374151"/>
          <w:sz w:val="32"/>
          <w:szCs w:val="32"/>
        </w:rPr>
        <w:t>modelling</w:t>
      </w:r>
      <w:r w:rsidRPr="00F91BB5">
        <w:rPr>
          <w:rFonts w:ascii="Segoe UI" w:hAnsi="Segoe UI" w:cs="Segoe UI"/>
          <w:color w:val="374151"/>
          <w:sz w:val="32"/>
          <w:szCs w:val="32"/>
        </w:rPr>
        <w:t xml:space="preserve"> tasks.</w:t>
      </w:r>
    </w:p>
    <w:p w14:paraId="41E3571D" w14:textId="77777777" w:rsidR="0086281D" w:rsidRPr="00F91BB5" w:rsidRDefault="0086281D" w:rsidP="0086281D">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91BB5">
        <w:rPr>
          <w:rStyle w:val="Strong"/>
          <w:rFonts w:ascii="Segoe UI" w:hAnsi="Segoe UI" w:cs="Segoe UI"/>
          <w:color w:val="374151"/>
          <w:sz w:val="32"/>
          <w:szCs w:val="32"/>
          <w:bdr w:val="single" w:sz="2" w:space="0" w:color="D9D9E3" w:frame="1"/>
        </w:rPr>
        <w:t>Computational Efficiency:</w:t>
      </w:r>
      <w:r w:rsidRPr="00F91BB5">
        <w:rPr>
          <w:rFonts w:ascii="Segoe UI" w:hAnsi="Segoe UI" w:cs="Segoe UI"/>
          <w:color w:val="374151"/>
          <w:sz w:val="32"/>
          <w:szCs w:val="32"/>
        </w:rPr>
        <w:t xml:space="preserve"> Efficient data processing can significantly reduce the time and resources required for training machine learning models. Properly processed data can lead to faster convergence and reduced computational costs.</w:t>
      </w:r>
    </w:p>
    <w:p w14:paraId="4991D52B" w14:textId="44B86ACB" w:rsidR="0086281D" w:rsidRPr="00F91BB5" w:rsidRDefault="0086281D" w:rsidP="0086281D">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91BB5">
        <w:rPr>
          <w:rStyle w:val="Strong"/>
          <w:rFonts w:ascii="Segoe UI" w:hAnsi="Segoe UI" w:cs="Segoe UI"/>
          <w:color w:val="374151"/>
          <w:sz w:val="32"/>
          <w:szCs w:val="32"/>
          <w:bdr w:val="single" w:sz="2" w:space="0" w:color="D9D9E3" w:frame="1"/>
        </w:rPr>
        <w:t>Model Performance:</w:t>
      </w:r>
      <w:r w:rsidRPr="00F91BB5">
        <w:rPr>
          <w:rFonts w:ascii="Segoe UI" w:hAnsi="Segoe UI" w:cs="Segoe UI"/>
          <w:color w:val="374151"/>
          <w:sz w:val="32"/>
          <w:szCs w:val="32"/>
        </w:rPr>
        <w:t xml:space="preserve"> The quality of data </w:t>
      </w:r>
      <w:r w:rsidR="001E6C2E" w:rsidRPr="00F91BB5">
        <w:rPr>
          <w:rFonts w:ascii="Segoe UI" w:hAnsi="Segoe UI" w:cs="Segoe UI"/>
          <w:color w:val="374151"/>
          <w:sz w:val="32"/>
          <w:szCs w:val="32"/>
        </w:rPr>
        <w:t>pre-processing</w:t>
      </w:r>
      <w:r w:rsidRPr="00F91BB5">
        <w:rPr>
          <w:rFonts w:ascii="Segoe UI" w:hAnsi="Segoe UI" w:cs="Segoe UI"/>
          <w:color w:val="374151"/>
          <w:sz w:val="32"/>
          <w:szCs w:val="32"/>
        </w:rPr>
        <w:t xml:space="preserve"> can directly impact the performance of machine learning models. Well-</w:t>
      </w:r>
      <w:r w:rsidR="001E6C2E" w:rsidRPr="00F91BB5">
        <w:rPr>
          <w:rFonts w:ascii="Segoe UI" w:hAnsi="Segoe UI" w:cs="Segoe UI"/>
          <w:color w:val="374151"/>
          <w:sz w:val="32"/>
          <w:szCs w:val="32"/>
        </w:rPr>
        <w:t>pre-processed</w:t>
      </w:r>
      <w:r w:rsidRPr="00F91BB5">
        <w:rPr>
          <w:rFonts w:ascii="Segoe UI" w:hAnsi="Segoe UI" w:cs="Segoe UI"/>
          <w:color w:val="374151"/>
          <w:sz w:val="32"/>
          <w:szCs w:val="32"/>
        </w:rPr>
        <w:t xml:space="preserve"> data can lead to more accurate, robust, and interpretable models.</w:t>
      </w:r>
    </w:p>
    <w:p w14:paraId="7AABA018" w14:textId="013D38B7" w:rsidR="0086281D" w:rsidRPr="00F91BB5" w:rsidRDefault="0086281D" w:rsidP="0086281D">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32"/>
          <w:szCs w:val="32"/>
        </w:rPr>
      </w:pPr>
      <w:r w:rsidRPr="00F91BB5">
        <w:rPr>
          <w:rStyle w:val="Strong"/>
          <w:rFonts w:ascii="Segoe UI" w:hAnsi="Segoe UI" w:cs="Segoe UI"/>
          <w:color w:val="374151"/>
          <w:sz w:val="32"/>
          <w:szCs w:val="32"/>
          <w:bdr w:val="single" w:sz="2" w:space="0" w:color="D9D9E3" w:frame="1"/>
        </w:rPr>
        <w:t>Ethical Considerations:</w:t>
      </w:r>
      <w:r w:rsidRPr="00F91BB5">
        <w:rPr>
          <w:rFonts w:ascii="Segoe UI" w:hAnsi="Segoe UI" w:cs="Segoe UI"/>
          <w:color w:val="374151"/>
          <w:sz w:val="32"/>
          <w:szCs w:val="32"/>
        </w:rPr>
        <w:t xml:space="preserve"> Data </w:t>
      </w:r>
      <w:r w:rsidR="001E6C2E" w:rsidRPr="00F91BB5">
        <w:rPr>
          <w:rFonts w:ascii="Segoe UI" w:hAnsi="Segoe UI" w:cs="Segoe UI"/>
          <w:color w:val="374151"/>
          <w:sz w:val="32"/>
          <w:szCs w:val="32"/>
        </w:rPr>
        <w:t>pre-processing</w:t>
      </w:r>
      <w:r w:rsidRPr="00F91BB5">
        <w:rPr>
          <w:rFonts w:ascii="Segoe UI" w:hAnsi="Segoe UI" w:cs="Segoe UI"/>
          <w:color w:val="374151"/>
          <w:sz w:val="32"/>
          <w:szCs w:val="32"/>
        </w:rPr>
        <w:t xml:space="preserve"> also plays a role in addressing ethical and privacy concerns. It includes steps to anonymize or de-identify sensitive information and ensure that models are not biased or discriminatory.</w:t>
      </w:r>
    </w:p>
    <w:p w14:paraId="2529B1E1" w14:textId="77777777" w:rsidR="0086281D" w:rsidRPr="00F91BB5" w:rsidRDefault="0086281D" w:rsidP="0086281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32"/>
          <w:szCs w:val="32"/>
        </w:rPr>
      </w:pPr>
      <w:r w:rsidRPr="00F91BB5">
        <w:rPr>
          <w:rFonts w:ascii="Segoe UI" w:hAnsi="Segoe UI" w:cs="Segoe UI"/>
          <w:color w:val="374151"/>
          <w:sz w:val="32"/>
          <w:szCs w:val="32"/>
        </w:rPr>
        <w:t>In summary, loading and processing datasets are foundational steps in the data analysis and machine learning pipeline. The quality and effectiveness of these steps can have a profound impact on the success of data-driven projects, making them crucial for extracting valuable insights, making informed decisions, and building accurate predictive models.</w:t>
      </w:r>
    </w:p>
    <w:p w14:paraId="4B99D3A3" w14:textId="77777777" w:rsidR="0086281D" w:rsidRDefault="0086281D" w:rsidP="0086281D">
      <w:pPr>
        <w:pStyle w:val="Heading2"/>
        <w:shd w:val="clear" w:color="auto" w:fill="FFFFFF"/>
        <w:spacing w:before="0"/>
        <w:rPr>
          <w:rFonts w:ascii="Helvetica" w:hAnsi="Helvetica" w:cs="Arial"/>
          <w:color w:val="212529"/>
          <w:u w:val="single"/>
        </w:rPr>
      </w:pPr>
    </w:p>
    <w:p w14:paraId="6758F851" w14:textId="77777777" w:rsidR="0086281D" w:rsidRDefault="0086281D" w:rsidP="0086281D">
      <w:pPr>
        <w:pStyle w:val="Heading2"/>
        <w:shd w:val="clear" w:color="auto" w:fill="FFFFFF"/>
        <w:spacing w:before="0"/>
        <w:rPr>
          <w:rFonts w:ascii="Helvetica" w:hAnsi="Helvetica" w:cs="Arial"/>
          <w:color w:val="212529"/>
          <w:u w:val="single"/>
        </w:rPr>
      </w:pPr>
    </w:p>
    <w:p w14:paraId="5B3B2F0A" w14:textId="77777777" w:rsidR="0086281D" w:rsidRDefault="0086281D" w:rsidP="0086281D">
      <w:pPr>
        <w:pStyle w:val="Heading2"/>
        <w:shd w:val="clear" w:color="auto" w:fill="FFFFFF"/>
        <w:spacing w:before="0"/>
        <w:rPr>
          <w:rFonts w:ascii="Helvetica" w:hAnsi="Helvetica" w:cs="Arial"/>
          <w:color w:val="212529"/>
          <w:u w:val="single"/>
        </w:rPr>
      </w:pPr>
    </w:p>
    <w:p w14:paraId="088876E4" w14:textId="77777777" w:rsidR="0086281D" w:rsidRDefault="0086281D" w:rsidP="0086281D">
      <w:pPr>
        <w:pStyle w:val="Heading2"/>
        <w:shd w:val="clear" w:color="auto" w:fill="FFFFFF"/>
        <w:spacing w:before="0"/>
        <w:rPr>
          <w:rFonts w:ascii="Helvetica" w:hAnsi="Helvetica" w:cs="Arial"/>
          <w:color w:val="212529"/>
          <w:u w:val="single"/>
        </w:rPr>
      </w:pPr>
    </w:p>
    <w:p w14:paraId="7645BDA6" w14:textId="77777777" w:rsidR="0086281D" w:rsidRDefault="0086281D" w:rsidP="0086281D">
      <w:pPr>
        <w:pStyle w:val="Heading2"/>
        <w:shd w:val="clear" w:color="auto" w:fill="FFFFFF"/>
        <w:spacing w:before="0"/>
        <w:rPr>
          <w:rFonts w:ascii="Helvetica" w:hAnsi="Helvetica" w:cs="Arial"/>
          <w:color w:val="212529"/>
          <w:u w:val="single"/>
        </w:rPr>
      </w:pPr>
    </w:p>
    <w:p w14:paraId="6C898BAD" w14:textId="77777777" w:rsidR="0086281D" w:rsidRDefault="0086281D" w:rsidP="0086281D">
      <w:pPr>
        <w:pStyle w:val="Heading2"/>
        <w:shd w:val="clear" w:color="auto" w:fill="FFFFFF"/>
        <w:spacing w:before="0"/>
        <w:rPr>
          <w:rFonts w:ascii="Helvetica" w:hAnsi="Helvetica" w:cs="Arial"/>
          <w:color w:val="212529"/>
          <w:u w:val="single"/>
        </w:rPr>
      </w:pPr>
    </w:p>
    <w:p w14:paraId="73C06E25" w14:textId="77777777" w:rsidR="0086281D" w:rsidRPr="00246CC6" w:rsidRDefault="0086281D" w:rsidP="0086281D">
      <w:pPr>
        <w:pStyle w:val="Heading2"/>
        <w:shd w:val="clear" w:color="auto" w:fill="FFFFFF"/>
        <w:spacing w:before="0"/>
        <w:rPr>
          <w:rFonts w:ascii="Helvetica" w:hAnsi="Helvetica" w:cs="Arial"/>
          <w:color w:val="212529"/>
          <w:u w:val="single"/>
        </w:rPr>
      </w:pPr>
      <w:r w:rsidRPr="00246CC6">
        <w:rPr>
          <w:rFonts w:ascii="Helvetica" w:hAnsi="Helvetica" w:cs="Arial"/>
          <w:color w:val="212529"/>
          <w:u w:val="single"/>
        </w:rPr>
        <w:t>Data Preparation</w:t>
      </w:r>
    </w:p>
    <w:p w14:paraId="384E7CD9" w14:textId="77777777" w:rsidR="0086281D" w:rsidRPr="00246CC6" w:rsidRDefault="0086281D" w:rsidP="0086281D"/>
    <w:p w14:paraId="361870F7" w14:textId="77777777" w:rsidR="0086281D" w:rsidRDefault="0086281D" w:rsidP="0086281D">
      <w:pPr>
        <w:pStyle w:val="NormalWeb"/>
        <w:shd w:val="clear" w:color="auto" w:fill="FFFFFF"/>
        <w:spacing w:before="0" w:beforeAutospacing="0" w:after="0" w:afterAutospacing="0"/>
        <w:rPr>
          <w:rFonts w:ascii="Arial" w:hAnsi="Arial" w:cs="Arial"/>
          <w:color w:val="212529"/>
          <w:sz w:val="30"/>
          <w:szCs w:val="30"/>
        </w:rPr>
      </w:pPr>
      <w:r>
        <w:rPr>
          <w:rFonts w:ascii="Helvetica" w:hAnsi="Helvetica" w:cs="Arial"/>
          <w:color w:val="212529"/>
        </w:rPr>
        <w:t>Since the features are created using PCA, feature selection is unnecessary as many features are tiny. Let's see if there are any missing values in the dataset:</w:t>
      </w:r>
    </w:p>
    <w:p w14:paraId="62B28F4B"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isnull</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shape</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14:paraId="773008BC"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"Non-missing values: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token"/>
          <w:rFonts w:ascii="Consolas" w:hAnsi="Consolas"/>
          <w:color w:val="669900"/>
          <w:sz w:val="23"/>
          <w:szCs w:val="23"/>
        </w:rPr>
        <w:t>str</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isnull</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shape</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14:paraId="08CC01FF" w14:textId="77777777" w:rsidR="0086281D" w:rsidRDefault="0086281D" w:rsidP="0086281D">
      <w:pPr>
        <w:pStyle w:val="HTMLPreformatted"/>
        <w:shd w:val="clear" w:color="auto" w:fill="F5F2F0"/>
        <w:spacing w:before="120" w:after="120"/>
        <w:rPr>
          <w:rFonts w:ascii="Consolas" w:hAnsi="Consolas"/>
          <w:color w:val="000000"/>
          <w:sz w:val="30"/>
          <w:szCs w:val="30"/>
        </w:rPr>
      </w:pPr>
      <w:r>
        <w:rPr>
          <w:rStyle w:val="token"/>
          <w:rFonts w:ascii="Consolas" w:hAnsi="Consolas"/>
          <w:color w:val="0077AA"/>
          <w:sz w:val="23"/>
          <w:szCs w:val="23"/>
        </w:rPr>
        <w:t>print</w:t>
      </w:r>
      <w:r>
        <w:rPr>
          <w:rStyle w:val="token"/>
          <w:rFonts w:ascii="Consolas" w:hAnsi="Consolas"/>
          <w:color w:val="999999"/>
          <w:sz w:val="23"/>
          <w:szCs w:val="23"/>
        </w:rPr>
        <w:t>(</w:t>
      </w:r>
      <w:r>
        <w:rPr>
          <w:rStyle w:val="token"/>
          <w:rFonts w:ascii="Consolas" w:hAnsi="Consolas"/>
          <w:color w:val="669900"/>
          <w:sz w:val="23"/>
          <w:szCs w:val="23"/>
        </w:rPr>
        <w:t>"Missing values: "</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token"/>
          <w:rFonts w:ascii="Consolas" w:hAnsi="Consolas"/>
          <w:color w:val="669900"/>
          <w:sz w:val="23"/>
          <w:szCs w:val="23"/>
        </w:rPr>
        <w:t>str</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isnull</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shape</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14:paraId="1575441E" w14:textId="77777777" w:rsidR="0086281D" w:rsidRDefault="0086281D" w:rsidP="0086281D">
      <w:pPr>
        <w:shd w:val="clear" w:color="auto" w:fill="FFFFFF"/>
        <w:rPr>
          <w:rFonts w:ascii="Arial" w:hAnsi="Arial" w:cs="Arial"/>
          <w:color w:val="0077AA"/>
          <w:sz w:val="30"/>
          <w:szCs w:val="30"/>
        </w:rPr>
      </w:pPr>
    </w:p>
    <w:p w14:paraId="4EC2FA61"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Non</w:t>
      </w:r>
      <w:r>
        <w:rPr>
          <w:rStyle w:val="token"/>
          <w:rFonts w:ascii="Consolas" w:hAnsi="Consolas"/>
          <w:color w:val="9A6E3A"/>
          <w:sz w:val="23"/>
          <w:szCs w:val="23"/>
        </w:rPr>
        <w:t>-</w:t>
      </w:r>
      <w:r>
        <w:rPr>
          <w:rStyle w:val="HTMLCode"/>
          <w:rFonts w:ascii="Consolas" w:eastAsiaTheme="majorEastAsia" w:hAnsi="Consolas"/>
          <w:color w:val="000000"/>
          <w:sz w:val="23"/>
          <w:szCs w:val="23"/>
        </w:rPr>
        <w:t>missing values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284807</w:t>
      </w:r>
    </w:p>
    <w:p w14:paraId="290C4005" w14:textId="77777777" w:rsidR="0086281D" w:rsidRDefault="0086281D" w:rsidP="0086281D">
      <w:pPr>
        <w:pStyle w:val="HTMLPreformatted"/>
        <w:shd w:val="clear" w:color="auto" w:fill="F5F2F0"/>
        <w:spacing w:before="120" w:after="120"/>
        <w:rPr>
          <w:rFonts w:ascii="Consolas" w:hAnsi="Consolas"/>
          <w:color w:val="000000"/>
          <w:sz w:val="30"/>
          <w:szCs w:val="30"/>
        </w:rPr>
      </w:pPr>
      <w:r>
        <w:rPr>
          <w:rStyle w:val="HTMLCode"/>
          <w:rFonts w:ascii="Consolas" w:eastAsiaTheme="majorEastAsia" w:hAnsi="Consolas"/>
          <w:color w:val="000000"/>
          <w:sz w:val="23"/>
          <w:szCs w:val="23"/>
        </w:rPr>
        <w:t>Missing values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p>
    <w:p w14:paraId="5600BF0E" w14:textId="77777777" w:rsidR="0086281D" w:rsidRDefault="0086281D" w:rsidP="0086281D">
      <w:pPr>
        <w:shd w:val="clear" w:color="auto" w:fill="FFFFFF"/>
        <w:ind w:left="0" w:firstLine="0"/>
        <w:rPr>
          <w:rFonts w:ascii="Arial" w:hAnsi="Arial" w:cs="Arial"/>
          <w:color w:val="0077AA"/>
          <w:sz w:val="30"/>
          <w:szCs w:val="30"/>
        </w:rPr>
      </w:pPr>
    </w:p>
    <w:p w14:paraId="75AE619C" w14:textId="77777777" w:rsidR="0086281D" w:rsidRDefault="0086281D" w:rsidP="0086281D">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As there are no missing data, we turn to standardization. We standardize only </w:t>
      </w:r>
      <w:r>
        <w:rPr>
          <w:rStyle w:val="HTMLCode"/>
          <w:rFonts w:eastAsiaTheme="majorEastAsia"/>
          <w:color w:val="D63384"/>
          <w:sz w:val="21"/>
          <w:szCs w:val="21"/>
        </w:rPr>
        <w:t>Time</w:t>
      </w:r>
      <w:r>
        <w:rPr>
          <w:rFonts w:ascii="Helvetica" w:hAnsi="Helvetica" w:cs="Arial"/>
          <w:color w:val="212529"/>
        </w:rPr>
        <w:t> and </w:t>
      </w:r>
      <w:r>
        <w:rPr>
          <w:rStyle w:val="HTMLCode"/>
          <w:rFonts w:eastAsiaTheme="majorEastAsia"/>
          <w:color w:val="D63384"/>
          <w:sz w:val="21"/>
          <w:szCs w:val="21"/>
        </w:rPr>
        <w:t>Amount</w:t>
      </w:r>
      <w:r>
        <w:rPr>
          <w:rFonts w:ascii="Helvetica" w:hAnsi="Helvetica" w:cs="Arial"/>
          <w:color w:val="212529"/>
        </w:rPr>
        <w:t> using </w:t>
      </w:r>
      <w:proofErr w:type="spellStart"/>
      <w:r>
        <w:rPr>
          <w:rFonts w:ascii="Helvetica" w:hAnsi="Helvetica" w:cs="Arial"/>
          <w:color w:val="212529"/>
        </w:rPr>
        <w:fldChar w:fldCharType="begin"/>
      </w:r>
      <w:r>
        <w:rPr>
          <w:rFonts w:ascii="Helvetica" w:hAnsi="Helvetica" w:cs="Arial"/>
          <w:color w:val="212529"/>
        </w:rPr>
        <w:instrText xml:space="preserve"> HYPERLINK "https://scikit-learn.org/stable/modules/generated/sklearn.preprocessing.RobustScaler.html" \o "RobustScaler" \t "_blank" </w:instrText>
      </w:r>
      <w:r>
        <w:rPr>
          <w:rFonts w:ascii="Helvetica" w:hAnsi="Helvetica" w:cs="Arial"/>
          <w:color w:val="212529"/>
        </w:rPr>
      </w:r>
      <w:r>
        <w:rPr>
          <w:rFonts w:ascii="Helvetica" w:hAnsi="Helvetica" w:cs="Arial"/>
          <w:color w:val="212529"/>
        </w:rPr>
        <w:fldChar w:fldCharType="separate"/>
      </w:r>
      <w:r>
        <w:rPr>
          <w:rStyle w:val="HTMLCode"/>
          <w:rFonts w:eastAsiaTheme="majorEastAsia"/>
          <w:color w:val="306998"/>
          <w:sz w:val="21"/>
          <w:szCs w:val="21"/>
        </w:rPr>
        <w:t>RobustScaler</w:t>
      </w:r>
      <w:proofErr w:type="spellEnd"/>
      <w:r>
        <w:rPr>
          <w:rFonts w:ascii="Helvetica" w:hAnsi="Helvetica" w:cs="Arial"/>
          <w:color w:val="212529"/>
        </w:rPr>
        <w:fldChar w:fldCharType="end"/>
      </w:r>
      <w:r>
        <w:rPr>
          <w:rFonts w:ascii="Helvetica" w:hAnsi="Helvetica" w:cs="Arial"/>
          <w:color w:val="212529"/>
        </w:rPr>
        <w:t>:</w:t>
      </w:r>
    </w:p>
    <w:p w14:paraId="3DE3A298"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preprocessing</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RobustScaler</w:t>
      </w:r>
      <w:proofErr w:type="spellEnd"/>
    </w:p>
    <w:p w14:paraId="60E1840C"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scaler</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RobustScaler</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fit</w:t>
      </w:r>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"Time"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"Amount"</w:t>
      </w:r>
      <w:r>
        <w:rPr>
          <w:rStyle w:val="token"/>
          <w:rFonts w:ascii="Consolas" w:hAnsi="Consolas"/>
          <w:color w:val="999999"/>
          <w:sz w:val="23"/>
          <w:szCs w:val="23"/>
        </w:rPr>
        <w:t>]])</w:t>
      </w:r>
    </w:p>
    <w:p w14:paraId="4693B09A"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"Time"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"Amount"</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scaler</w:t>
      </w:r>
      <w:r>
        <w:rPr>
          <w:rStyle w:val="token"/>
          <w:rFonts w:ascii="Consolas" w:hAnsi="Consolas"/>
          <w:color w:val="999999"/>
          <w:sz w:val="23"/>
          <w:szCs w:val="23"/>
        </w:rPr>
        <w:t>.</w:t>
      </w:r>
      <w:r>
        <w:rPr>
          <w:rStyle w:val="HTMLCode"/>
          <w:rFonts w:ascii="Consolas" w:eastAsiaTheme="majorEastAsia" w:hAnsi="Consolas"/>
          <w:color w:val="000000"/>
          <w:sz w:val="23"/>
          <w:szCs w:val="23"/>
        </w:rPr>
        <w:t>transform</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token"/>
          <w:rFonts w:ascii="Consolas" w:hAnsi="Consolas"/>
          <w:color w:val="669900"/>
          <w:sz w:val="23"/>
          <w:szCs w:val="23"/>
        </w:rPr>
        <w:t>"Time"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669900"/>
          <w:sz w:val="23"/>
          <w:szCs w:val="23"/>
        </w:rPr>
        <w:t>"Amount"</w:t>
      </w:r>
      <w:r>
        <w:rPr>
          <w:rStyle w:val="token"/>
          <w:rFonts w:ascii="Consolas" w:hAnsi="Consolas"/>
          <w:color w:val="999999"/>
          <w:sz w:val="23"/>
          <w:szCs w:val="23"/>
        </w:rPr>
        <w:t>]])</w:t>
      </w:r>
    </w:p>
    <w:p w14:paraId="2AEAE188"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
    <w:p w14:paraId="0FDAF33A" w14:textId="77777777" w:rsidR="0086281D" w:rsidRDefault="0086281D" w:rsidP="0086281D">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head</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append</w:t>
      </w:r>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tail</w:t>
      </w:r>
      <w:proofErr w:type="spellEnd"/>
      <w:r>
        <w:rPr>
          <w:rStyle w:val="token"/>
          <w:rFonts w:ascii="Consolas" w:hAnsi="Consolas"/>
          <w:color w:val="999999"/>
          <w:sz w:val="23"/>
          <w:szCs w:val="23"/>
        </w:rPr>
        <w:t>())</w:t>
      </w:r>
    </w:p>
    <w:p w14:paraId="5DB1C339" w14:textId="77777777" w:rsidR="0086281D" w:rsidRDefault="0086281D" w:rsidP="0086281D">
      <w:pPr>
        <w:shd w:val="clear" w:color="auto" w:fill="FFFFFF"/>
        <w:rPr>
          <w:rFonts w:ascii="Arial" w:hAnsi="Arial" w:cs="Arial"/>
          <w:color w:val="0077AA"/>
          <w:sz w:val="30"/>
          <w:szCs w:val="30"/>
        </w:rPr>
      </w:pPr>
    </w:p>
    <w:p w14:paraId="079B42AB" w14:textId="77777777" w:rsidR="0086281D" w:rsidRDefault="0086281D" w:rsidP="0086281D">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As we saw previously, the </w:t>
      </w:r>
      <w:r>
        <w:rPr>
          <w:rStyle w:val="HTMLCode"/>
          <w:rFonts w:eastAsiaTheme="majorEastAsia"/>
          <w:color w:val="D63384"/>
          <w:sz w:val="21"/>
          <w:szCs w:val="21"/>
        </w:rPr>
        <w:t>Amount</w:t>
      </w:r>
      <w:r>
        <w:rPr>
          <w:rFonts w:ascii="Helvetica" w:hAnsi="Helvetica" w:cs="Arial"/>
          <w:color w:val="212529"/>
        </w:rPr>
        <w:t> column has outliers, that's why we chose </w:t>
      </w:r>
      <w:proofErr w:type="spellStart"/>
      <w:r>
        <w:rPr>
          <w:rStyle w:val="HTMLCode"/>
          <w:rFonts w:eastAsiaTheme="majorEastAsia"/>
          <w:color w:val="D63384"/>
          <w:sz w:val="21"/>
          <w:szCs w:val="21"/>
        </w:rPr>
        <w:t>RobustScaler</w:t>
      </w:r>
      <w:proofErr w:type="spellEnd"/>
      <w:r>
        <w:rPr>
          <w:rStyle w:val="HTMLCode"/>
          <w:rFonts w:eastAsiaTheme="majorEastAsia"/>
          <w:color w:val="D63384"/>
          <w:sz w:val="21"/>
          <w:szCs w:val="21"/>
        </w:rPr>
        <w:t>()</w:t>
      </w:r>
      <w:r>
        <w:rPr>
          <w:rFonts w:ascii="Helvetica" w:hAnsi="Helvetica" w:cs="Arial"/>
          <w:color w:val="212529"/>
        </w:rPr>
        <w:t> as it's robust to outliers. Output:</w:t>
      </w:r>
    </w:p>
    <w:p w14:paraId="6A594F3E"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7F41F568"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 Time      │ V1         │ V2        │ V3        │ V4        │ V5        │ V6        │ V7        │ V8        │ V9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V21       │ V22       │ V23       │ V24       │ V25       │ V26       │ V27       │ V28       │ Amount    │ Class ║</w:t>
      </w:r>
    </w:p>
    <w:p w14:paraId="20708899"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18352C21"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0.994983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1.359807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0.072781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2.536347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1.378155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0.338321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0.462388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0.239599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0.098698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0.363787</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0.018307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0.277838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0.110474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0.066928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0.128539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0.189115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0.133558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0.021053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1.783274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4AEA9999"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2513517C"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0.994983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1.191857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0.266151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0.166480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0.448154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0.060018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0.082361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0.078803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0.085102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0.255425</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0.225775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0.638672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0.101288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0.339846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0.167170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0.125895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0.008983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0.014724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0.269825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7129BFC9"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69AF75A2"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0.994972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1.358354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1.340163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1.773209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0.379780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0.503198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1.800499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0.791461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0.247676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1.514654</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0.247998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0.771679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0.909412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0.689281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0.327642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0.139097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0.055353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0.059752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4.983721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0B40AC2F"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4B1A42DE"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0.994972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0.966272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0.185226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1.792993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0.863291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0.010309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1.247203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0.237609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0.377436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1.387024</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0.108300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0.005274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0.190321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1.175575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0.647376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0.221929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0.062723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0.061458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1.418291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4984168A"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6B618871"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0.994960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1.158233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0.877737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1.548718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0.403034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0.407193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0.095921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0.592941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0.270533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0.817739</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0.009431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0.798278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0.137458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0.141267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0.206010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0.502292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0.219422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0.215153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0.670579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17BC4EDD"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2E2A38D9"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284802</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1.034951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11.881118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10.071785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9.834783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2.066656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5.364473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2.606837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4.918215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7.305334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1.914428</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0.213454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0.111864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1.014480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0.509348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1.436807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0.250034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0.943651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0.823731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0.296653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24D39807"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647C0B0C"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1.034963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0.732789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0.055080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2.035030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0.738589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0.868229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1.058415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0.024330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0.294869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0.584800</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0.214205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0.924384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0.012463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1.016226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0.606624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0.395255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0.068472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0.053527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0.038986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05C0C8A5"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4FDE0A07"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1.034975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1.919565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0.301254</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3.249640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0.557828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2.630515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3.031260</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0.296827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0.708417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0.432454</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0.232045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0.578229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0.037501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0.640134</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0.265745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0.087371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0.004455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0.026561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0.641096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14338F34"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19097D82"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1.034975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0.240440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0.530483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0.702510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0.689799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0.377961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0.623708</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0.686180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0.679145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0.392087</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0.265245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0.800049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0.163298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0.123205</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0.569159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0.546668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0.108821</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0.104533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0.167680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1C209FDF"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2AA1F7F8"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284806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1.035022</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0.533413</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0.189733</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0.703337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0.506271</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0.012546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0.649617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1.577006</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0.414650</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0.486180</w:t>
      </w:r>
      <w:r>
        <w:rPr>
          <w:rStyle w:val="HTMLCode"/>
          <w:rFonts w:ascii="Consolas" w:eastAsiaTheme="majorEastAsia" w:hAnsi="Consolas"/>
          <w:color w:val="000000"/>
          <w:sz w:val="23"/>
          <w:szCs w:val="23"/>
        </w:rPr>
        <w:t xml:space="preserve">  │ </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0.261057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0.643078</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0.376777</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0.008797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0.473649</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0.818267</w:t>
      </w:r>
      <w:r>
        <w:rPr>
          <w:rStyle w:val="HTMLCode"/>
          <w:rFonts w:ascii="Consolas" w:eastAsiaTheme="majorEastAsia" w:hAnsi="Consolas"/>
          <w:color w:val="000000"/>
          <w:sz w:val="23"/>
          <w:szCs w:val="23"/>
        </w:rPr>
        <w:t xml:space="preserve"> │ </w:t>
      </w:r>
      <w:r>
        <w:rPr>
          <w:rStyle w:val="token"/>
          <w:rFonts w:ascii="Consolas" w:hAnsi="Consolas"/>
          <w:color w:val="9A6E3A"/>
          <w:sz w:val="23"/>
          <w:szCs w:val="23"/>
        </w:rPr>
        <w:t>-</w:t>
      </w:r>
      <w:r>
        <w:rPr>
          <w:rStyle w:val="token"/>
          <w:rFonts w:ascii="Consolas" w:hAnsi="Consolas"/>
          <w:color w:val="990055"/>
          <w:sz w:val="23"/>
          <w:szCs w:val="23"/>
        </w:rPr>
        <w:t>0.002415</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0.013649</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2.724796</w:t>
      </w:r>
      <w:r>
        <w:rPr>
          <w:rStyle w:val="HTMLCode"/>
          <w:rFonts w:ascii="Consolas" w:eastAsiaTheme="majorEastAsia" w:hAnsi="Consolas"/>
          <w:color w:val="000000"/>
          <w:sz w:val="23"/>
          <w:szCs w:val="23"/>
        </w:rPr>
        <w:t xml:space="preserve">  │ </w:t>
      </w:r>
      <w:r>
        <w:rPr>
          <w:rStyle w:val="token"/>
          <w:rFonts w:ascii="Consolas" w:hAnsi="Consolas"/>
          <w:color w:val="990055"/>
          <w:sz w:val="23"/>
          <w:szCs w:val="23"/>
        </w:rPr>
        <w:t>0</w:t>
      </w:r>
      <w:r>
        <w:rPr>
          <w:rStyle w:val="HTMLCode"/>
          <w:rFonts w:ascii="Consolas" w:eastAsiaTheme="majorEastAsia" w:hAnsi="Consolas"/>
          <w:color w:val="000000"/>
          <w:sz w:val="23"/>
          <w:szCs w:val="23"/>
        </w:rPr>
        <w:t xml:space="preserve">     ║</w:t>
      </w:r>
    </w:p>
    <w:p w14:paraId="22B2A349"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w:t>
      </w:r>
    </w:p>
    <w:p w14:paraId="3A2EF838" w14:textId="77777777" w:rsidR="0086281D" w:rsidRDefault="0086281D" w:rsidP="0086281D">
      <w:pPr>
        <w:pStyle w:val="HTMLPreformatted"/>
        <w:shd w:val="clear" w:color="auto" w:fill="F5F2F0"/>
        <w:spacing w:before="120" w:after="120"/>
        <w:rPr>
          <w:rFonts w:ascii="Consolas" w:hAnsi="Consolas"/>
          <w:color w:val="000000"/>
          <w:sz w:val="30"/>
          <w:szCs w:val="30"/>
        </w:rPr>
      </w:pPr>
      <w:r>
        <w:rPr>
          <w:rStyle w:val="token"/>
          <w:rFonts w:ascii="Consolas" w:hAnsi="Consolas"/>
          <w:color w:val="990055"/>
          <w:sz w:val="23"/>
          <w:szCs w:val="23"/>
        </w:rPr>
        <w:t>10</w:t>
      </w:r>
      <w:r>
        <w:rPr>
          <w:rStyle w:val="HTMLCode"/>
          <w:rFonts w:ascii="Consolas" w:eastAsiaTheme="majorEastAsia" w:hAnsi="Consolas"/>
          <w:color w:val="000000"/>
          <w:sz w:val="23"/>
          <w:szCs w:val="23"/>
        </w:rPr>
        <w:t xml:space="preserve"> rows × </w:t>
      </w:r>
      <w:r>
        <w:rPr>
          <w:rStyle w:val="token"/>
          <w:rFonts w:ascii="Consolas" w:hAnsi="Consolas"/>
          <w:color w:val="990055"/>
          <w:sz w:val="23"/>
          <w:szCs w:val="23"/>
        </w:rPr>
        <w:t>31</w:t>
      </w:r>
      <w:r>
        <w:rPr>
          <w:rStyle w:val="HTMLCode"/>
          <w:rFonts w:ascii="Consolas" w:eastAsiaTheme="majorEastAsia" w:hAnsi="Consolas"/>
          <w:color w:val="000000"/>
          <w:sz w:val="23"/>
          <w:szCs w:val="23"/>
        </w:rPr>
        <w:t xml:space="preserve"> columns</w:t>
      </w:r>
    </w:p>
    <w:p w14:paraId="36F547DF" w14:textId="77777777" w:rsidR="0086281D" w:rsidRDefault="0086281D" w:rsidP="0086281D">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Next, let's divide the data into features and targets. We also make the train-test split of the data:</w:t>
      </w:r>
    </w:p>
    <w:p w14:paraId="7AD31372"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y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dataset</w:t>
      </w:r>
      <w:r>
        <w:rPr>
          <w:rStyle w:val="token"/>
          <w:rFonts w:ascii="Consolas" w:hAnsi="Consolas"/>
          <w:color w:val="999999"/>
          <w:sz w:val="23"/>
          <w:szCs w:val="23"/>
        </w:rPr>
        <w:t>[</w:t>
      </w:r>
      <w:r>
        <w:rPr>
          <w:rStyle w:val="token"/>
          <w:rFonts w:ascii="Consolas" w:hAnsi="Consolas"/>
          <w:color w:val="669900"/>
          <w:sz w:val="23"/>
          <w:szCs w:val="23"/>
        </w:rPr>
        <w:t>"Class"</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708090"/>
          <w:sz w:val="23"/>
          <w:szCs w:val="23"/>
        </w:rPr>
        <w:t xml:space="preserve"># target </w:t>
      </w:r>
    </w:p>
    <w:p w14:paraId="0E9DE9AA"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X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dataset</w:t>
      </w:r>
      <w:r>
        <w:rPr>
          <w:rStyle w:val="token"/>
          <w:rFonts w:ascii="Consolas" w:hAnsi="Consolas"/>
          <w:color w:val="999999"/>
          <w:sz w:val="23"/>
          <w:szCs w:val="23"/>
        </w:rPr>
        <w:t>.</w:t>
      </w:r>
      <w:r>
        <w:rPr>
          <w:rStyle w:val="HTMLCode"/>
          <w:rFonts w:ascii="Consolas" w:eastAsiaTheme="majorEastAsia" w:hAnsi="Consolas"/>
          <w:color w:val="000000"/>
          <w:sz w:val="23"/>
          <w:szCs w:val="23"/>
        </w:rPr>
        <w:t>iloc</w:t>
      </w:r>
      <w:proofErr w:type="spellEnd"/>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r>
        <w:rPr>
          <w:rStyle w:val="token"/>
          <w:rFonts w:ascii="Consolas" w:hAnsi="Consolas"/>
          <w:color w:val="990055"/>
          <w:sz w:val="23"/>
          <w:szCs w:val="23"/>
        </w:rPr>
        <w:t>30</w:t>
      </w:r>
      <w:r>
        <w:rPr>
          <w:rStyle w:val="token"/>
          <w:rFonts w:ascii="Consolas" w:hAnsi="Consolas"/>
          <w:color w:val="999999"/>
          <w:sz w:val="23"/>
          <w:szCs w:val="23"/>
        </w:rPr>
        <w:t>]</w:t>
      </w:r>
    </w:p>
    <w:p w14:paraId="5B19CBF0"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
    <w:p w14:paraId="07B1A456"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model_selection</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train_test_split</w:t>
      </w:r>
      <w:proofErr w:type="spellEnd"/>
      <w:r>
        <w:rPr>
          <w:rStyle w:val="HTMLCode"/>
          <w:rFonts w:ascii="Consolas" w:eastAsiaTheme="majorEastAsia" w:hAnsi="Consolas"/>
          <w:color w:val="000000"/>
          <w:sz w:val="23"/>
          <w:szCs w:val="23"/>
        </w:rPr>
        <w:t xml:space="preserve"> </w:t>
      </w:r>
    </w:p>
    <w:p w14:paraId="44FA2B2B"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roofErr w:type="spellStart"/>
      <w:r>
        <w:rPr>
          <w:rStyle w:val="HTMLCode"/>
          <w:rFonts w:ascii="Consolas" w:eastAsiaTheme="majorEastAsia" w:hAnsi="Consolas"/>
          <w:color w:val="000000"/>
          <w:sz w:val="23"/>
          <w:szCs w:val="23"/>
        </w:rPr>
        <w:t>X_train</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X_test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y_train</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y_test</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train_test_split</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
    <w:p w14:paraId="4C56E5BD"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HTMLCode"/>
          <w:rFonts w:ascii="Consolas" w:eastAsiaTheme="majorEastAsia" w:hAnsi="Consolas"/>
          <w:color w:val="000000"/>
          <w:sz w:val="23"/>
          <w:szCs w:val="23"/>
        </w:rPr>
        <w:t xml:space="preserve">        X</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y</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test_size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0.2</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random_state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42</w:t>
      </w:r>
      <w:r>
        <w:rPr>
          <w:rStyle w:val="token"/>
          <w:rFonts w:ascii="Consolas" w:hAnsi="Consolas"/>
          <w:color w:val="999999"/>
          <w:sz w:val="23"/>
          <w:szCs w:val="23"/>
        </w:rPr>
        <w:t>)</w:t>
      </w:r>
    </w:p>
    <w:p w14:paraId="3CB86AB0"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
    <w:p w14:paraId="09E1B26A" w14:textId="77777777" w:rsidR="0086281D" w:rsidRDefault="0086281D" w:rsidP="0086281D">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X_train</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X_test</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y_train</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y_test</w:t>
      </w:r>
      <w:r>
        <w:rPr>
          <w:rStyle w:val="token"/>
          <w:rFonts w:ascii="Consolas" w:hAnsi="Consolas"/>
          <w:color w:val="999999"/>
          <w:sz w:val="23"/>
          <w:szCs w:val="23"/>
        </w:rPr>
        <w:t>.</w:t>
      </w:r>
      <w:r>
        <w:rPr>
          <w:rStyle w:val="HTMLCode"/>
          <w:rFonts w:ascii="Consolas" w:eastAsiaTheme="majorEastAsia" w:hAnsi="Consolas"/>
          <w:color w:val="000000"/>
          <w:sz w:val="23"/>
          <w:szCs w:val="23"/>
        </w:rPr>
        <w:t>shape</w:t>
      </w:r>
      <w:proofErr w:type="spellEnd"/>
    </w:p>
    <w:p w14:paraId="32864322" w14:textId="77777777" w:rsidR="0086281D" w:rsidRDefault="0086281D" w:rsidP="0086281D">
      <w:pPr>
        <w:shd w:val="clear" w:color="auto" w:fill="FFFFFF"/>
        <w:rPr>
          <w:rFonts w:ascii="Arial" w:hAnsi="Arial" w:cs="Arial"/>
          <w:color w:val="0077AA"/>
          <w:sz w:val="30"/>
          <w:szCs w:val="30"/>
        </w:rPr>
      </w:pPr>
    </w:p>
    <w:p w14:paraId="63CA32C9" w14:textId="77777777" w:rsidR="0086281D" w:rsidRPr="00AC1A0D" w:rsidRDefault="0086281D" w:rsidP="0086281D">
      <w:pPr>
        <w:pStyle w:val="NormalWeb"/>
        <w:shd w:val="clear" w:color="auto" w:fill="FFFFFF"/>
        <w:spacing w:before="450" w:beforeAutospacing="0" w:after="450" w:afterAutospacing="0"/>
        <w:rPr>
          <w:rFonts w:ascii="Arial" w:hAnsi="Arial" w:cs="Arial"/>
          <w:color w:val="212529"/>
          <w:sz w:val="30"/>
          <w:szCs w:val="30"/>
          <w:u w:val="single"/>
        </w:rPr>
      </w:pPr>
      <w:r w:rsidRPr="00AC1A0D">
        <w:rPr>
          <w:rFonts w:ascii="Helvetica" w:hAnsi="Helvetica" w:cs="Arial"/>
          <w:color w:val="212529"/>
          <w:u w:val="single"/>
        </w:rPr>
        <w:t>Output:</w:t>
      </w:r>
    </w:p>
    <w:p w14:paraId="5F0B3524" w14:textId="77777777" w:rsidR="0086281D" w:rsidRDefault="0086281D" w:rsidP="0086281D">
      <w:pPr>
        <w:pStyle w:val="HTMLPreformatted"/>
        <w:shd w:val="clear" w:color="auto" w:fill="F5F2F0"/>
        <w:spacing w:before="120" w:after="120"/>
        <w:rPr>
          <w:rFonts w:ascii="Consolas" w:hAnsi="Consolas"/>
          <w:color w:val="000000"/>
          <w:sz w:val="30"/>
          <w:szCs w:val="30"/>
        </w:rPr>
      </w:pPr>
      <w:r>
        <w:rPr>
          <w:rStyle w:val="token"/>
          <w:rFonts w:ascii="Consolas" w:hAnsi="Consolas"/>
          <w:color w:val="999999"/>
          <w:sz w:val="23"/>
          <w:szCs w:val="23"/>
        </w:rPr>
        <w:t>((</w:t>
      </w:r>
      <w:r>
        <w:rPr>
          <w:rStyle w:val="token"/>
          <w:rFonts w:ascii="Consolas" w:hAnsi="Consolas"/>
          <w:color w:val="990055"/>
          <w:sz w:val="23"/>
          <w:szCs w:val="23"/>
        </w:rPr>
        <w:t>227845</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30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56962</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30</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227845</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56962</w:t>
      </w:r>
      <w:r>
        <w:rPr>
          <w:rStyle w:val="token"/>
          <w:rFonts w:ascii="Consolas" w:hAnsi="Consolas"/>
          <w:color w:val="999999"/>
          <w:sz w:val="23"/>
          <w:szCs w:val="23"/>
        </w:rPr>
        <w:t>,))</w:t>
      </w:r>
    </w:p>
    <w:p w14:paraId="4C02840A" w14:textId="77777777" w:rsidR="0086281D" w:rsidRDefault="0086281D" w:rsidP="0086281D">
      <w:pPr>
        <w:shd w:val="clear" w:color="auto" w:fill="FFFFFF"/>
        <w:ind w:left="0" w:firstLine="0"/>
        <w:rPr>
          <w:rFonts w:ascii="Arial" w:hAnsi="Arial" w:cs="Arial"/>
          <w:color w:val="0077AA"/>
          <w:sz w:val="30"/>
          <w:szCs w:val="30"/>
        </w:rPr>
      </w:pPr>
    </w:p>
    <w:p w14:paraId="179044EF" w14:textId="77777777" w:rsidR="0086281D" w:rsidRDefault="0086281D" w:rsidP="0086281D">
      <w:pPr>
        <w:pStyle w:val="NormalWeb"/>
        <w:shd w:val="clear" w:color="auto" w:fill="FFFFFF"/>
        <w:spacing w:before="450" w:beforeAutospacing="0" w:after="450" w:afterAutospacing="0"/>
        <w:rPr>
          <w:rFonts w:ascii="Arial" w:hAnsi="Arial" w:cs="Arial"/>
          <w:color w:val="212529"/>
          <w:sz w:val="30"/>
          <w:szCs w:val="30"/>
        </w:rPr>
      </w:pPr>
      <w:r>
        <w:rPr>
          <w:rFonts w:ascii="Helvetica" w:hAnsi="Helvetica" w:cs="Arial"/>
          <w:color w:val="212529"/>
        </w:rPr>
        <w:t>Let's import all the necessary libraries for the tutorial:</w:t>
      </w:r>
    </w:p>
    <w:p w14:paraId="14B13B60"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model_selection</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StratifiedKFold</w:t>
      </w:r>
      <w:proofErr w:type="spellEnd"/>
    </w:p>
    <w:p w14:paraId="6E3F8E57"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model_selection</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GridSearchCV</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cross_val_score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RandomizedSearchCV</w:t>
      </w:r>
      <w:proofErr w:type="spellEnd"/>
    </w:p>
    <w:p w14:paraId="17448FDA"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p>
    <w:p w14:paraId="3C4F5591" w14:textId="77777777" w:rsidR="0086281D" w:rsidRDefault="0086281D" w:rsidP="0086281D">
      <w:pPr>
        <w:pStyle w:val="HTMLPreformatted"/>
        <w:shd w:val="clear" w:color="auto" w:fill="F5F2F0"/>
        <w:spacing w:before="120" w:after="120"/>
        <w:rPr>
          <w:rFonts w:ascii="Consolas" w:hAnsi="Consolas"/>
          <w:color w:val="000000"/>
          <w:sz w:val="30"/>
          <w:szCs w:val="30"/>
        </w:rPr>
      </w:pPr>
      <w:proofErr w:type="spellStart"/>
      <w:r>
        <w:rPr>
          <w:rStyle w:val="HTMLCode"/>
          <w:rFonts w:ascii="Consolas" w:eastAsiaTheme="majorEastAsia" w:hAnsi="Consolas"/>
          <w:color w:val="000000"/>
          <w:sz w:val="23"/>
          <w:szCs w:val="23"/>
        </w:rPr>
        <w:t>kf</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StratifiedKFold</w:t>
      </w:r>
      <w:proofErr w:type="spellEnd"/>
      <w:r>
        <w:rPr>
          <w:rStyle w:val="token"/>
          <w:rFonts w:ascii="Consolas" w:hAnsi="Consolas"/>
          <w:color w:val="999999"/>
          <w:sz w:val="23"/>
          <w:szCs w:val="23"/>
        </w:rPr>
        <w:t>(</w:t>
      </w:r>
      <w:proofErr w:type="spellStart"/>
      <w:r>
        <w:rPr>
          <w:rStyle w:val="HTMLCode"/>
          <w:rFonts w:ascii="Consolas" w:eastAsiaTheme="majorEastAsia" w:hAnsi="Consolas"/>
          <w:color w:val="000000"/>
          <w:sz w:val="23"/>
          <w:szCs w:val="23"/>
        </w:rPr>
        <w:t>n_splits</w:t>
      </w:r>
      <w:proofErr w:type="spellEnd"/>
      <w:r>
        <w:rPr>
          <w:rStyle w:val="token"/>
          <w:rFonts w:ascii="Consolas" w:hAnsi="Consolas"/>
          <w:color w:val="9A6E3A"/>
          <w:sz w:val="23"/>
          <w:szCs w:val="23"/>
        </w:rPr>
        <w:t>=</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random_state</w:t>
      </w:r>
      <w:proofErr w:type="spellEnd"/>
      <w:r>
        <w:rPr>
          <w:rStyle w:val="HTMLCode"/>
          <w:rFonts w:ascii="Consolas" w:eastAsiaTheme="majorEastAsia" w:hAnsi="Consolas"/>
          <w:color w:val="000000"/>
          <w:sz w:val="23"/>
          <w:szCs w:val="23"/>
        </w:rPr>
        <w:t xml:space="preserv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None</w:t>
      </w:r>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shuffle </w:t>
      </w:r>
      <w:r>
        <w:rPr>
          <w:rStyle w:val="token"/>
          <w:rFonts w:ascii="Consolas" w:hAnsi="Consolas"/>
          <w:color w:val="9A6E3A"/>
          <w:sz w:val="23"/>
          <w:szCs w:val="23"/>
        </w:rPr>
        <w:t>=</w:t>
      </w:r>
      <w:r>
        <w:rPr>
          <w:rStyle w:val="HTMLCode"/>
          <w:rFonts w:ascii="Consolas" w:eastAsiaTheme="majorEastAsia" w:hAnsi="Consolas"/>
          <w:color w:val="000000"/>
          <w:sz w:val="23"/>
          <w:szCs w:val="23"/>
        </w:rPr>
        <w:t xml:space="preserve"> </w:t>
      </w:r>
      <w:r>
        <w:rPr>
          <w:rStyle w:val="token"/>
          <w:rFonts w:ascii="Consolas" w:hAnsi="Consolas"/>
          <w:color w:val="990055"/>
          <w:sz w:val="23"/>
          <w:szCs w:val="23"/>
        </w:rPr>
        <w:t>False</w:t>
      </w:r>
      <w:r>
        <w:rPr>
          <w:rStyle w:val="token"/>
          <w:rFonts w:ascii="Consolas" w:hAnsi="Consolas"/>
          <w:color w:val="999999"/>
          <w:sz w:val="23"/>
          <w:szCs w:val="23"/>
        </w:rPr>
        <w:t>)</w:t>
      </w:r>
    </w:p>
    <w:p w14:paraId="4A927E6E" w14:textId="77777777" w:rsidR="0086281D" w:rsidRDefault="0086281D" w:rsidP="0086281D">
      <w:pPr>
        <w:shd w:val="clear" w:color="auto" w:fill="FFFFFF"/>
        <w:rPr>
          <w:rFonts w:ascii="Arial" w:hAnsi="Arial" w:cs="Arial"/>
          <w:color w:val="0077AA"/>
          <w:sz w:val="30"/>
          <w:szCs w:val="30"/>
        </w:rPr>
      </w:pPr>
    </w:p>
    <w:p w14:paraId="71092B3C"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imblearn</w:t>
      </w:r>
      <w:r>
        <w:rPr>
          <w:rStyle w:val="token"/>
          <w:rFonts w:ascii="Consolas" w:hAnsi="Consolas"/>
          <w:color w:val="999999"/>
          <w:sz w:val="23"/>
          <w:szCs w:val="23"/>
        </w:rPr>
        <w:t>.</w:t>
      </w:r>
      <w:r>
        <w:rPr>
          <w:rStyle w:val="HTMLCode"/>
          <w:rFonts w:ascii="Consolas" w:eastAsiaTheme="majorEastAsia" w:hAnsi="Consolas"/>
          <w:color w:val="000000"/>
          <w:sz w:val="23"/>
          <w:szCs w:val="23"/>
        </w:rPr>
        <w:t>pipeline</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make_pipeline</w:t>
      </w:r>
      <w:proofErr w:type="spellEnd"/>
      <w:r>
        <w:rPr>
          <w:rStyle w:val="HTMLCode"/>
          <w:rFonts w:ascii="Consolas" w:eastAsiaTheme="majorEastAsia" w:hAnsi="Consolas"/>
          <w:color w:val="000000"/>
          <w:sz w:val="23"/>
          <w:szCs w:val="23"/>
        </w:rPr>
        <w:t xml:space="preserve"> </w:t>
      </w:r>
      <w:r>
        <w:rPr>
          <w:rStyle w:val="token"/>
          <w:rFonts w:ascii="Consolas" w:hAnsi="Consolas"/>
          <w:color w:val="708090"/>
          <w:sz w:val="23"/>
          <w:szCs w:val="23"/>
        </w:rPr>
        <w:t>## Create a Pipeline using the provided estimators .</w:t>
      </w:r>
    </w:p>
    <w:p w14:paraId="07CC7E82"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imblearn</w:t>
      </w:r>
      <w:r>
        <w:rPr>
          <w:rStyle w:val="token"/>
          <w:rFonts w:ascii="Consolas" w:hAnsi="Consolas"/>
          <w:color w:val="999999"/>
          <w:sz w:val="23"/>
          <w:szCs w:val="23"/>
        </w:rPr>
        <w:t>.</w:t>
      </w:r>
      <w:r>
        <w:rPr>
          <w:rStyle w:val="HTMLCode"/>
          <w:rFonts w:ascii="Consolas" w:eastAsiaTheme="majorEastAsia" w:hAnsi="Consolas"/>
          <w:color w:val="000000"/>
          <w:sz w:val="23"/>
          <w:szCs w:val="23"/>
        </w:rPr>
        <w:t>under_sampling</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NearMiss</w:t>
      </w:r>
      <w:proofErr w:type="spellEnd"/>
      <w:r>
        <w:rPr>
          <w:rStyle w:val="HTMLCode"/>
          <w:rFonts w:ascii="Consolas" w:eastAsiaTheme="majorEastAsia" w:hAnsi="Consolas"/>
          <w:color w:val="000000"/>
          <w:sz w:val="23"/>
          <w:szCs w:val="23"/>
        </w:rPr>
        <w:t xml:space="preserve">  </w:t>
      </w:r>
      <w:r>
        <w:rPr>
          <w:rStyle w:val="token"/>
          <w:rFonts w:ascii="Consolas" w:hAnsi="Consolas"/>
          <w:color w:val="708090"/>
          <w:sz w:val="23"/>
          <w:szCs w:val="23"/>
        </w:rPr>
        <w:t xml:space="preserve">## perform Under-sampling  based on </w:t>
      </w:r>
      <w:proofErr w:type="spellStart"/>
      <w:r>
        <w:rPr>
          <w:rStyle w:val="token"/>
          <w:rFonts w:ascii="Consolas" w:hAnsi="Consolas"/>
          <w:color w:val="708090"/>
          <w:sz w:val="23"/>
          <w:szCs w:val="23"/>
        </w:rPr>
        <w:t>NearMiss</w:t>
      </w:r>
      <w:proofErr w:type="spellEnd"/>
      <w:r>
        <w:rPr>
          <w:rStyle w:val="token"/>
          <w:rFonts w:ascii="Consolas" w:hAnsi="Consolas"/>
          <w:color w:val="708090"/>
          <w:sz w:val="23"/>
          <w:szCs w:val="23"/>
        </w:rPr>
        <w:t xml:space="preserve"> methods. </w:t>
      </w:r>
    </w:p>
    <w:p w14:paraId="4B1DEF4F"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imblearn</w:t>
      </w:r>
      <w:r>
        <w:rPr>
          <w:rStyle w:val="token"/>
          <w:rFonts w:ascii="Consolas" w:hAnsi="Consolas"/>
          <w:color w:val="999999"/>
          <w:sz w:val="23"/>
          <w:szCs w:val="23"/>
        </w:rPr>
        <w:t>.</w:t>
      </w:r>
      <w:r>
        <w:rPr>
          <w:rStyle w:val="HTMLCode"/>
          <w:rFonts w:ascii="Consolas" w:eastAsiaTheme="majorEastAsia" w:hAnsi="Consolas"/>
          <w:color w:val="000000"/>
          <w:sz w:val="23"/>
          <w:szCs w:val="23"/>
        </w:rPr>
        <w:t>over_sampling</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SMOTE  </w:t>
      </w:r>
      <w:r>
        <w:rPr>
          <w:rStyle w:val="token"/>
          <w:rFonts w:ascii="Consolas" w:hAnsi="Consolas"/>
          <w:color w:val="708090"/>
          <w:sz w:val="23"/>
          <w:szCs w:val="23"/>
        </w:rPr>
        <w:t xml:space="preserve">## </w:t>
      </w:r>
      <w:proofErr w:type="spellStart"/>
      <w:r>
        <w:rPr>
          <w:rStyle w:val="token"/>
          <w:rFonts w:ascii="Consolas" w:hAnsi="Consolas"/>
          <w:color w:val="708090"/>
          <w:sz w:val="23"/>
          <w:szCs w:val="23"/>
        </w:rPr>
        <w:t>PerformOver</w:t>
      </w:r>
      <w:proofErr w:type="spellEnd"/>
      <w:r>
        <w:rPr>
          <w:rStyle w:val="token"/>
          <w:rFonts w:ascii="Consolas" w:hAnsi="Consolas"/>
          <w:color w:val="708090"/>
          <w:sz w:val="23"/>
          <w:szCs w:val="23"/>
        </w:rPr>
        <w:t xml:space="preserve">-sampling class that uses SMOTE. </w:t>
      </w:r>
    </w:p>
    <w:p w14:paraId="5672785F"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metrics</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roc_curve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roc_auc_score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accuracy_score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recall_score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precision_score</w:t>
      </w:r>
      <w:proofErr w:type="spellEnd"/>
      <w:r>
        <w:rPr>
          <w:rStyle w:val="token"/>
          <w:rFonts w:ascii="Consolas" w:hAnsi="Consolas"/>
          <w:color w:val="999999"/>
          <w:sz w:val="23"/>
          <w:szCs w:val="23"/>
        </w:rPr>
        <w:t>,</w:t>
      </w:r>
      <w:r>
        <w:rPr>
          <w:rStyle w:val="HTMLCode"/>
          <w:rFonts w:ascii="Consolas" w:eastAsiaTheme="majorEastAsia" w:hAnsi="Consolas"/>
          <w:color w:val="000000"/>
          <w:sz w:val="23"/>
          <w:szCs w:val="23"/>
        </w:rPr>
        <w:t xml:space="preserve"> f1_score</w:t>
      </w:r>
    </w:p>
    <w:p w14:paraId="0080CA14"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linear_model</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LogisticRegression</w:t>
      </w:r>
      <w:proofErr w:type="spellEnd"/>
    </w:p>
    <w:p w14:paraId="67D51484"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svm</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SVC</w:t>
      </w:r>
    </w:p>
    <w:p w14:paraId="7480EF15"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neighbors</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KNeighborsClassifier</w:t>
      </w:r>
      <w:proofErr w:type="spellEnd"/>
    </w:p>
    <w:p w14:paraId="1160E9D9" w14:textId="77777777" w:rsidR="0086281D" w:rsidRDefault="0086281D" w:rsidP="0086281D">
      <w:pPr>
        <w:pStyle w:val="HTMLPreformatted"/>
        <w:shd w:val="clear" w:color="auto" w:fill="F5F2F0"/>
        <w:spacing w:before="120" w:after="120"/>
        <w:rPr>
          <w:rStyle w:val="HTMLCode"/>
          <w:rFonts w:ascii="Consolas" w:eastAsiaTheme="majorEastAsia" w:hAnsi="Consolas"/>
          <w:color w:val="000000"/>
          <w:sz w:val="23"/>
          <w:szCs w:val="23"/>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tree</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DecisionTreeClassifier</w:t>
      </w:r>
      <w:proofErr w:type="spellEnd"/>
    </w:p>
    <w:p w14:paraId="4DF7EEFE" w14:textId="77777777" w:rsidR="0086281D" w:rsidRDefault="0086281D" w:rsidP="0086281D">
      <w:pPr>
        <w:pStyle w:val="HTMLPreformatted"/>
        <w:shd w:val="clear" w:color="auto" w:fill="F5F2F0"/>
        <w:spacing w:before="120" w:after="120"/>
        <w:rPr>
          <w:rFonts w:ascii="Consolas" w:hAnsi="Consolas"/>
          <w:color w:val="000000"/>
          <w:sz w:val="30"/>
          <w:szCs w:val="30"/>
        </w:rPr>
      </w:pPr>
      <w:r>
        <w:rPr>
          <w:rStyle w:val="token"/>
          <w:rFonts w:ascii="Consolas" w:hAnsi="Consolas"/>
          <w:color w:val="0077AA"/>
          <w:sz w:val="23"/>
          <w:szCs w:val="23"/>
        </w:rPr>
        <w:t>from</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sklearn</w:t>
      </w:r>
      <w:r>
        <w:rPr>
          <w:rStyle w:val="token"/>
          <w:rFonts w:ascii="Consolas" w:hAnsi="Consolas"/>
          <w:color w:val="999999"/>
          <w:sz w:val="23"/>
          <w:szCs w:val="23"/>
        </w:rPr>
        <w:t>.</w:t>
      </w:r>
      <w:r>
        <w:rPr>
          <w:rStyle w:val="HTMLCode"/>
          <w:rFonts w:ascii="Consolas" w:eastAsiaTheme="majorEastAsia" w:hAnsi="Consolas"/>
          <w:color w:val="000000"/>
          <w:sz w:val="23"/>
          <w:szCs w:val="23"/>
        </w:rPr>
        <w:t>ensemble</w:t>
      </w:r>
      <w:proofErr w:type="spellEnd"/>
      <w:r>
        <w:rPr>
          <w:rStyle w:val="HTMLCode"/>
          <w:rFonts w:ascii="Consolas" w:eastAsiaTheme="majorEastAsia" w:hAnsi="Consolas"/>
          <w:color w:val="000000"/>
          <w:sz w:val="23"/>
          <w:szCs w:val="23"/>
        </w:rPr>
        <w:t xml:space="preserve"> </w:t>
      </w:r>
      <w:r>
        <w:rPr>
          <w:rStyle w:val="token"/>
          <w:rFonts w:ascii="Consolas" w:hAnsi="Consolas"/>
          <w:color w:val="0077AA"/>
          <w:sz w:val="23"/>
          <w:szCs w:val="23"/>
        </w:rPr>
        <w:t>import</w:t>
      </w:r>
      <w:r>
        <w:rPr>
          <w:rStyle w:val="HTMLCode"/>
          <w:rFonts w:ascii="Consolas" w:eastAsiaTheme="majorEastAsia" w:hAnsi="Consolas"/>
          <w:color w:val="000000"/>
          <w:sz w:val="23"/>
          <w:szCs w:val="23"/>
        </w:rPr>
        <w:t xml:space="preserve"> </w:t>
      </w:r>
      <w:proofErr w:type="spellStart"/>
      <w:r>
        <w:rPr>
          <w:rStyle w:val="HTMLCode"/>
          <w:rFonts w:ascii="Consolas" w:eastAsiaTheme="majorEastAsia" w:hAnsi="Consolas"/>
          <w:color w:val="000000"/>
          <w:sz w:val="23"/>
          <w:szCs w:val="23"/>
        </w:rPr>
        <w:t>RandomForestClassifier</w:t>
      </w:r>
      <w:proofErr w:type="spellEnd"/>
    </w:p>
    <w:p w14:paraId="3B9852DA" w14:textId="77777777" w:rsidR="0086281D" w:rsidRDefault="0086281D" w:rsidP="0086281D">
      <w:pPr>
        <w:pStyle w:val="HTMLPreformatted"/>
        <w:shd w:val="clear" w:color="auto" w:fill="FFFFFF"/>
        <w:rPr>
          <w:rFonts w:ascii="Consolas" w:hAnsi="Consolas"/>
          <w:color w:val="212529"/>
          <w:sz w:val="24"/>
          <w:szCs w:val="24"/>
        </w:rPr>
      </w:pPr>
    </w:p>
    <w:p w14:paraId="5DAF4119" w14:textId="77777777" w:rsidR="0086281D" w:rsidRDefault="0086281D" w:rsidP="0086281D">
      <w:pPr>
        <w:pStyle w:val="HTMLPreformatted"/>
        <w:shd w:val="clear" w:color="auto" w:fill="FFFFFF"/>
        <w:rPr>
          <w:sz w:val="40"/>
          <w:u w:val="single"/>
        </w:rPr>
      </w:pPr>
    </w:p>
    <w:p w14:paraId="276135FF" w14:textId="77777777" w:rsidR="0086281D" w:rsidRPr="00AC1A0D" w:rsidRDefault="0086281D" w:rsidP="0086281D">
      <w:pPr>
        <w:pStyle w:val="Heading1"/>
        <w:rPr>
          <w:u w:val="single"/>
        </w:rPr>
      </w:pPr>
      <w:r w:rsidRPr="00AC1A0D">
        <w:rPr>
          <w:u w:val="single"/>
        </w:rPr>
        <w:t>Model Interpretability:</w:t>
      </w:r>
    </w:p>
    <w:p w14:paraId="57615047"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Credit card fraud is a growing problem in the financial industry, with the potential to cause significant</w:t>
      </w:r>
    </w:p>
    <w:p w14:paraId="4B518910"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financial losses to both customers and financial institutions. As a result, there has been a significant</w:t>
      </w:r>
    </w:p>
    <w:p w14:paraId="1203F96A"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amount of research in recent years on developing effective fraud detection systems. These systems rely on</w:t>
      </w:r>
    </w:p>
    <w:p w14:paraId="3D841FBD"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a combination of statistical techniques, machine learning algorithms, and deep learning models to identify</w:t>
      </w:r>
    </w:p>
    <w:p w14:paraId="10C27366"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 xml:space="preserve">fraudulent </w:t>
      </w:r>
      <w:proofErr w:type="spellStart"/>
      <w:r w:rsidRPr="00246CC6">
        <w:rPr>
          <w:rFonts w:ascii="ff2" w:hAnsi="ff2"/>
          <w:sz w:val="63"/>
          <w:szCs w:val="63"/>
        </w:rPr>
        <w:t>transactions.One</w:t>
      </w:r>
      <w:proofErr w:type="spellEnd"/>
      <w:r w:rsidRPr="00246CC6">
        <w:rPr>
          <w:rFonts w:ascii="ff2" w:hAnsi="ff2"/>
          <w:sz w:val="63"/>
          <w:szCs w:val="63"/>
        </w:rPr>
        <w:t xml:space="preserve"> of the most commonly used approaches for credit card fraud detection is</w:t>
      </w:r>
    </w:p>
    <w:p w14:paraId="0ED1CC73"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rule-based systems. These systems use predefined rules to identify transactions that are deemed suspicious.</w:t>
      </w:r>
    </w:p>
    <w:p w14:paraId="219D1AB1"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However, rule-based systems have limitations, as they are only as good as the rules that have been</w:t>
      </w:r>
    </w:p>
    <w:p w14:paraId="2315B3A5"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predefined, and they may not be able to detect new types of fraud. To overcome these limitations, machine</w:t>
      </w:r>
    </w:p>
    <w:p w14:paraId="12999564"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learning algorithms and statistical techniques have been applied to credit card fraud detection. These</w:t>
      </w:r>
    </w:p>
    <w:p w14:paraId="2904C5A4"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techniques are based on analysing transaction-related data, such as the transaction amount, location, and</w:t>
      </w:r>
    </w:p>
    <w:p w14:paraId="371EF3C7"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time, as well as other relevant factors, such as the customer’s transaction history and account details. In</w:t>
      </w:r>
    </w:p>
    <w:p w14:paraId="397AF2E8"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recent years, deep learning models, such as convolutional neural networks (CNNs) and recurrent neural</w:t>
      </w:r>
    </w:p>
    <w:p w14:paraId="3CC59169"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networks (RNNs), have also been applied to credit card fraud detection. These models have shown</w:t>
      </w:r>
    </w:p>
    <w:p w14:paraId="02684EE7"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promising results in identifying fraudulent transactions by learning patterns in the data and improving the</w:t>
      </w:r>
    </w:p>
    <w:p w14:paraId="76A79AA7"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accuracy of fraud detection. Overall, credit card fraud detection is a critical area of research in the financial</w:t>
      </w:r>
    </w:p>
    <w:p w14:paraId="16E4F55B"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 xml:space="preserve">industry, with significant potential for improving fraud detection rates and reducing financial </w:t>
      </w:r>
      <w:proofErr w:type="spellStart"/>
      <w:r w:rsidRPr="00246CC6">
        <w:rPr>
          <w:rFonts w:ascii="ff2" w:hAnsi="ff2"/>
          <w:sz w:val="63"/>
          <w:szCs w:val="63"/>
        </w:rPr>
        <w:t>losse</w:t>
      </w:r>
      <w:proofErr w:type="spellEnd"/>
    </w:p>
    <w:p w14:paraId="68A551D6"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Credit card fraud is a growing problem in the financial industry, with the potential to cause significant</w:t>
      </w:r>
    </w:p>
    <w:p w14:paraId="29417E46"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financial losses to both customers and financial institutions. As a result, there has been a significant</w:t>
      </w:r>
    </w:p>
    <w:p w14:paraId="5095FCC0"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amount of research in recent years on developing effective fraud detection systems. These systems rely on</w:t>
      </w:r>
    </w:p>
    <w:p w14:paraId="250E29DE"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a combination of statistical techniques, machine learning algorithms, and deep learning models to identify</w:t>
      </w:r>
    </w:p>
    <w:p w14:paraId="2B68F481"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 xml:space="preserve">fraudulent </w:t>
      </w:r>
      <w:proofErr w:type="spellStart"/>
      <w:r w:rsidRPr="00246CC6">
        <w:rPr>
          <w:rFonts w:ascii="ff2" w:hAnsi="ff2"/>
          <w:sz w:val="63"/>
          <w:szCs w:val="63"/>
        </w:rPr>
        <w:t>transactions.One</w:t>
      </w:r>
      <w:proofErr w:type="spellEnd"/>
      <w:r w:rsidRPr="00246CC6">
        <w:rPr>
          <w:rFonts w:ascii="ff2" w:hAnsi="ff2"/>
          <w:sz w:val="63"/>
          <w:szCs w:val="63"/>
        </w:rPr>
        <w:t xml:space="preserve"> of the most commonly used approaches for credit card fraud detection is</w:t>
      </w:r>
    </w:p>
    <w:p w14:paraId="7478BDF2"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rule-based systems. These systems use predefined rules to identify transactions that are deemed suspicious.</w:t>
      </w:r>
    </w:p>
    <w:p w14:paraId="571BD8E2"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However, rule-based systems have limitations, as they are only as good as the rules that have been</w:t>
      </w:r>
    </w:p>
    <w:p w14:paraId="625C4C90"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predefined, and they may not be able to detect new types of fraud. To overcome these limitations, machine</w:t>
      </w:r>
    </w:p>
    <w:p w14:paraId="09F210D3"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learning algorithms and statistical techniques have been applied to credit card fraud detection. These</w:t>
      </w:r>
    </w:p>
    <w:p w14:paraId="267C2055"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techniques are based on analysing transaction-related data, such as the transaction amount, location, and</w:t>
      </w:r>
    </w:p>
    <w:p w14:paraId="02F120C5"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time, as well as other relevant factors, such as the customer’s transaction history and account details. In</w:t>
      </w:r>
    </w:p>
    <w:p w14:paraId="7782C868"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recent years, deep learning models, such as convolutional neural networks (CNNs) and recurrent neural</w:t>
      </w:r>
    </w:p>
    <w:p w14:paraId="6F4F2961"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networks (RNNs), have also been applied to credit card fraud detection. These models have shown</w:t>
      </w:r>
    </w:p>
    <w:p w14:paraId="4AF358DC"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promising results in identifying fraudulent transactions by learning patterns in the data and improving the</w:t>
      </w:r>
    </w:p>
    <w:p w14:paraId="74A4DC0A"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accuracy of fraud detection. Overall, credit card fraud detection is a critical area of research in the financial</w:t>
      </w:r>
    </w:p>
    <w:p w14:paraId="739A6FF4" w14:textId="77777777" w:rsidR="0086281D" w:rsidRPr="00246CC6" w:rsidRDefault="0086281D" w:rsidP="0086281D">
      <w:pPr>
        <w:shd w:val="clear" w:color="auto" w:fill="FFFFFF"/>
        <w:spacing w:after="0" w:line="0" w:lineRule="auto"/>
        <w:ind w:left="0" w:right="0" w:firstLine="0"/>
        <w:rPr>
          <w:rFonts w:ascii="ff2" w:hAnsi="ff2"/>
          <w:sz w:val="63"/>
          <w:szCs w:val="63"/>
        </w:rPr>
      </w:pPr>
      <w:r w:rsidRPr="00246CC6">
        <w:rPr>
          <w:rFonts w:ascii="ff2" w:hAnsi="ff2"/>
          <w:sz w:val="63"/>
          <w:szCs w:val="63"/>
        </w:rPr>
        <w:t xml:space="preserve">industry, with significant potential for improving fraud detection rates and reducing financial </w:t>
      </w:r>
      <w:proofErr w:type="spellStart"/>
      <w:r w:rsidRPr="00246CC6">
        <w:rPr>
          <w:rFonts w:ascii="ff2" w:hAnsi="ff2"/>
          <w:sz w:val="63"/>
          <w:szCs w:val="63"/>
        </w:rPr>
        <w:t>losse</w:t>
      </w:r>
      <w:proofErr w:type="spellEnd"/>
    </w:p>
    <w:p w14:paraId="4C30B245" w14:textId="755ACBC0" w:rsidR="002027AA" w:rsidRDefault="0086281D" w:rsidP="0086281D">
      <w:pPr>
        <w:spacing w:after="377"/>
        <w:rPr>
          <w:sz w:val="36"/>
          <w:szCs w:val="36"/>
        </w:rPr>
      </w:pPr>
      <w:r w:rsidRPr="00F91BB5">
        <w:rPr>
          <w:sz w:val="36"/>
          <w:szCs w:val="36"/>
        </w:rPr>
        <w:t xml:space="preserve">Credit Card Fraud can be defined as a case where a person uses someone else’s credit card for personal reasons while the owner and the card-issuing authorities are unaware of the fact that the card is being used. Due to the rise and acceleration of E-Commerce, there has been a tremendous use of credit cards for online shopping which led to High amount of frauds related to credit cards. In the era of digitalization, the need to identify credit card frauds is necessary. Fraud detection involves monitoring and </w:t>
      </w:r>
      <w:r w:rsidR="001E6C2E" w:rsidRPr="00F91BB5">
        <w:rPr>
          <w:sz w:val="36"/>
          <w:szCs w:val="36"/>
        </w:rPr>
        <w:t>analysing</w:t>
      </w:r>
      <w:r w:rsidRPr="00F91BB5">
        <w:rPr>
          <w:sz w:val="36"/>
          <w:szCs w:val="36"/>
        </w:rPr>
        <w:t xml:space="preserve"> the behaviour of various users to estimate detect or avoid undesirable behaviour. To identify credit card fraud detection effectively, we need to understand the various technologies, algorithms and types involved in detecting credit card frauds. The algorithm can differentiate transactions which are fraudulent or not. Find fraud, they need to passed dataset and knowledge of the fraudulent transaction. They </w:t>
      </w:r>
      <w:r w:rsidR="001E6C2E" w:rsidRPr="00F91BB5">
        <w:rPr>
          <w:sz w:val="36"/>
          <w:szCs w:val="36"/>
        </w:rPr>
        <w:t>analyse</w:t>
      </w:r>
      <w:r w:rsidRPr="00F91BB5">
        <w:rPr>
          <w:sz w:val="36"/>
          <w:szCs w:val="36"/>
        </w:rPr>
        <w:t xml:space="preserve"> the dataset and classify all transactions. Fraud detection involves monitoring the activities of populations of users to estimate, perceive or avoid objectionable behaviour, which consist of fraud, intrusion, and defaulting. Machine learning algorithms are employed to analyses all the authorized transactions and report the suspicious ones. These reports are investigated by professionals who contact the cardholders to confirm if the transaction was genuine or fraudulent. The investigators provide feedback to the automated system which is used to train and update the algorithm to eventually improve the fraud-detection performance over time.</w:t>
      </w:r>
    </w:p>
    <w:p w14:paraId="1D77C7C4" w14:textId="17376806" w:rsidR="0086281D" w:rsidRDefault="0086281D" w:rsidP="0086281D">
      <w:pPr>
        <w:spacing w:after="377"/>
        <w:rPr>
          <w:sz w:val="36"/>
          <w:szCs w:val="36"/>
        </w:rPr>
      </w:pPr>
    </w:p>
    <w:p w14:paraId="439E5C09" w14:textId="2D3DA567" w:rsidR="0086281D" w:rsidRDefault="0086281D" w:rsidP="0086281D">
      <w:pPr>
        <w:spacing w:after="377"/>
        <w:rPr>
          <w:sz w:val="36"/>
          <w:szCs w:val="36"/>
        </w:rPr>
      </w:pPr>
    </w:p>
    <w:p w14:paraId="30FF3BFB" w14:textId="4AACE4AC" w:rsidR="0086281D" w:rsidRDefault="0086281D" w:rsidP="0086281D">
      <w:pPr>
        <w:spacing w:after="377"/>
        <w:rPr>
          <w:sz w:val="36"/>
          <w:szCs w:val="36"/>
        </w:rPr>
      </w:pPr>
    </w:p>
    <w:p w14:paraId="69D65768" w14:textId="77777777" w:rsidR="0086281D" w:rsidRDefault="0086281D" w:rsidP="0086281D">
      <w:pPr>
        <w:pStyle w:val="Heading3"/>
      </w:pPr>
      <w:bookmarkStart w:id="4" w:name="business-understanding"/>
      <w:r>
        <w:t>Business Understanding</w:t>
      </w:r>
    </w:p>
    <w:p w14:paraId="5EE41D20" w14:textId="77777777" w:rsidR="0086281D" w:rsidRDefault="0086281D" w:rsidP="0086281D">
      <w:pPr>
        <w:pStyle w:val="FirstParagraph"/>
      </w:pPr>
      <w:r>
        <w:t>Credit Card Fraud Detection is a classic class-imbalance problem where the number of fraud transactions is much lesser than the number of legitimate transaction for any bank. Most of the approaches involve building model on such imbalanced data, and thus fails to produce results on real-time new data because of overfitting on training data and a bias towards the majoritarian class of legitimate transactions. Thus, we can see this as an anomaly detection problem.</w:t>
      </w:r>
    </w:p>
    <w:p w14:paraId="703E477D" w14:textId="77777777" w:rsidR="0086281D" w:rsidRDefault="0086281D" w:rsidP="0086281D">
      <w:pPr>
        <w:pStyle w:val="Compact"/>
        <w:numPr>
          <w:ilvl w:val="0"/>
          <w:numId w:val="25"/>
        </w:numPr>
      </w:pPr>
      <w:r>
        <w:t>What time does the Credit Card Frauds usually take place?</w:t>
      </w:r>
    </w:p>
    <w:p w14:paraId="204971B6" w14:textId="77777777" w:rsidR="0086281D" w:rsidRDefault="0086281D" w:rsidP="0086281D">
      <w:pPr>
        <w:pStyle w:val="Compact"/>
        <w:numPr>
          <w:ilvl w:val="0"/>
          <w:numId w:val="13"/>
        </w:numPr>
      </w:pPr>
      <w:r>
        <w:t>What are the general trends of amounts for Credit Card Fraud Transactions?</w:t>
      </w:r>
    </w:p>
    <w:p w14:paraId="3C9C0ACA" w14:textId="77777777" w:rsidR="0086281D" w:rsidRDefault="0086281D" w:rsidP="0086281D">
      <w:pPr>
        <w:pStyle w:val="Compact"/>
        <w:numPr>
          <w:ilvl w:val="0"/>
          <w:numId w:val="13"/>
        </w:numPr>
      </w:pPr>
      <w:r>
        <w:t>How do we balance the data to not let the model overfit on legitimate transactions?</w:t>
      </w:r>
      <w:bookmarkEnd w:id="4"/>
    </w:p>
    <w:p w14:paraId="4956BFA6" w14:textId="77777777" w:rsidR="0086281D" w:rsidRDefault="0086281D" w:rsidP="0086281D">
      <w:pPr>
        <w:pStyle w:val="SourceCode"/>
      </w:pPr>
      <w:r>
        <w:rPr>
          <w:rStyle w:val="CommentTok"/>
        </w:rPr>
        <w:t># Importing Required Libraries</w:t>
      </w:r>
      <w:r>
        <w:br/>
      </w:r>
      <w:r>
        <w:rPr>
          <w:rStyle w:val="ImportTok"/>
        </w:rPr>
        <w:t>import</w:t>
      </w:r>
      <w:r>
        <w:rPr>
          <w:rStyle w:val="NormalTok"/>
        </w:rPr>
        <w:t xml:space="preserve"> pandas </w:t>
      </w:r>
      <w:r>
        <w:rPr>
          <w:rStyle w:val="ImportTok"/>
        </w:rPr>
        <w:t>as</w:t>
      </w:r>
      <w:r>
        <w:rPr>
          <w:rStyle w:val="NormalTok"/>
        </w:rPr>
        <w:t xml:space="preserve"> </w:t>
      </w:r>
      <w:proofErr w:type="spellStart"/>
      <w:r>
        <w:rPr>
          <w:rStyle w:val="NormalTok"/>
        </w:rPr>
        <w:t>pd</w:t>
      </w:r>
      <w:proofErr w:type="spellEnd"/>
      <w:r>
        <w:br/>
      </w: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rPr>
          <w:rStyle w:val="ImportTok"/>
        </w:rPr>
        <w:t>import</w:t>
      </w:r>
      <w:r>
        <w:rPr>
          <w:rStyle w:val="NormalTok"/>
        </w:rPr>
        <w:t xml:space="preserve"> </w:t>
      </w:r>
      <w:proofErr w:type="spellStart"/>
      <w:r>
        <w:rPr>
          <w:rStyle w:val="NormalTok"/>
        </w:rPr>
        <w:t>matplotlib.pyplot</w:t>
      </w:r>
      <w:proofErr w:type="spell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rPr>
          <w:rStyle w:val="ImportTok"/>
        </w:rPr>
        <w:t>import</w:t>
      </w:r>
      <w:r>
        <w:rPr>
          <w:rStyle w:val="NormalTok"/>
        </w:rPr>
        <w:t xml:space="preserve"> </w:t>
      </w:r>
      <w:proofErr w:type="spellStart"/>
      <w:r>
        <w:rPr>
          <w:rStyle w:val="NormalTok"/>
        </w:rPr>
        <w:t>seaborn</w:t>
      </w:r>
      <w:proofErr w:type="spellEnd"/>
      <w:r>
        <w:rPr>
          <w:rStyle w:val="NormalTok"/>
        </w:rPr>
        <w:t xml:space="preserve"> </w:t>
      </w:r>
      <w:r>
        <w:rPr>
          <w:rStyle w:val="ImportTok"/>
        </w:rPr>
        <w:t>as</w:t>
      </w:r>
      <w:r>
        <w:rPr>
          <w:rStyle w:val="NormalTok"/>
        </w:rPr>
        <w:t xml:space="preserve"> </w:t>
      </w:r>
      <w:proofErr w:type="spellStart"/>
      <w:r>
        <w:rPr>
          <w:rStyle w:val="NormalTok"/>
        </w:rPr>
        <w:t>sns</w:t>
      </w:r>
      <w:proofErr w:type="spellEnd"/>
      <w:r>
        <w:br/>
      </w:r>
      <w:r>
        <w:br/>
      </w:r>
      <w:r>
        <w:rPr>
          <w:rStyle w:val="ImportTok"/>
        </w:rPr>
        <w:t>from</w:t>
      </w:r>
      <w:r>
        <w:rPr>
          <w:rStyle w:val="NormalTok"/>
        </w:rPr>
        <w:t xml:space="preserve"> </w:t>
      </w:r>
      <w:proofErr w:type="spellStart"/>
      <w:r>
        <w:rPr>
          <w:rStyle w:val="NormalTok"/>
        </w:rPr>
        <w:t>sklearn.linear_model</w:t>
      </w:r>
      <w:proofErr w:type="spellEnd"/>
      <w:r>
        <w:rPr>
          <w:rStyle w:val="NormalTok"/>
        </w:rPr>
        <w:t xml:space="preserve"> </w:t>
      </w:r>
      <w:r>
        <w:rPr>
          <w:rStyle w:val="ImportTok"/>
        </w:rPr>
        <w:t>import</w:t>
      </w:r>
      <w:r>
        <w:rPr>
          <w:rStyle w:val="NormalTok"/>
        </w:rPr>
        <w:t xml:space="preserve"> </w:t>
      </w:r>
      <w:proofErr w:type="spellStart"/>
      <w:r>
        <w:rPr>
          <w:rStyle w:val="NormalTok"/>
        </w:rPr>
        <w:t>LogisticRegression</w:t>
      </w:r>
      <w:proofErr w:type="spellEnd"/>
      <w:r>
        <w:br/>
      </w:r>
      <w:r>
        <w:rPr>
          <w:rStyle w:val="ImportTok"/>
        </w:rPr>
        <w:t>from</w:t>
      </w:r>
      <w:r>
        <w:rPr>
          <w:rStyle w:val="NormalTok"/>
        </w:rPr>
        <w:t xml:space="preserve"> </w:t>
      </w:r>
      <w:proofErr w:type="spellStart"/>
      <w:r>
        <w:rPr>
          <w:rStyle w:val="NormalTok"/>
        </w:rPr>
        <w:t>sklearn.svm</w:t>
      </w:r>
      <w:proofErr w:type="spellEnd"/>
      <w:r>
        <w:rPr>
          <w:rStyle w:val="NormalTok"/>
        </w:rPr>
        <w:t xml:space="preserve"> </w:t>
      </w:r>
      <w:r>
        <w:rPr>
          <w:rStyle w:val="ImportTok"/>
        </w:rPr>
        <w:t>import</w:t>
      </w:r>
      <w:r>
        <w:rPr>
          <w:rStyle w:val="NormalTok"/>
        </w:rPr>
        <w:t xml:space="preserve"> SVC</w:t>
      </w:r>
      <w:r>
        <w:br/>
      </w:r>
      <w:r>
        <w:rPr>
          <w:rStyle w:val="ImportTok"/>
        </w:rPr>
        <w:t>from</w:t>
      </w:r>
      <w:r>
        <w:rPr>
          <w:rStyle w:val="NormalTok"/>
        </w:rPr>
        <w:t xml:space="preserve"> </w:t>
      </w:r>
      <w:proofErr w:type="spellStart"/>
      <w:r>
        <w:rPr>
          <w:rStyle w:val="NormalTok"/>
        </w:rPr>
        <w:t>sklearn.neighbors</w:t>
      </w:r>
      <w:proofErr w:type="spellEnd"/>
      <w:r>
        <w:rPr>
          <w:rStyle w:val="NormalTok"/>
        </w:rPr>
        <w:t xml:space="preserve"> </w:t>
      </w:r>
      <w:r>
        <w:rPr>
          <w:rStyle w:val="ImportTok"/>
        </w:rPr>
        <w:t>import</w:t>
      </w:r>
      <w:r>
        <w:rPr>
          <w:rStyle w:val="NormalTok"/>
        </w:rPr>
        <w:t xml:space="preserve"> </w:t>
      </w:r>
      <w:proofErr w:type="spellStart"/>
      <w:r>
        <w:rPr>
          <w:rStyle w:val="NormalTok"/>
        </w:rPr>
        <w:t>KNeighborsClassifier</w:t>
      </w:r>
      <w:proofErr w:type="spellEnd"/>
      <w:r>
        <w:br/>
      </w:r>
      <w:r>
        <w:rPr>
          <w:rStyle w:val="ImportTok"/>
        </w:rPr>
        <w:t>from</w:t>
      </w:r>
      <w:r>
        <w:rPr>
          <w:rStyle w:val="NormalTok"/>
        </w:rPr>
        <w:t xml:space="preserve"> </w:t>
      </w:r>
      <w:proofErr w:type="spellStart"/>
      <w:r>
        <w:rPr>
          <w:rStyle w:val="NormalTok"/>
        </w:rPr>
        <w:t>sklearn.tree</w:t>
      </w:r>
      <w:proofErr w:type="spellEnd"/>
      <w:r>
        <w:rPr>
          <w:rStyle w:val="NormalTok"/>
        </w:rPr>
        <w:t xml:space="preserve"> </w:t>
      </w:r>
      <w:r>
        <w:rPr>
          <w:rStyle w:val="ImportTok"/>
        </w:rPr>
        <w:t>import</w:t>
      </w:r>
      <w:r>
        <w:rPr>
          <w:rStyle w:val="NormalTok"/>
        </w:rPr>
        <w:t xml:space="preserve"> </w:t>
      </w:r>
      <w:proofErr w:type="spellStart"/>
      <w:r>
        <w:rPr>
          <w:rStyle w:val="NormalTok"/>
        </w:rPr>
        <w:t>DecisionTreeClassifier</w:t>
      </w:r>
      <w:proofErr w:type="spellEnd"/>
      <w:r>
        <w:br/>
      </w:r>
      <w:r>
        <w:rPr>
          <w:rStyle w:val="ImportTok"/>
        </w:rPr>
        <w:t>from</w:t>
      </w:r>
      <w:r>
        <w:rPr>
          <w:rStyle w:val="NormalTok"/>
        </w:rPr>
        <w:t xml:space="preserve"> </w:t>
      </w:r>
      <w:proofErr w:type="spellStart"/>
      <w:r>
        <w:rPr>
          <w:rStyle w:val="NormalTok"/>
        </w:rPr>
        <w:t>sklearn.ensemble</w:t>
      </w:r>
      <w:proofErr w:type="spellEnd"/>
      <w:r>
        <w:rPr>
          <w:rStyle w:val="NormalTok"/>
        </w:rPr>
        <w:t xml:space="preserve"> </w:t>
      </w:r>
      <w:r>
        <w:rPr>
          <w:rStyle w:val="ImportTok"/>
        </w:rPr>
        <w:t>import</w:t>
      </w:r>
      <w:r>
        <w:rPr>
          <w:rStyle w:val="NormalTok"/>
        </w:rPr>
        <w:t xml:space="preserve"> </w:t>
      </w:r>
      <w:proofErr w:type="spellStart"/>
      <w:r>
        <w:rPr>
          <w:rStyle w:val="NormalTok"/>
        </w:rPr>
        <w:t>RandomForestClassifier</w:t>
      </w:r>
      <w:proofErr w:type="spellEnd"/>
      <w:r>
        <w:br/>
      </w:r>
      <w:r>
        <w:rPr>
          <w:rStyle w:val="ImportTok"/>
        </w:rPr>
        <w:t>from</w:t>
      </w:r>
      <w:r>
        <w:rPr>
          <w:rStyle w:val="NormalTok"/>
        </w:rPr>
        <w:t xml:space="preserve"> </w:t>
      </w:r>
      <w:proofErr w:type="spellStart"/>
      <w:r>
        <w:rPr>
          <w:rStyle w:val="NormalTok"/>
        </w:rPr>
        <w:t>sklearn.linear_model</w:t>
      </w:r>
      <w:proofErr w:type="spellEnd"/>
      <w:r>
        <w:rPr>
          <w:rStyle w:val="NormalTok"/>
        </w:rPr>
        <w:t xml:space="preserve"> </w:t>
      </w:r>
      <w:r>
        <w:rPr>
          <w:rStyle w:val="ImportTok"/>
        </w:rPr>
        <w:t>import</w:t>
      </w:r>
      <w:r>
        <w:rPr>
          <w:rStyle w:val="NormalTok"/>
        </w:rPr>
        <w:t xml:space="preserve"> </w:t>
      </w:r>
      <w:proofErr w:type="spellStart"/>
      <w:r>
        <w:rPr>
          <w:rStyle w:val="NormalTok"/>
        </w:rPr>
        <w:t>SGDClassifier</w:t>
      </w:r>
      <w:proofErr w:type="spellEnd"/>
      <w:r>
        <w:br/>
      </w:r>
      <w:r>
        <w:br/>
      </w:r>
      <w:r>
        <w:rPr>
          <w:rStyle w:val="ImportTok"/>
        </w:rPr>
        <w:t>from</w:t>
      </w:r>
      <w:r>
        <w:rPr>
          <w:rStyle w:val="NormalTok"/>
        </w:rPr>
        <w:t xml:space="preserve"> </w:t>
      </w:r>
      <w:proofErr w:type="spellStart"/>
      <w:r>
        <w:rPr>
          <w:rStyle w:val="NormalTok"/>
        </w:rPr>
        <w:t>mlxtend.plotting</w:t>
      </w:r>
      <w:proofErr w:type="spellEnd"/>
      <w:r>
        <w:rPr>
          <w:rStyle w:val="NormalTok"/>
        </w:rPr>
        <w:t xml:space="preserve"> </w:t>
      </w:r>
      <w:r>
        <w:rPr>
          <w:rStyle w:val="ImportTok"/>
        </w:rPr>
        <w:t>import</w:t>
      </w:r>
      <w:r>
        <w:rPr>
          <w:rStyle w:val="NormalTok"/>
        </w:rPr>
        <w:t xml:space="preserve"> </w:t>
      </w:r>
      <w:proofErr w:type="spellStart"/>
      <w:r>
        <w:rPr>
          <w:rStyle w:val="NormalTok"/>
        </w:rPr>
        <w:t>plot_learning_curves</w:t>
      </w:r>
      <w:proofErr w:type="spellEnd"/>
      <w:r>
        <w:br/>
      </w:r>
      <w:r>
        <w:rPr>
          <w:rStyle w:val="ImportTok"/>
        </w:rPr>
        <w:t>from</w:t>
      </w:r>
      <w:r>
        <w:rPr>
          <w:rStyle w:val="NormalTok"/>
        </w:rPr>
        <w:t xml:space="preserve"> </w:t>
      </w:r>
      <w:proofErr w:type="spellStart"/>
      <w:r>
        <w:rPr>
          <w:rStyle w:val="NormalTok"/>
        </w:rPr>
        <w:t>sklearn.model_selection</w:t>
      </w:r>
      <w:proofErr w:type="spellEnd"/>
      <w:r>
        <w:rPr>
          <w:rStyle w:val="NormalTok"/>
        </w:rPr>
        <w:t xml:space="preserve"> </w:t>
      </w:r>
      <w:r>
        <w:rPr>
          <w:rStyle w:val="ImportTok"/>
        </w:rPr>
        <w:t>import</w:t>
      </w:r>
      <w:r>
        <w:rPr>
          <w:rStyle w:val="NormalTok"/>
        </w:rPr>
        <w:t xml:space="preserve"> </w:t>
      </w:r>
      <w:proofErr w:type="spellStart"/>
      <w:r>
        <w:rPr>
          <w:rStyle w:val="NormalTok"/>
        </w:rPr>
        <w:t>train_test_split</w:t>
      </w:r>
      <w:proofErr w:type="spellEnd"/>
      <w:r>
        <w:br/>
      </w:r>
      <w:r>
        <w:rPr>
          <w:rStyle w:val="ImportTok"/>
        </w:rPr>
        <w:t>from</w:t>
      </w:r>
      <w:r>
        <w:rPr>
          <w:rStyle w:val="NormalTok"/>
        </w:rPr>
        <w:t xml:space="preserve"> </w:t>
      </w:r>
      <w:proofErr w:type="spellStart"/>
      <w:r>
        <w:rPr>
          <w:rStyle w:val="NormalTok"/>
        </w:rPr>
        <w:t>imblearn.over_sampling</w:t>
      </w:r>
      <w:proofErr w:type="spellEnd"/>
      <w:r>
        <w:rPr>
          <w:rStyle w:val="NormalTok"/>
        </w:rPr>
        <w:t xml:space="preserve"> </w:t>
      </w:r>
      <w:r>
        <w:rPr>
          <w:rStyle w:val="ImportTok"/>
        </w:rPr>
        <w:t>import</w:t>
      </w:r>
      <w:r>
        <w:rPr>
          <w:rStyle w:val="NormalTok"/>
        </w:rPr>
        <w:t xml:space="preserve"> SMOTE</w:t>
      </w:r>
      <w:r>
        <w:br/>
      </w:r>
      <w:r>
        <w:rPr>
          <w:rStyle w:val="ImportTok"/>
        </w:rPr>
        <w:t>from</w:t>
      </w:r>
      <w:r>
        <w:rPr>
          <w:rStyle w:val="NormalTok"/>
        </w:rPr>
        <w:t xml:space="preserve"> </w:t>
      </w:r>
      <w:proofErr w:type="spellStart"/>
      <w:r>
        <w:rPr>
          <w:rStyle w:val="NormalTok"/>
        </w:rPr>
        <w:t>sklearn.metrics</w:t>
      </w:r>
      <w:proofErr w:type="spellEnd"/>
      <w:r>
        <w:rPr>
          <w:rStyle w:val="NormalTok"/>
        </w:rPr>
        <w:t xml:space="preserve"> </w:t>
      </w:r>
      <w:r>
        <w:rPr>
          <w:rStyle w:val="ImportTok"/>
        </w:rPr>
        <w:t>import</w:t>
      </w:r>
      <w:r>
        <w:rPr>
          <w:rStyle w:val="NormalTok"/>
        </w:rPr>
        <w:t xml:space="preserve"> </w:t>
      </w:r>
      <w:proofErr w:type="spellStart"/>
      <w:r>
        <w:rPr>
          <w:rStyle w:val="NormalTok"/>
        </w:rPr>
        <w:t>precision_score</w:t>
      </w:r>
      <w:proofErr w:type="spellEnd"/>
      <w:r>
        <w:rPr>
          <w:rStyle w:val="NormalTok"/>
        </w:rPr>
        <w:t xml:space="preserve">, </w:t>
      </w:r>
      <w:proofErr w:type="spellStart"/>
      <w:r>
        <w:rPr>
          <w:rStyle w:val="NormalTok"/>
        </w:rPr>
        <w:t>recall_score</w:t>
      </w:r>
      <w:proofErr w:type="spellEnd"/>
      <w:r>
        <w:rPr>
          <w:rStyle w:val="NormalTok"/>
        </w:rPr>
        <w:t xml:space="preserve">, f1_score, </w:t>
      </w:r>
      <w:proofErr w:type="spellStart"/>
      <w:r>
        <w:rPr>
          <w:rStyle w:val="NormalTok"/>
        </w:rPr>
        <w:t>roc_auc_score</w:t>
      </w:r>
      <w:proofErr w:type="spellEnd"/>
      <w:r>
        <w:rPr>
          <w:rStyle w:val="NormalTok"/>
        </w:rPr>
        <w:t xml:space="preserve">, </w:t>
      </w:r>
      <w:proofErr w:type="spellStart"/>
      <w:r>
        <w:rPr>
          <w:rStyle w:val="NormalTok"/>
        </w:rPr>
        <w:t>accuracy_score</w:t>
      </w:r>
      <w:proofErr w:type="spellEnd"/>
      <w:r>
        <w:rPr>
          <w:rStyle w:val="NormalTok"/>
        </w:rPr>
        <w:t xml:space="preserve">, </w:t>
      </w:r>
      <w:proofErr w:type="spellStart"/>
      <w:r>
        <w:rPr>
          <w:rStyle w:val="NormalTok"/>
        </w:rPr>
        <w:t>classification_report</w:t>
      </w:r>
      <w:proofErr w:type="spellEnd"/>
      <w:r>
        <w:br/>
      </w:r>
      <w:r>
        <w:rPr>
          <w:rStyle w:val="ImportTok"/>
        </w:rPr>
        <w:t>from</w:t>
      </w:r>
      <w:r>
        <w:rPr>
          <w:rStyle w:val="NormalTok"/>
        </w:rPr>
        <w:t xml:space="preserve"> </w:t>
      </w:r>
      <w:proofErr w:type="spellStart"/>
      <w:r>
        <w:rPr>
          <w:rStyle w:val="NormalTok"/>
        </w:rPr>
        <w:t>sklearn.model_selection</w:t>
      </w:r>
      <w:proofErr w:type="spellEnd"/>
      <w:r>
        <w:rPr>
          <w:rStyle w:val="NormalTok"/>
        </w:rPr>
        <w:t xml:space="preserve"> </w:t>
      </w:r>
      <w:r>
        <w:rPr>
          <w:rStyle w:val="ImportTok"/>
        </w:rPr>
        <w:t>import</w:t>
      </w:r>
      <w:r>
        <w:rPr>
          <w:rStyle w:val="NormalTok"/>
        </w:rPr>
        <w:t xml:space="preserve"> </w:t>
      </w:r>
      <w:proofErr w:type="spellStart"/>
      <w:r>
        <w:rPr>
          <w:rStyle w:val="NormalTok"/>
        </w:rPr>
        <w:t>KFold</w:t>
      </w:r>
      <w:proofErr w:type="spellEnd"/>
      <w:r>
        <w:rPr>
          <w:rStyle w:val="NormalTok"/>
        </w:rPr>
        <w:t xml:space="preserve">, </w:t>
      </w:r>
      <w:proofErr w:type="spellStart"/>
      <w:r>
        <w:rPr>
          <w:rStyle w:val="NormalTok"/>
        </w:rPr>
        <w:t>StratifiedKFold</w:t>
      </w:r>
      <w:proofErr w:type="spellEnd"/>
      <w:r>
        <w:br/>
      </w:r>
      <w:r>
        <w:rPr>
          <w:rStyle w:val="ImportTok"/>
        </w:rPr>
        <w:t>from</w:t>
      </w:r>
      <w:r>
        <w:rPr>
          <w:rStyle w:val="NormalTok"/>
        </w:rPr>
        <w:t xml:space="preserve"> </w:t>
      </w:r>
      <w:proofErr w:type="spellStart"/>
      <w:r>
        <w:rPr>
          <w:rStyle w:val="NormalTok"/>
        </w:rPr>
        <w:t>sklearn.preprocessing</w:t>
      </w:r>
      <w:proofErr w:type="spellEnd"/>
      <w:r>
        <w:rPr>
          <w:rStyle w:val="NormalTok"/>
        </w:rPr>
        <w:t xml:space="preserve"> </w:t>
      </w:r>
      <w:r>
        <w:rPr>
          <w:rStyle w:val="ImportTok"/>
        </w:rPr>
        <w:t>import</w:t>
      </w:r>
      <w:r>
        <w:rPr>
          <w:rStyle w:val="NormalTok"/>
        </w:rPr>
        <w:t xml:space="preserve"> </w:t>
      </w:r>
      <w:proofErr w:type="spellStart"/>
      <w:r>
        <w:rPr>
          <w:rStyle w:val="NormalTok"/>
        </w:rPr>
        <w:t>StandardScaler</w:t>
      </w:r>
      <w:proofErr w:type="spellEnd"/>
      <w:r>
        <w:br/>
      </w:r>
      <w:r>
        <w:rPr>
          <w:rStyle w:val="ImportTok"/>
        </w:rPr>
        <w:t>from</w:t>
      </w:r>
      <w:r>
        <w:rPr>
          <w:rStyle w:val="NormalTok"/>
        </w:rPr>
        <w:t xml:space="preserve"> </w:t>
      </w:r>
      <w:proofErr w:type="spellStart"/>
      <w:r>
        <w:rPr>
          <w:rStyle w:val="NormalTok"/>
        </w:rPr>
        <w:t>sklearn.pipeline</w:t>
      </w:r>
      <w:proofErr w:type="spellEnd"/>
      <w:r>
        <w:rPr>
          <w:rStyle w:val="NormalTok"/>
        </w:rPr>
        <w:t xml:space="preserve"> </w:t>
      </w:r>
      <w:r>
        <w:rPr>
          <w:rStyle w:val="ImportTok"/>
        </w:rPr>
        <w:t>import</w:t>
      </w:r>
      <w:r>
        <w:rPr>
          <w:rStyle w:val="NormalTok"/>
        </w:rPr>
        <w:t xml:space="preserve"> Pipeline</w:t>
      </w:r>
      <w:r>
        <w:br/>
      </w:r>
      <w:r>
        <w:rPr>
          <w:rStyle w:val="ImportTok"/>
        </w:rPr>
        <w:t>from</w:t>
      </w:r>
      <w:r>
        <w:rPr>
          <w:rStyle w:val="NormalTok"/>
        </w:rPr>
        <w:t xml:space="preserve"> </w:t>
      </w:r>
      <w:proofErr w:type="spellStart"/>
      <w:r>
        <w:rPr>
          <w:rStyle w:val="NormalTok"/>
        </w:rPr>
        <w:t>sklearn.model_selection</w:t>
      </w:r>
      <w:proofErr w:type="spellEnd"/>
      <w:r>
        <w:rPr>
          <w:rStyle w:val="NormalTok"/>
        </w:rPr>
        <w:t xml:space="preserve"> </w:t>
      </w:r>
      <w:r>
        <w:rPr>
          <w:rStyle w:val="ImportTok"/>
        </w:rPr>
        <w:t>import</w:t>
      </w:r>
      <w:r>
        <w:rPr>
          <w:rStyle w:val="NormalTok"/>
        </w:rPr>
        <w:t xml:space="preserve"> </w:t>
      </w:r>
      <w:proofErr w:type="spellStart"/>
      <w:r>
        <w:rPr>
          <w:rStyle w:val="NormalTok"/>
        </w:rPr>
        <w:t>GridSearchCV</w:t>
      </w:r>
      <w:proofErr w:type="spellEnd"/>
      <w:r>
        <w:br/>
      </w:r>
      <w:r>
        <w:rPr>
          <w:rStyle w:val="ImportTok"/>
        </w:rPr>
        <w:t>from</w:t>
      </w:r>
      <w:r>
        <w:rPr>
          <w:rStyle w:val="NormalTok"/>
        </w:rPr>
        <w:t xml:space="preserve"> </w:t>
      </w:r>
      <w:proofErr w:type="spellStart"/>
      <w:r>
        <w:rPr>
          <w:rStyle w:val="NormalTok"/>
        </w:rPr>
        <w:t>sklearn.metrics</w:t>
      </w:r>
      <w:proofErr w:type="spellEnd"/>
      <w:r>
        <w:rPr>
          <w:rStyle w:val="NormalTok"/>
        </w:rPr>
        <w:t xml:space="preserve"> </w:t>
      </w:r>
      <w:r>
        <w:rPr>
          <w:rStyle w:val="ImportTok"/>
        </w:rPr>
        <w:t>import</w:t>
      </w:r>
      <w:r>
        <w:rPr>
          <w:rStyle w:val="NormalTok"/>
        </w:rPr>
        <w:t xml:space="preserve"> </w:t>
      </w:r>
      <w:proofErr w:type="spellStart"/>
      <w:r>
        <w:rPr>
          <w:rStyle w:val="NormalTok"/>
        </w:rPr>
        <w:t>make_scorer</w:t>
      </w:r>
      <w:proofErr w:type="spellEnd"/>
      <w:r>
        <w:rPr>
          <w:rStyle w:val="NormalTok"/>
        </w:rPr>
        <w:t xml:space="preserve">, </w:t>
      </w:r>
      <w:proofErr w:type="spellStart"/>
      <w:r>
        <w:rPr>
          <w:rStyle w:val="NormalTok"/>
        </w:rPr>
        <w:t>matthews_corrcoef</w:t>
      </w:r>
      <w:proofErr w:type="spellEnd"/>
      <w:r>
        <w:br/>
      </w:r>
      <w:r>
        <w:br/>
      </w:r>
      <w:r>
        <w:rPr>
          <w:rStyle w:val="ImportTok"/>
        </w:rPr>
        <w:t>import</w:t>
      </w:r>
      <w:r>
        <w:rPr>
          <w:rStyle w:val="NormalTok"/>
        </w:rPr>
        <w:t xml:space="preserve"> warnings</w:t>
      </w:r>
      <w:r>
        <w:br/>
      </w:r>
      <w:proofErr w:type="spellStart"/>
      <w:r>
        <w:rPr>
          <w:rStyle w:val="NormalTok"/>
        </w:rPr>
        <w:t>warnings.filterwarnings</w:t>
      </w:r>
      <w:proofErr w:type="spellEnd"/>
      <w:r>
        <w:rPr>
          <w:rStyle w:val="NormalTok"/>
        </w:rPr>
        <w:t>(</w:t>
      </w:r>
      <w:r>
        <w:rPr>
          <w:rStyle w:val="StringTok"/>
        </w:rPr>
        <w:t>"ignore"</w:t>
      </w:r>
      <w:r>
        <w:rPr>
          <w:rStyle w:val="NormalTok"/>
        </w:rPr>
        <w:t>)</w:t>
      </w:r>
    </w:p>
    <w:p w14:paraId="20031C19" w14:textId="77777777" w:rsidR="0086281D" w:rsidRDefault="0086281D" w:rsidP="0086281D">
      <w:pPr>
        <w:pStyle w:val="Heading3"/>
      </w:pPr>
      <w:bookmarkStart w:id="5" w:name="data-understanding"/>
      <w:r>
        <w:t>Data Understanding</w:t>
      </w:r>
    </w:p>
    <w:p w14:paraId="3259A7ED" w14:textId="77777777" w:rsidR="0086281D" w:rsidRDefault="0086281D" w:rsidP="0086281D">
      <w:pPr>
        <w:pStyle w:val="FirstParagraph"/>
      </w:pPr>
      <w:r>
        <w:t>The Dataset we use is the Kaggle Credit Card Fraud Detection Dataset enlisted in the following link: Link</w:t>
      </w:r>
    </w:p>
    <w:p w14:paraId="348BF575" w14:textId="77777777" w:rsidR="0086281D" w:rsidRDefault="0086281D" w:rsidP="0086281D">
      <w:pPr>
        <w:pStyle w:val="Compact"/>
        <w:numPr>
          <w:ilvl w:val="0"/>
          <w:numId w:val="14"/>
        </w:numPr>
      </w:pPr>
      <w:r>
        <w:t xml:space="preserve">The Data has 32 features from V1-V28 which are unknown for confidentiality, </w:t>
      </w:r>
      <w:proofErr w:type="spellStart"/>
      <w:r>
        <w:t>TIme</w:t>
      </w:r>
      <w:proofErr w:type="spellEnd"/>
      <w:r>
        <w:t>, Amount and Class</w:t>
      </w:r>
    </w:p>
    <w:p w14:paraId="7854527B" w14:textId="77777777" w:rsidR="0086281D" w:rsidRDefault="0086281D" w:rsidP="0086281D">
      <w:pPr>
        <w:pStyle w:val="Compact"/>
        <w:numPr>
          <w:ilvl w:val="0"/>
          <w:numId w:val="14"/>
        </w:numPr>
      </w:pPr>
      <w:r>
        <w:t>The input features are V1-V28, Time and Amount</w:t>
      </w:r>
    </w:p>
    <w:p w14:paraId="55ED35BD" w14:textId="77777777" w:rsidR="0086281D" w:rsidRDefault="0086281D" w:rsidP="0086281D">
      <w:pPr>
        <w:pStyle w:val="Compact"/>
        <w:numPr>
          <w:ilvl w:val="0"/>
          <w:numId w:val="14"/>
        </w:numPr>
      </w:pPr>
      <w:r>
        <w:t>The target variable is Class</w:t>
      </w:r>
    </w:p>
    <w:p w14:paraId="083373A6" w14:textId="77777777" w:rsidR="0086281D" w:rsidRDefault="0086281D" w:rsidP="0086281D">
      <w:pPr>
        <w:pStyle w:val="Compact"/>
        <w:numPr>
          <w:ilvl w:val="0"/>
          <w:numId w:val="14"/>
        </w:numPr>
      </w:pPr>
      <w:r>
        <w:t>The Data does not have any missing values as evident from the below mentioned code, thus need not be handled</w:t>
      </w:r>
    </w:p>
    <w:p w14:paraId="38E84E91" w14:textId="77777777" w:rsidR="0086281D" w:rsidRDefault="0086281D" w:rsidP="0086281D">
      <w:pPr>
        <w:pStyle w:val="Compact"/>
        <w:numPr>
          <w:ilvl w:val="0"/>
          <w:numId w:val="14"/>
        </w:numPr>
      </w:pPr>
      <w:r>
        <w:t>The Data consists of all numerical features, and only the Target Variable Class is a categorical feature.</w:t>
      </w:r>
    </w:p>
    <w:p w14:paraId="431AF169" w14:textId="77777777" w:rsidR="0086281D" w:rsidRDefault="0086281D" w:rsidP="0086281D">
      <w:pPr>
        <w:pStyle w:val="Compact"/>
        <w:numPr>
          <w:ilvl w:val="1"/>
          <w:numId w:val="15"/>
        </w:numPr>
      </w:pPr>
      <w:r>
        <w:t>Class 0: Legitimate Transaction</w:t>
      </w:r>
    </w:p>
    <w:p w14:paraId="7BAC0FB9" w14:textId="77777777" w:rsidR="0086281D" w:rsidRDefault="0086281D" w:rsidP="0086281D">
      <w:pPr>
        <w:pStyle w:val="Compact"/>
        <w:numPr>
          <w:ilvl w:val="1"/>
          <w:numId w:val="15"/>
        </w:numPr>
      </w:pPr>
      <w:r>
        <w:t>Class 1: Fraud Transaction</w:t>
      </w:r>
      <w:bookmarkEnd w:id="5"/>
    </w:p>
    <w:p w14:paraId="12E43075" w14:textId="77777777" w:rsidR="0086281D" w:rsidRDefault="0086281D" w:rsidP="0086281D">
      <w:pPr>
        <w:pStyle w:val="SourceCode"/>
      </w:pPr>
      <w:r>
        <w:rPr>
          <w:rStyle w:val="CommentTok"/>
        </w:rPr>
        <w:t xml:space="preserve"># Read Data into a </w:t>
      </w:r>
      <w:proofErr w:type="spellStart"/>
      <w:r>
        <w:rPr>
          <w:rStyle w:val="CommentTok"/>
        </w:rPr>
        <w:t>Dataframe</w:t>
      </w:r>
      <w:proofErr w:type="spellEnd"/>
      <w:r>
        <w:br/>
      </w:r>
      <w:proofErr w:type="spellStart"/>
      <w:r>
        <w:rPr>
          <w:rStyle w:val="NormalTok"/>
        </w:rPr>
        <w:t>df</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w:t>
      </w:r>
      <w:proofErr w:type="spellStart"/>
      <w:r>
        <w:rPr>
          <w:rStyle w:val="StringTok"/>
        </w:rPr>
        <w:t>creditcard.csv</w:t>
      </w:r>
      <w:proofErr w:type="spellEnd"/>
      <w:r>
        <w:rPr>
          <w:rStyle w:val="StringTok"/>
        </w:rPr>
        <w:t>'</w:t>
      </w:r>
      <w:r>
        <w:rPr>
          <w:rStyle w:val="NormalTok"/>
        </w:rPr>
        <w:t>)</w:t>
      </w:r>
    </w:p>
    <w:p w14:paraId="5723C2E8" w14:textId="77777777" w:rsidR="0086281D" w:rsidRDefault="0086281D" w:rsidP="0086281D">
      <w:pPr>
        <w:pStyle w:val="SourceCode"/>
      </w:pPr>
      <w:proofErr w:type="spellStart"/>
      <w:r>
        <w:rPr>
          <w:rStyle w:val="NormalTok"/>
        </w:rPr>
        <w:t>df</w:t>
      </w:r>
      <w:proofErr w:type="spellEnd"/>
    </w:p>
    <w:p w14:paraId="11F92649" w14:textId="77777777" w:rsidR="0086281D" w:rsidRDefault="0086281D" w:rsidP="0086281D">
      <w:pPr>
        <w:pStyle w:val="SourceCode"/>
      </w:pPr>
      <w:r>
        <w:rPr>
          <w:rStyle w:val="VerbatimChar"/>
        </w:rPr>
        <w:t xml:space="preserve">            Time         V1         V2        V3        V4        V5  \</w:t>
      </w:r>
      <w:r>
        <w:br/>
      </w:r>
      <w:r>
        <w:rPr>
          <w:rStyle w:val="VerbatimChar"/>
        </w:rPr>
        <w:t xml:space="preserve">0            0.0  -1.359807  -0.072781  2.536347  1.378155 -0.338321   </w:t>
      </w:r>
      <w:r>
        <w:br/>
      </w:r>
      <w:r>
        <w:rPr>
          <w:rStyle w:val="VerbatimChar"/>
        </w:rPr>
        <w:t xml:space="preserve">1            0.0   1.191857   0.266151  0.166480  0.448154  0.060018   </w:t>
      </w:r>
      <w:r>
        <w:br/>
      </w:r>
      <w:r>
        <w:rPr>
          <w:rStyle w:val="VerbatimChar"/>
        </w:rPr>
        <w:t xml:space="preserve">2            1.0  -1.358354  -1.340163  1.773209  0.379780 -0.503198   </w:t>
      </w:r>
      <w:r>
        <w:br/>
      </w:r>
      <w:r>
        <w:rPr>
          <w:rStyle w:val="VerbatimChar"/>
        </w:rPr>
        <w:t xml:space="preserve">3            1.0  -0.966272  -0.185226  1.792993 -0.863291 -0.010309   </w:t>
      </w:r>
      <w:r>
        <w:br/>
      </w:r>
      <w:r>
        <w:rPr>
          <w:rStyle w:val="VerbatimChar"/>
        </w:rPr>
        <w:t xml:space="preserve">4            2.0  -1.158233   0.877737  1.548718  0.403034 -0.407193   </w:t>
      </w:r>
      <w:r>
        <w:br/>
      </w:r>
      <w:r>
        <w:rPr>
          <w:rStyle w:val="VerbatimChar"/>
        </w:rPr>
        <w:t xml:space="preserve">...          ...        ...        ...       ...       ...       ...   </w:t>
      </w:r>
      <w:r>
        <w:br/>
      </w:r>
      <w:r>
        <w:rPr>
          <w:rStyle w:val="VerbatimChar"/>
        </w:rPr>
        <w:t xml:space="preserve">284802  172786.0 -11.881118  10.071785 -9.834783 -2.066656 -5.364473   </w:t>
      </w:r>
      <w:r>
        <w:br/>
      </w:r>
      <w:r>
        <w:rPr>
          <w:rStyle w:val="VerbatimChar"/>
        </w:rPr>
        <w:t xml:space="preserve">284803  172787.0  -0.732789  -0.055080  2.035030 -0.738589  0.868229   </w:t>
      </w:r>
      <w:r>
        <w:br/>
      </w:r>
      <w:r>
        <w:rPr>
          <w:rStyle w:val="VerbatimChar"/>
        </w:rPr>
        <w:t xml:space="preserve">284804  172788.0   1.919565  -0.301254 -3.249640 -0.557828  2.630515   </w:t>
      </w:r>
      <w:r>
        <w:br/>
      </w:r>
      <w:r>
        <w:rPr>
          <w:rStyle w:val="VerbatimChar"/>
        </w:rPr>
        <w:t xml:space="preserve">284805  172788.0  -0.240440   0.530483  0.702510  0.689799 -0.377961   </w:t>
      </w:r>
      <w:r>
        <w:br/>
      </w:r>
      <w:r>
        <w:rPr>
          <w:rStyle w:val="VerbatimChar"/>
        </w:rPr>
        <w:t xml:space="preserve">284806  172792.0  -0.533413  -0.189733  0.703337 -0.506271 -0.012546   </w:t>
      </w:r>
      <w:r>
        <w:br/>
      </w:r>
      <w:r>
        <w:br/>
      </w:r>
      <w:r>
        <w:rPr>
          <w:rStyle w:val="VerbatimChar"/>
        </w:rPr>
        <w:t xml:space="preserve">              V6        V7        V8        V9  ...       V21       V22  \</w:t>
      </w:r>
      <w:r>
        <w:br/>
      </w:r>
      <w:r>
        <w:rPr>
          <w:rStyle w:val="VerbatimChar"/>
        </w:rPr>
        <w:t xml:space="preserve">0       0.462388  0.239599  0.098698  0.363787  ... -0.018307  0.277838   </w:t>
      </w:r>
      <w:r>
        <w:br/>
      </w:r>
      <w:r>
        <w:rPr>
          <w:rStyle w:val="VerbatimChar"/>
        </w:rPr>
        <w:t xml:space="preserve">1      -0.082361 -0.078803  0.085102 -0.255425  ... -0.225775 -0.638672   </w:t>
      </w:r>
      <w:r>
        <w:br/>
      </w:r>
      <w:r>
        <w:rPr>
          <w:rStyle w:val="VerbatimChar"/>
        </w:rPr>
        <w:t xml:space="preserve">2       1.800499  0.791461  0.247676 -1.514654  ...  0.247998  0.771679   </w:t>
      </w:r>
      <w:r>
        <w:br/>
      </w:r>
      <w:r>
        <w:rPr>
          <w:rStyle w:val="VerbatimChar"/>
        </w:rPr>
        <w:t xml:space="preserve">3       1.247203  0.237609  0.377436 -1.387024  ... -0.108300  0.005274   </w:t>
      </w:r>
      <w:r>
        <w:br/>
      </w:r>
      <w:r>
        <w:rPr>
          <w:rStyle w:val="VerbatimChar"/>
        </w:rPr>
        <w:t xml:space="preserve">4       0.095921  0.592941 -0.270533  0.817739  ... -0.009431  0.798278   </w:t>
      </w:r>
      <w:r>
        <w:br/>
      </w:r>
      <w:r>
        <w:rPr>
          <w:rStyle w:val="VerbatimChar"/>
        </w:rPr>
        <w:t xml:space="preserve">...          ...       ...       ...       ...  ...       ...       ...   </w:t>
      </w:r>
      <w:r>
        <w:br/>
      </w:r>
      <w:r>
        <w:rPr>
          <w:rStyle w:val="VerbatimChar"/>
        </w:rPr>
        <w:t xml:space="preserve">284802 -2.606837 -4.918215  7.305334  1.914428  ...  0.213454  0.111864   </w:t>
      </w:r>
      <w:r>
        <w:br/>
      </w:r>
      <w:r>
        <w:rPr>
          <w:rStyle w:val="VerbatimChar"/>
        </w:rPr>
        <w:t xml:space="preserve">284803  1.058415  0.024330  0.294869  0.584800  ...  0.214205  0.924384   </w:t>
      </w:r>
      <w:r>
        <w:br/>
      </w:r>
      <w:r>
        <w:rPr>
          <w:rStyle w:val="VerbatimChar"/>
        </w:rPr>
        <w:t xml:space="preserve">284804  3.031260 -0.296827  0.708417  0.432454  ...  0.232045  0.578229   </w:t>
      </w:r>
      <w:r>
        <w:br/>
      </w:r>
      <w:r>
        <w:rPr>
          <w:rStyle w:val="VerbatimChar"/>
        </w:rPr>
        <w:t xml:space="preserve">284805  0.623708 -0.686180  0.679145  0.392087  ...  0.265245  0.800049   </w:t>
      </w:r>
      <w:r>
        <w:br/>
      </w:r>
      <w:r>
        <w:rPr>
          <w:rStyle w:val="VerbatimChar"/>
        </w:rPr>
        <w:t xml:space="preserve">284806 -0.649617  1.577006 -0.414650  0.486180  ...  0.261057  0.643078   </w:t>
      </w:r>
      <w:r>
        <w:br/>
      </w:r>
      <w:r>
        <w:br/>
      </w:r>
      <w:r>
        <w:rPr>
          <w:rStyle w:val="VerbatimChar"/>
        </w:rPr>
        <w:t xml:space="preserve">             V23       V24       V25       V26       V27       V28  Amount  \</w:t>
      </w:r>
      <w:r>
        <w:br/>
      </w:r>
      <w:r>
        <w:rPr>
          <w:rStyle w:val="VerbatimChar"/>
        </w:rPr>
        <w:t xml:space="preserve">0      -0.110474  0.066928  0.128539 -0.189115  0.133558 -0.021053  149.62   </w:t>
      </w:r>
      <w:r>
        <w:br/>
      </w:r>
      <w:r>
        <w:rPr>
          <w:rStyle w:val="VerbatimChar"/>
        </w:rPr>
        <w:t xml:space="preserve">1       0.101288 -0.339846  0.167170  0.125895 -0.008983  0.014724    2.69   </w:t>
      </w:r>
      <w:r>
        <w:br/>
      </w:r>
      <w:r>
        <w:rPr>
          <w:rStyle w:val="VerbatimChar"/>
        </w:rPr>
        <w:t xml:space="preserve">2       0.909412 -0.689281 -0.327642 -0.139097 -0.055353 -0.059752  378.66   </w:t>
      </w:r>
      <w:r>
        <w:br/>
      </w:r>
      <w:r>
        <w:rPr>
          <w:rStyle w:val="VerbatimChar"/>
        </w:rPr>
        <w:t xml:space="preserve">3      -0.190321 -1.175575  0.647376 -0.221929  0.062723  0.061458  123.50   </w:t>
      </w:r>
      <w:r>
        <w:br/>
      </w:r>
      <w:r>
        <w:rPr>
          <w:rStyle w:val="VerbatimChar"/>
        </w:rPr>
        <w:t xml:space="preserve">4      -0.137458  0.141267 -0.206010  0.502292  0.219422  0.215153   69.99   </w:t>
      </w:r>
      <w:r>
        <w:br/>
      </w:r>
      <w:r>
        <w:rPr>
          <w:rStyle w:val="VerbatimChar"/>
        </w:rPr>
        <w:t xml:space="preserve">...          ...       ...       ...       ...       ...       ...     ...   </w:t>
      </w:r>
      <w:r>
        <w:br/>
      </w:r>
      <w:r>
        <w:rPr>
          <w:rStyle w:val="VerbatimChar"/>
        </w:rPr>
        <w:t xml:space="preserve">284802  1.014480 -0.509348  1.436807  0.250034  0.943651  0.823731    0.77   </w:t>
      </w:r>
      <w:r>
        <w:br/>
      </w:r>
      <w:r>
        <w:rPr>
          <w:rStyle w:val="VerbatimChar"/>
        </w:rPr>
        <w:t xml:space="preserve">284803  0.012463 -1.016226 -0.606624 -0.395255  0.068472 -0.053527   24.79   </w:t>
      </w:r>
      <w:r>
        <w:br/>
      </w:r>
      <w:r>
        <w:rPr>
          <w:rStyle w:val="VerbatimChar"/>
        </w:rPr>
        <w:t xml:space="preserve">284804 -0.037501  0.640134  0.265745 -0.087371  0.004455 -0.026561   67.88   </w:t>
      </w:r>
      <w:r>
        <w:br/>
      </w:r>
      <w:r>
        <w:rPr>
          <w:rStyle w:val="VerbatimChar"/>
        </w:rPr>
        <w:t xml:space="preserve">284805 -0.163298  0.123205 -0.569159  0.546668  0.108821  0.104533   10.00   </w:t>
      </w:r>
      <w:r>
        <w:br/>
      </w:r>
      <w:r>
        <w:rPr>
          <w:rStyle w:val="VerbatimChar"/>
        </w:rPr>
        <w:t xml:space="preserve">284806  0.376777  0.008797 -0.473649 -0.818267 -0.002415  0.013649  217.00   </w:t>
      </w:r>
      <w:r>
        <w:br/>
      </w:r>
      <w:r>
        <w:br/>
      </w:r>
      <w:r>
        <w:rPr>
          <w:rStyle w:val="VerbatimChar"/>
        </w:rPr>
        <w:t xml:space="preserve">        Class  </w:t>
      </w:r>
      <w:r>
        <w:br/>
      </w:r>
      <w:r>
        <w:rPr>
          <w:rStyle w:val="VerbatimChar"/>
        </w:rPr>
        <w:t xml:space="preserve">0           0  </w:t>
      </w:r>
      <w:r>
        <w:br/>
      </w:r>
      <w:r>
        <w:rPr>
          <w:rStyle w:val="VerbatimChar"/>
        </w:rPr>
        <w:t xml:space="preserve">1           0  </w:t>
      </w:r>
      <w:r>
        <w:br/>
      </w:r>
      <w:r>
        <w:rPr>
          <w:rStyle w:val="VerbatimChar"/>
        </w:rPr>
        <w:t xml:space="preserve">2           0  </w:t>
      </w:r>
      <w:r>
        <w:br/>
      </w:r>
      <w:r>
        <w:rPr>
          <w:rStyle w:val="VerbatimChar"/>
        </w:rPr>
        <w:t xml:space="preserve">3           0  </w:t>
      </w:r>
      <w:r>
        <w:br/>
      </w:r>
      <w:r>
        <w:rPr>
          <w:rStyle w:val="VerbatimChar"/>
        </w:rPr>
        <w:t xml:space="preserve">4           0  </w:t>
      </w:r>
      <w:r>
        <w:br/>
      </w:r>
      <w:r>
        <w:rPr>
          <w:rStyle w:val="VerbatimChar"/>
        </w:rPr>
        <w:t xml:space="preserve">...       ...  </w:t>
      </w:r>
      <w:r>
        <w:br/>
      </w:r>
      <w:r>
        <w:rPr>
          <w:rStyle w:val="VerbatimChar"/>
        </w:rPr>
        <w:t xml:space="preserve">284802      0  </w:t>
      </w:r>
      <w:r>
        <w:br/>
      </w:r>
      <w:r>
        <w:rPr>
          <w:rStyle w:val="VerbatimChar"/>
        </w:rPr>
        <w:t xml:space="preserve">284803      0  </w:t>
      </w:r>
      <w:r>
        <w:br/>
      </w:r>
      <w:r>
        <w:rPr>
          <w:rStyle w:val="VerbatimChar"/>
        </w:rPr>
        <w:t xml:space="preserve">284804      0  </w:t>
      </w:r>
      <w:r>
        <w:br/>
      </w:r>
      <w:r>
        <w:rPr>
          <w:rStyle w:val="VerbatimChar"/>
        </w:rPr>
        <w:t xml:space="preserve">284805      0  </w:t>
      </w:r>
      <w:r>
        <w:br/>
      </w:r>
      <w:r>
        <w:rPr>
          <w:rStyle w:val="VerbatimChar"/>
        </w:rPr>
        <w:t xml:space="preserve">284806      0  </w:t>
      </w:r>
      <w:r>
        <w:br/>
      </w:r>
      <w:r>
        <w:br/>
      </w:r>
      <w:r>
        <w:rPr>
          <w:rStyle w:val="VerbatimChar"/>
        </w:rPr>
        <w:t>[284807 rows x 31 columns]</w:t>
      </w:r>
    </w:p>
    <w:p w14:paraId="1E3E767E" w14:textId="77777777" w:rsidR="0086281D" w:rsidRDefault="0086281D" w:rsidP="0086281D">
      <w:pPr>
        <w:pStyle w:val="Heading3"/>
      </w:pPr>
      <w:bookmarkStart w:id="6" w:name="data-preparation"/>
      <w:r>
        <w:t>Data Preparation</w:t>
      </w:r>
    </w:p>
    <w:p w14:paraId="5D548D8C" w14:textId="77777777" w:rsidR="0086281D" w:rsidRDefault="0086281D" w:rsidP="0086281D">
      <w:pPr>
        <w:pStyle w:val="Compact"/>
        <w:numPr>
          <w:ilvl w:val="0"/>
          <w:numId w:val="16"/>
        </w:numPr>
      </w:pPr>
      <w:r>
        <w:t>The Data does not have any missing values and hence, need not be handled.</w:t>
      </w:r>
    </w:p>
    <w:p w14:paraId="0FC72288" w14:textId="77777777" w:rsidR="0086281D" w:rsidRDefault="0086281D" w:rsidP="0086281D">
      <w:pPr>
        <w:pStyle w:val="Compact"/>
        <w:numPr>
          <w:ilvl w:val="0"/>
          <w:numId w:val="16"/>
        </w:numPr>
      </w:pPr>
      <w:r>
        <w:t>The Data has only Target Variable Class as the categorical variable.</w:t>
      </w:r>
    </w:p>
    <w:p w14:paraId="658479BF" w14:textId="77777777" w:rsidR="0086281D" w:rsidRDefault="0086281D" w:rsidP="0086281D">
      <w:pPr>
        <w:pStyle w:val="Compact"/>
        <w:numPr>
          <w:ilvl w:val="0"/>
          <w:numId w:val="16"/>
        </w:numPr>
      </w:pPr>
      <w:r>
        <w:t>Remaining Features are numerical and need to be only standardized for comparison after balancing the dataset</w:t>
      </w:r>
    </w:p>
    <w:p w14:paraId="263F7306" w14:textId="77777777" w:rsidR="0086281D" w:rsidRDefault="0086281D" w:rsidP="0086281D">
      <w:pPr>
        <w:pStyle w:val="Compact"/>
        <w:numPr>
          <w:ilvl w:val="0"/>
          <w:numId w:val="16"/>
        </w:numPr>
      </w:pPr>
      <w:r>
        <w:t>The mean of the amount of money in transactions is 88.34</w:t>
      </w:r>
    </w:p>
    <w:p w14:paraId="6B2C7077" w14:textId="77777777" w:rsidR="0086281D" w:rsidRDefault="0086281D" w:rsidP="0086281D">
      <w:pPr>
        <w:pStyle w:val="Compact"/>
        <w:numPr>
          <w:ilvl w:val="0"/>
          <w:numId w:val="16"/>
        </w:numPr>
      </w:pPr>
      <w:r>
        <w:t>The standard deviation of amount of money in transactions is 250.12</w:t>
      </w:r>
    </w:p>
    <w:p w14:paraId="22E3636B" w14:textId="77777777" w:rsidR="0086281D" w:rsidRDefault="0086281D" w:rsidP="0086281D">
      <w:pPr>
        <w:pStyle w:val="Compact"/>
        <w:numPr>
          <w:ilvl w:val="0"/>
          <w:numId w:val="16"/>
        </w:numPr>
      </w:pPr>
      <w:r>
        <w:t>The time is distributed throughout the data equitably and hence, serves as an independent feature</w:t>
      </w:r>
    </w:p>
    <w:p w14:paraId="0869BFCA" w14:textId="77777777" w:rsidR="0086281D" w:rsidRDefault="0086281D" w:rsidP="0086281D">
      <w:pPr>
        <w:pStyle w:val="Compact"/>
        <w:numPr>
          <w:ilvl w:val="0"/>
          <w:numId w:val="16"/>
        </w:numPr>
      </w:pPr>
      <w:r>
        <w:t>It is best to not remove or drop any data or features in this case and try to tune the model assuming them as independent features initially</w:t>
      </w:r>
      <w:bookmarkEnd w:id="6"/>
    </w:p>
    <w:p w14:paraId="5BEF5989" w14:textId="77777777" w:rsidR="0086281D" w:rsidRDefault="0086281D" w:rsidP="0086281D">
      <w:pPr>
        <w:pStyle w:val="SourceCode"/>
      </w:pPr>
      <w:r>
        <w:rPr>
          <w:rStyle w:val="CommentTok"/>
        </w:rPr>
        <w:t># Describe Data</w:t>
      </w:r>
      <w:r>
        <w:br/>
      </w:r>
      <w:proofErr w:type="spellStart"/>
      <w:r>
        <w:rPr>
          <w:rStyle w:val="NormalTok"/>
        </w:rPr>
        <w:t>df.describe</w:t>
      </w:r>
      <w:proofErr w:type="spellEnd"/>
      <w:r>
        <w:rPr>
          <w:rStyle w:val="NormalTok"/>
        </w:rPr>
        <w:t>()</w:t>
      </w:r>
    </w:p>
    <w:p w14:paraId="084ABC9B" w14:textId="77777777" w:rsidR="0086281D" w:rsidRDefault="0086281D" w:rsidP="0086281D">
      <w:pPr>
        <w:pStyle w:val="SourceCode"/>
      </w:pPr>
      <w:r>
        <w:rPr>
          <w:rStyle w:val="VerbatimChar"/>
        </w:rPr>
        <w:t xml:space="preserve">                Time            V1            V2            V3            V4  \</w:t>
      </w:r>
      <w:r>
        <w:br/>
      </w:r>
      <w:r>
        <w:rPr>
          <w:rStyle w:val="VerbatimChar"/>
        </w:rPr>
        <w:t xml:space="preserve">count  284807.000000  2.848070e+05  </w:t>
      </w:r>
      <w:proofErr w:type="spellStart"/>
      <w:r>
        <w:rPr>
          <w:rStyle w:val="VerbatimChar"/>
        </w:rPr>
        <w:t>2.848070e+05</w:t>
      </w:r>
      <w:proofErr w:type="spellEnd"/>
      <w:r>
        <w:rPr>
          <w:rStyle w:val="VerbatimChar"/>
        </w:rPr>
        <w:t xml:space="preserve">  </w:t>
      </w:r>
      <w:proofErr w:type="spellStart"/>
      <w:r>
        <w:rPr>
          <w:rStyle w:val="VerbatimChar"/>
        </w:rPr>
        <w:t>2.848070e+05</w:t>
      </w:r>
      <w:proofErr w:type="spellEnd"/>
      <w:r>
        <w:rPr>
          <w:rStyle w:val="VerbatimChar"/>
        </w:rPr>
        <w:t xml:space="preserve">  </w:t>
      </w:r>
      <w:proofErr w:type="spellStart"/>
      <w:r>
        <w:rPr>
          <w:rStyle w:val="VerbatimChar"/>
        </w:rPr>
        <w:t>2.848070e+05</w:t>
      </w:r>
      <w:proofErr w:type="spellEnd"/>
      <w:r>
        <w:rPr>
          <w:rStyle w:val="VerbatimChar"/>
        </w:rPr>
        <w:t xml:space="preserve">   </w:t>
      </w:r>
      <w:r>
        <w:br/>
      </w:r>
      <w:r>
        <w:rPr>
          <w:rStyle w:val="VerbatimChar"/>
        </w:rPr>
        <w:t xml:space="preserve">mean    94813.859575  1.165980e-15  3.416908e-16 -1.373150e-15  2.086869e-15   </w:t>
      </w:r>
      <w:r>
        <w:br/>
      </w:r>
      <w:r>
        <w:rPr>
          <w:rStyle w:val="VerbatimChar"/>
        </w:rPr>
        <w:t xml:space="preserve">std     47488.145955  1.958696e+00  1.651309e+00  1.516255e+00  1.415869e+00   </w:t>
      </w:r>
      <w:r>
        <w:br/>
      </w:r>
      <w:r>
        <w:rPr>
          <w:rStyle w:val="VerbatimChar"/>
        </w:rPr>
        <w:t xml:space="preserve">min         0.000000 -5.640751e+01 -7.271573e+01 -4.832559e+01 -5.683171e+00   </w:t>
      </w:r>
      <w:r>
        <w:br/>
      </w:r>
      <w:r>
        <w:rPr>
          <w:rStyle w:val="VerbatimChar"/>
        </w:rPr>
        <w:t xml:space="preserve">25%     54201.500000 -9.203734e-01 -5.985499e-01 -8.903648e-01 -8.486401e-01   </w:t>
      </w:r>
      <w:r>
        <w:br/>
      </w:r>
      <w:r>
        <w:rPr>
          <w:rStyle w:val="VerbatimChar"/>
        </w:rPr>
        <w:t xml:space="preserve">50%     84692.000000  1.810880e-02  6.548556e-02  1.798463e-01 -1.984653e-02   </w:t>
      </w:r>
      <w:r>
        <w:br/>
      </w:r>
      <w:r>
        <w:rPr>
          <w:rStyle w:val="VerbatimChar"/>
        </w:rPr>
        <w:t xml:space="preserve">75%    139320.500000  1.315642e+00  8.037239e-01  1.027196e+00  7.433413e-01   </w:t>
      </w:r>
      <w:r>
        <w:br/>
      </w:r>
      <w:r>
        <w:rPr>
          <w:rStyle w:val="VerbatimChar"/>
        </w:rPr>
        <w:t xml:space="preserve">max    172792.000000  2.454930e+00  2.205773e+01  9.382558e+00  1.687534e+01   </w:t>
      </w:r>
      <w:r>
        <w:br/>
      </w:r>
      <w:r>
        <w:br/>
      </w:r>
      <w:r>
        <w:rPr>
          <w:rStyle w:val="VerbatimChar"/>
        </w:rPr>
        <w:t xml:space="preserve">                 V5            V6            V7            V8            V9  \</w:t>
      </w:r>
      <w:r>
        <w:br/>
      </w:r>
      <w:r>
        <w:rPr>
          <w:rStyle w:val="VerbatimChar"/>
        </w:rPr>
        <w:t xml:space="preserve">count  2.848070e+05  </w:t>
      </w:r>
      <w:proofErr w:type="spellStart"/>
      <w:r>
        <w:rPr>
          <w:rStyle w:val="VerbatimChar"/>
        </w:rPr>
        <w:t>2.848070e+05</w:t>
      </w:r>
      <w:proofErr w:type="spellEnd"/>
      <w:r>
        <w:rPr>
          <w:rStyle w:val="VerbatimChar"/>
        </w:rPr>
        <w:t xml:space="preserve">  </w:t>
      </w:r>
      <w:proofErr w:type="spellStart"/>
      <w:r>
        <w:rPr>
          <w:rStyle w:val="VerbatimChar"/>
        </w:rPr>
        <w:t>2.848070e+05</w:t>
      </w:r>
      <w:proofErr w:type="spellEnd"/>
      <w:r>
        <w:rPr>
          <w:rStyle w:val="VerbatimChar"/>
        </w:rPr>
        <w:t xml:space="preserve">  </w:t>
      </w:r>
      <w:proofErr w:type="spellStart"/>
      <w:r>
        <w:rPr>
          <w:rStyle w:val="VerbatimChar"/>
        </w:rPr>
        <w:t>2.848070e+05</w:t>
      </w:r>
      <w:proofErr w:type="spellEnd"/>
      <w:r>
        <w:rPr>
          <w:rStyle w:val="VerbatimChar"/>
        </w:rPr>
        <w:t xml:space="preserve">  </w:t>
      </w:r>
      <w:proofErr w:type="spellStart"/>
      <w:r>
        <w:rPr>
          <w:rStyle w:val="VerbatimChar"/>
        </w:rPr>
        <w:t>2.848070e+05</w:t>
      </w:r>
      <w:proofErr w:type="spellEnd"/>
      <w:r>
        <w:rPr>
          <w:rStyle w:val="VerbatimChar"/>
        </w:rPr>
        <w:t xml:space="preserve">   </w:t>
      </w:r>
      <w:r>
        <w:br/>
      </w:r>
      <w:r>
        <w:rPr>
          <w:rStyle w:val="VerbatimChar"/>
        </w:rPr>
        <w:t xml:space="preserve">mean   9.604066e-16  1.490107e-15 -5.556467e-16  1.177556e-16 -2.406455e-15   </w:t>
      </w:r>
      <w:r>
        <w:br/>
      </w:r>
      <w:r>
        <w:rPr>
          <w:rStyle w:val="VerbatimChar"/>
        </w:rPr>
        <w:t xml:space="preserve">std    1.380247e+00  1.332271e+00  1.237094e+00  1.194353e+00  1.098632e+00   </w:t>
      </w:r>
      <w:r>
        <w:br/>
      </w:r>
      <w:r>
        <w:rPr>
          <w:rStyle w:val="VerbatimChar"/>
        </w:rPr>
        <w:t xml:space="preserve">min   -1.137433e+02 -2.616051e+01 -4.355724e+01 -7.321672e+01 -1.343407e+01   </w:t>
      </w:r>
      <w:r>
        <w:br/>
      </w:r>
      <w:r>
        <w:rPr>
          <w:rStyle w:val="VerbatimChar"/>
        </w:rPr>
        <w:t xml:space="preserve">25%   -6.915971e-01 -7.682956e-01 -5.540759e-01 -2.086297e-01 -6.430976e-01   </w:t>
      </w:r>
      <w:r>
        <w:br/>
      </w:r>
      <w:r>
        <w:rPr>
          <w:rStyle w:val="VerbatimChar"/>
        </w:rPr>
        <w:t xml:space="preserve">50%   -5.433583e-02 -2.741871e-01  4.010308e-02  2.235804e-02 -5.142873e-02   </w:t>
      </w:r>
      <w:r>
        <w:br/>
      </w:r>
      <w:r>
        <w:rPr>
          <w:rStyle w:val="VerbatimChar"/>
        </w:rPr>
        <w:t xml:space="preserve">75%    6.119264e-01  3.985649e-01  5.704361e-01  3.273459e-01  5.971390e-01   </w:t>
      </w:r>
      <w:r>
        <w:br/>
      </w:r>
      <w:r>
        <w:rPr>
          <w:rStyle w:val="VerbatimChar"/>
        </w:rPr>
        <w:t xml:space="preserve">max    3.480167e+01  7.330163e+01  1.205895e+02  2.000721e+01  1.559499e+01   </w:t>
      </w:r>
      <w:r>
        <w:br/>
      </w:r>
      <w:r>
        <w:br/>
      </w:r>
      <w:r>
        <w:rPr>
          <w:rStyle w:val="VerbatimChar"/>
        </w:rPr>
        <w:t xml:space="preserve">       ...           V21           V22           V23           V24  \</w:t>
      </w:r>
      <w:r>
        <w:br/>
      </w:r>
      <w:r>
        <w:rPr>
          <w:rStyle w:val="VerbatimChar"/>
        </w:rPr>
        <w:t xml:space="preserve">count  ...  2.848070e+05  </w:t>
      </w:r>
      <w:proofErr w:type="spellStart"/>
      <w:r>
        <w:rPr>
          <w:rStyle w:val="VerbatimChar"/>
        </w:rPr>
        <w:t>2.848070e+05</w:t>
      </w:r>
      <w:proofErr w:type="spellEnd"/>
      <w:r>
        <w:rPr>
          <w:rStyle w:val="VerbatimChar"/>
        </w:rPr>
        <w:t xml:space="preserve">  </w:t>
      </w:r>
      <w:proofErr w:type="spellStart"/>
      <w:r>
        <w:rPr>
          <w:rStyle w:val="VerbatimChar"/>
        </w:rPr>
        <w:t>2.848070e+05</w:t>
      </w:r>
      <w:proofErr w:type="spellEnd"/>
      <w:r>
        <w:rPr>
          <w:rStyle w:val="VerbatimChar"/>
        </w:rPr>
        <w:t xml:space="preserve">  </w:t>
      </w:r>
      <w:proofErr w:type="spellStart"/>
      <w:r>
        <w:rPr>
          <w:rStyle w:val="VerbatimChar"/>
        </w:rPr>
        <w:t>2.848070e+05</w:t>
      </w:r>
      <w:proofErr w:type="spellEnd"/>
      <w:r>
        <w:rPr>
          <w:rStyle w:val="VerbatimChar"/>
        </w:rPr>
        <w:t xml:space="preserve">   </w:t>
      </w:r>
      <w:r>
        <w:br/>
      </w:r>
      <w:r>
        <w:rPr>
          <w:rStyle w:val="VerbatimChar"/>
        </w:rPr>
        <w:t xml:space="preserve">mean   ...  1.656562e-16 -3.444850e-16  2.578648e-16  4.471968e-15   </w:t>
      </w:r>
      <w:r>
        <w:br/>
      </w:r>
      <w:r>
        <w:rPr>
          <w:rStyle w:val="VerbatimChar"/>
        </w:rPr>
        <w:t xml:space="preserve">std    ...  7.345240e-01  7.257016e-01  6.244603e-01  6.056471e-01   </w:t>
      </w:r>
      <w:r>
        <w:br/>
      </w:r>
      <w:r>
        <w:rPr>
          <w:rStyle w:val="VerbatimChar"/>
        </w:rPr>
        <w:t xml:space="preserve">min    ... -3.483038e+01 -1.093314e+01 -4.480774e+01 -2.836627e+00   </w:t>
      </w:r>
      <w:r>
        <w:br/>
      </w:r>
      <w:r>
        <w:rPr>
          <w:rStyle w:val="VerbatimChar"/>
        </w:rPr>
        <w:t xml:space="preserve">25%    ... -2.283949e-01 -5.423504e-01 -1.618463e-01 -3.545861e-01   </w:t>
      </w:r>
      <w:r>
        <w:br/>
      </w:r>
      <w:r>
        <w:rPr>
          <w:rStyle w:val="VerbatimChar"/>
        </w:rPr>
        <w:t xml:space="preserve">50%    ... -2.945017e-02  6.781943e-03 -1.119293e-02  4.097606e-02   </w:t>
      </w:r>
      <w:r>
        <w:br/>
      </w:r>
      <w:r>
        <w:rPr>
          <w:rStyle w:val="VerbatimChar"/>
        </w:rPr>
        <w:t xml:space="preserve">75%    ...  1.863772e-01  5.285536e-01  1.476421e-01  4.395266e-01   </w:t>
      </w:r>
      <w:r>
        <w:br/>
      </w:r>
      <w:r>
        <w:rPr>
          <w:rStyle w:val="VerbatimChar"/>
        </w:rPr>
        <w:t xml:space="preserve">max    ...  2.720284e+01  1.050309e+01  2.252841e+01  4.584549e+00   </w:t>
      </w:r>
      <w:r>
        <w:br/>
      </w:r>
      <w:r>
        <w:br/>
      </w:r>
      <w:r>
        <w:rPr>
          <w:rStyle w:val="VerbatimChar"/>
        </w:rPr>
        <w:t xml:space="preserve">                V25           V26           V27           V28         Amount  \</w:t>
      </w:r>
      <w:r>
        <w:br/>
      </w:r>
      <w:r>
        <w:rPr>
          <w:rStyle w:val="VerbatimChar"/>
        </w:rPr>
        <w:t xml:space="preserve">count  2.848070e+05  </w:t>
      </w:r>
      <w:proofErr w:type="spellStart"/>
      <w:r>
        <w:rPr>
          <w:rStyle w:val="VerbatimChar"/>
        </w:rPr>
        <w:t>2.848070e+05</w:t>
      </w:r>
      <w:proofErr w:type="spellEnd"/>
      <w:r>
        <w:rPr>
          <w:rStyle w:val="VerbatimChar"/>
        </w:rPr>
        <w:t xml:space="preserve">  </w:t>
      </w:r>
      <w:proofErr w:type="spellStart"/>
      <w:r>
        <w:rPr>
          <w:rStyle w:val="VerbatimChar"/>
        </w:rPr>
        <w:t>2.848070e+05</w:t>
      </w:r>
      <w:proofErr w:type="spellEnd"/>
      <w:r>
        <w:rPr>
          <w:rStyle w:val="VerbatimChar"/>
        </w:rPr>
        <w:t xml:space="preserve">  </w:t>
      </w:r>
      <w:proofErr w:type="spellStart"/>
      <w:r>
        <w:rPr>
          <w:rStyle w:val="VerbatimChar"/>
        </w:rPr>
        <w:t>2.848070e+05</w:t>
      </w:r>
      <w:proofErr w:type="spellEnd"/>
      <w:r>
        <w:rPr>
          <w:rStyle w:val="VerbatimChar"/>
        </w:rPr>
        <w:t xml:space="preserve">  284807.000000   </w:t>
      </w:r>
      <w:r>
        <w:br/>
      </w:r>
      <w:r>
        <w:rPr>
          <w:rStyle w:val="VerbatimChar"/>
        </w:rPr>
        <w:t xml:space="preserve">mean   5.340915e-16  1.687098e-15 -3.666453e-16 -1.220404e-16      88.349619   </w:t>
      </w:r>
      <w:r>
        <w:br/>
      </w:r>
      <w:r>
        <w:rPr>
          <w:rStyle w:val="VerbatimChar"/>
        </w:rPr>
        <w:t xml:space="preserve">std    5.212781e-01  4.822270e-01  4.036325e-01  3.300833e-01     250.120109   </w:t>
      </w:r>
      <w:r>
        <w:br/>
      </w:r>
      <w:r>
        <w:rPr>
          <w:rStyle w:val="VerbatimChar"/>
        </w:rPr>
        <w:t xml:space="preserve">min   -1.029540e+01 -2.604551e+00 -2.256568e+01 -1.543008e+01       0.000000   </w:t>
      </w:r>
      <w:r>
        <w:br/>
      </w:r>
      <w:r>
        <w:rPr>
          <w:rStyle w:val="VerbatimChar"/>
        </w:rPr>
        <w:t xml:space="preserve">25%   -3.171451e-01 -3.269839e-01 -7.083953e-02 -5.295979e-02       5.600000   </w:t>
      </w:r>
      <w:r>
        <w:br/>
      </w:r>
      <w:r>
        <w:rPr>
          <w:rStyle w:val="VerbatimChar"/>
        </w:rPr>
        <w:t xml:space="preserve">50%    1.659350e-02 -5.213911e-02  1.342146e-03  1.124383e-02      22.000000   </w:t>
      </w:r>
      <w:r>
        <w:br/>
      </w:r>
      <w:r>
        <w:rPr>
          <w:rStyle w:val="VerbatimChar"/>
        </w:rPr>
        <w:t xml:space="preserve">75%    3.507156e-01  2.409522e-01  9.104512e-02  7.827995e-02      77.165000   </w:t>
      </w:r>
      <w:r>
        <w:br/>
      </w:r>
      <w:r>
        <w:rPr>
          <w:rStyle w:val="VerbatimChar"/>
        </w:rPr>
        <w:t xml:space="preserve">max    7.519589e+00  3.517346e+00  3.161220e+01  3.384781e+01   25691.160000   </w:t>
      </w:r>
      <w:r>
        <w:br/>
      </w:r>
      <w:r>
        <w:br/>
      </w:r>
      <w:r>
        <w:rPr>
          <w:rStyle w:val="VerbatimChar"/>
        </w:rPr>
        <w:t xml:space="preserve">               Class  </w:t>
      </w:r>
      <w:r>
        <w:br/>
      </w:r>
      <w:r>
        <w:rPr>
          <w:rStyle w:val="VerbatimChar"/>
        </w:rPr>
        <w:t xml:space="preserve">count  284807.000000  </w:t>
      </w:r>
      <w:r>
        <w:br/>
      </w:r>
      <w:r>
        <w:rPr>
          <w:rStyle w:val="VerbatimChar"/>
        </w:rPr>
        <w:t xml:space="preserve">mean        0.001727  </w:t>
      </w:r>
      <w:r>
        <w:br/>
      </w:r>
      <w:r>
        <w:rPr>
          <w:rStyle w:val="VerbatimChar"/>
        </w:rPr>
        <w:t xml:space="preserve">std         0.041527  </w:t>
      </w:r>
      <w:r>
        <w:br/>
      </w:r>
      <w:r>
        <w:rPr>
          <w:rStyle w:val="VerbatimChar"/>
        </w:rPr>
        <w:t xml:space="preserve">min         0.000000  </w:t>
      </w:r>
      <w:r>
        <w:br/>
      </w:r>
      <w:r>
        <w:rPr>
          <w:rStyle w:val="VerbatimChar"/>
        </w:rPr>
        <w:t xml:space="preserve">25%         0.000000  </w:t>
      </w:r>
      <w:r>
        <w:br/>
      </w:r>
      <w:r>
        <w:rPr>
          <w:rStyle w:val="VerbatimChar"/>
        </w:rPr>
        <w:t xml:space="preserve">50%         0.000000  </w:t>
      </w:r>
      <w:r>
        <w:br/>
      </w:r>
      <w:r>
        <w:rPr>
          <w:rStyle w:val="VerbatimChar"/>
        </w:rPr>
        <w:t xml:space="preserve">75%         0.000000  </w:t>
      </w:r>
      <w:r>
        <w:br/>
      </w:r>
      <w:r>
        <w:rPr>
          <w:rStyle w:val="VerbatimChar"/>
        </w:rPr>
        <w:t xml:space="preserve">max         1.000000  </w:t>
      </w:r>
      <w:r>
        <w:br/>
      </w:r>
      <w:r>
        <w:br/>
      </w:r>
      <w:r>
        <w:rPr>
          <w:rStyle w:val="VerbatimChar"/>
        </w:rPr>
        <w:t>[8 rows x 31 columns]</w:t>
      </w:r>
    </w:p>
    <w:p w14:paraId="36324600" w14:textId="77777777" w:rsidR="0086281D" w:rsidRDefault="0086281D" w:rsidP="0086281D">
      <w:pPr>
        <w:pStyle w:val="SourceCode"/>
      </w:pPr>
      <w:proofErr w:type="spellStart"/>
      <w:r>
        <w:rPr>
          <w:rStyle w:val="NormalTok"/>
        </w:rPr>
        <w:t>df.columns</w:t>
      </w:r>
      <w:proofErr w:type="spellEnd"/>
    </w:p>
    <w:p w14:paraId="41B4309D" w14:textId="77777777" w:rsidR="0086281D" w:rsidRDefault="0086281D" w:rsidP="0086281D">
      <w:pPr>
        <w:pStyle w:val="SourceCode"/>
      </w:pPr>
      <w:r>
        <w:rPr>
          <w:rStyle w:val="VerbatimChar"/>
        </w:rPr>
        <w:t>Index(['Time', 'V1', 'V2', 'V3', 'V4', 'V5', 'V6', 'V7', 'V8', 'V9', 'V10',</w:t>
      </w:r>
      <w:r>
        <w:br/>
      </w:r>
      <w:r>
        <w:rPr>
          <w:rStyle w:val="VerbatimChar"/>
        </w:rPr>
        <w:t xml:space="preserve">       'V11', 'V12', 'V13', 'V14', 'V15', 'V16', 'V17', 'V18', 'V19', 'V20',</w:t>
      </w:r>
      <w:r>
        <w:br/>
      </w:r>
      <w:r>
        <w:rPr>
          <w:rStyle w:val="VerbatimChar"/>
        </w:rPr>
        <w:t xml:space="preserve">       'V21', 'V22', 'V23', 'V24', 'V25', 'V26', 'V27', 'V28', 'Amount',</w:t>
      </w:r>
      <w:r>
        <w:br/>
      </w:r>
      <w:r>
        <w:rPr>
          <w:rStyle w:val="VerbatimChar"/>
        </w:rPr>
        <w:t xml:space="preserve">       'Class'],</w:t>
      </w:r>
      <w:r>
        <w:br/>
      </w:r>
      <w:r>
        <w:rPr>
          <w:rStyle w:val="VerbatimChar"/>
        </w:rPr>
        <w:t xml:space="preserve">      </w:t>
      </w:r>
      <w:proofErr w:type="spellStart"/>
      <w:r>
        <w:rPr>
          <w:rStyle w:val="VerbatimChar"/>
        </w:rPr>
        <w:t>dtype</w:t>
      </w:r>
      <w:proofErr w:type="spellEnd"/>
      <w:r>
        <w:rPr>
          <w:rStyle w:val="VerbatimChar"/>
        </w:rPr>
        <w:t>='object')</w:t>
      </w:r>
    </w:p>
    <w:p w14:paraId="38B9BCDE" w14:textId="77777777" w:rsidR="0086281D" w:rsidRDefault="0086281D" w:rsidP="0086281D">
      <w:pPr>
        <w:pStyle w:val="SourceCode"/>
      </w:pPr>
      <w:proofErr w:type="spellStart"/>
      <w:r>
        <w:rPr>
          <w:rStyle w:val="NormalTok"/>
        </w:rPr>
        <w:t>df.isna</w:t>
      </w:r>
      <w:proofErr w:type="spellEnd"/>
      <w:r>
        <w:rPr>
          <w:rStyle w:val="NormalTok"/>
        </w:rPr>
        <w:t>().</w:t>
      </w:r>
      <w:r>
        <w:rPr>
          <w:rStyle w:val="BuiltInTok"/>
        </w:rPr>
        <w:t>sum</w:t>
      </w:r>
      <w:r>
        <w:rPr>
          <w:rStyle w:val="NormalTok"/>
        </w:rPr>
        <w:t>()</w:t>
      </w:r>
    </w:p>
    <w:p w14:paraId="488F7594" w14:textId="77777777" w:rsidR="0086281D" w:rsidRDefault="0086281D" w:rsidP="0086281D">
      <w:pPr>
        <w:pStyle w:val="SourceCode"/>
      </w:pPr>
      <w:r>
        <w:rPr>
          <w:rStyle w:val="VerbatimChar"/>
        </w:rPr>
        <w:t>Time      0</w:t>
      </w:r>
      <w:r>
        <w:br/>
      </w:r>
      <w:r>
        <w:rPr>
          <w:rStyle w:val="VerbatimChar"/>
        </w:rPr>
        <w:t>V1        0</w:t>
      </w:r>
      <w:r>
        <w:br/>
      </w:r>
      <w:r>
        <w:rPr>
          <w:rStyle w:val="VerbatimChar"/>
        </w:rPr>
        <w:t>V2        0</w:t>
      </w:r>
      <w:r>
        <w:br/>
      </w:r>
      <w:r>
        <w:rPr>
          <w:rStyle w:val="VerbatimChar"/>
        </w:rPr>
        <w:t>V3        0</w:t>
      </w:r>
      <w:r>
        <w:br/>
      </w:r>
      <w:r>
        <w:rPr>
          <w:rStyle w:val="VerbatimChar"/>
        </w:rPr>
        <w:t>V4        0</w:t>
      </w:r>
      <w:r>
        <w:br/>
      </w:r>
      <w:r>
        <w:rPr>
          <w:rStyle w:val="VerbatimChar"/>
        </w:rPr>
        <w:t>V5        0</w:t>
      </w:r>
      <w:r>
        <w:br/>
      </w:r>
      <w:r>
        <w:rPr>
          <w:rStyle w:val="VerbatimChar"/>
        </w:rPr>
        <w:t>V6        0</w:t>
      </w:r>
      <w:r>
        <w:br/>
      </w:r>
      <w:r>
        <w:rPr>
          <w:rStyle w:val="VerbatimChar"/>
        </w:rPr>
        <w:t>V7        0</w:t>
      </w:r>
      <w:r>
        <w:br/>
      </w:r>
      <w:r>
        <w:rPr>
          <w:rStyle w:val="VerbatimChar"/>
        </w:rPr>
        <w:t>V8        0</w:t>
      </w:r>
      <w:r>
        <w:br/>
      </w:r>
      <w:r>
        <w:rPr>
          <w:rStyle w:val="VerbatimChar"/>
        </w:rPr>
        <w:t>V9        0</w:t>
      </w:r>
      <w:r>
        <w:br/>
      </w:r>
      <w:r>
        <w:rPr>
          <w:rStyle w:val="VerbatimChar"/>
        </w:rPr>
        <w:t>V10       0</w:t>
      </w:r>
      <w:r>
        <w:br/>
      </w:r>
      <w:r>
        <w:rPr>
          <w:rStyle w:val="VerbatimChar"/>
        </w:rPr>
        <w:t>V11       0</w:t>
      </w:r>
      <w:r>
        <w:br/>
      </w:r>
      <w:r>
        <w:rPr>
          <w:rStyle w:val="VerbatimChar"/>
        </w:rPr>
        <w:t>V12       0</w:t>
      </w:r>
      <w:r>
        <w:br/>
      </w:r>
      <w:r>
        <w:rPr>
          <w:rStyle w:val="VerbatimChar"/>
        </w:rPr>
        <w:t>V13       0</w:t>
      </w:r>
      <w:r>
        <w:br/>
      </w:r>
      <w:r>
        <w:rPr>
          <w:rStyle w:val="VerbatimChar"/>
        </w:rPr>
        <w:t>V14       0</w:t>
      </w:r>
      <w:r>
        <w:br/>
      </w:r>
      <w:r>
        <w:rPr>
          <w:rStyle w:val="VerbatimChar"/>
        </w:rPr>
        <w:t>V15       0</w:t>
      </w:r>
      <w:r>
        <w:br/>
      </w:r>
      <w:r>
        <w:rPr>
          <w:rStyle w:val="VerbatimChar"/>
        </w:rPr>
        <w:t>V16       0</w:t>
      </w:r>
      <w:r>
        <w:br/>
      </w:r>
      <w:r>
        <w:rPr>
          <w:rStyle w:val="VerbatimChar"/>
        </w:rPr>
        <w:t>V17       0</w:t>
      </w:r>
      <w:r>
        <w:br/>
      </w:r>
      <w:r>
        <w:rPr>
          <w:rStyle w:val="VerbatimChar"/>
        </w:rPr>
        <w:t>V18       0</w:t>
      </w:r>
      <w:r>
        <w:br/>
      </w:r>
      <w:r>
        <w:rPr>
          <w:rStyle w:val="VerbatimChar"/>
        </w:rPr>
        <w:t>V19       0</w:t>
      </w:r>
      <w:r>
        <w:br/>
      </w:r>
      <w:r>
        <w:rPr>
          <w:rStyle w:val="VerbatimChar"/>
        </w:rPr>
        <w:t>V20       0</w:t>
      </w:r>
      <w:r>
        <w:br/>
      </w:r>
      <w:r>
        <w:rPr>
          <w:rStyle w:val="VerbatimChar"/>
        </w:rPr>
        <w:t>V21       0</w:t>
      </w:r>
      <w:r>
        <w:br/>
      </w:r>
      <w:r>
        <w:rPr>
          <w:rStyle w:val="VerbatimChar"/>
        </w:rPr>
        <w:t>V22       0</w:t>
      </w:r>
      <w:r>
        <w:br/>
      </w:r>
      <w:r>
        <w:rPr>
          <w:rStyle w:val="VerbatimChar"/>
        </w:rPr>
        <w:t>V23       0</w:t>
      </w:r>
      <w:r>
        <w:br/>
      </w:r>
      <w:r>
        <w:rPr>
          <w:rStyle w:val="VerbatimChar"/>
        </w:rPr>
        <w:t>V24       0</w:t>
      </w:r>
      <w:r>
        <w:br/>
      </w:r>
      <w:r>
        <w:rPr>
          <w:rStyle w:val="VerbatimChar"/>
        </w:rPr>
        <w:t>V25       0</w:t>
      </w:r>
      <w:r>
        <w:br/>
      </w:r>
      <w:r>
        <w:rPr>
          <w:rStyle w:val="VerbatimChar"/>
        </w:rPr>
        <w:t>V26       0</w:t>
      </w:r>
      <w:r>
        <w:br/>
      </w:r>
      <w:r>
        <w:rPr>
          <w:rStyle w:val="VerbatimChar"/>
        </w:rPr>
        <w:t>V27       0</w:t>
      </w:r>
      <w:r>
        <w:br/>
      </w:r>
      <w:r>
        <w:rPr>
          <w:rStyle w:val="VerbatimChar"/>
        </w:rPr>
        <w:t>V28       0</w:t>
      </w:r>
      <w:r>
        <w:br/>
      </w:r>
      <w:r>
        <w:rPr>
          <w:rStyle w:val="VerbatimChar"/>
        </w:rPr>
        <w:t>Amount    0</w:t>
      </w:r>
      <w:r>
        <w:br/>
      </w:r>
      <w:r>
        <w:rPr>
          <w:rStyle w:val="VerbatimChar"/>
        </w:rPr>
        <w:t>Class     0</w:t>
      </w:r>
      <w:r>
        <w:br/>
      </w:r>
      <w:proofErr w:type="spellStart"/>
      <w:r>
        <w:rPr>
          <w:rStyle w:val="VerbatimChar"/>
        </w:rPr>
        <w:t>dtype</w:t>
      </w:r>
      <w:proofErr w:type="spellEnd"/>
      <w:r>
        <w:rPr>
          <w:rStyle w:val="VerbatimChar"/>
        </w:rPr>
        <w:t>: int64</w:t>
      </w:r>
    </w:p>
    <w:p w14:paraId="429E7BF1" w14:textId="77777777" w:rsidR="0086281D" w:rsidRDefault="0086281D" w:rsidP="0086281D">
      <w:pPr>
        <w:pStyle w:val="SourceCode"/>
      </w:pPr>
      <w:proofErr w:type="spellStart"/>
      <w:r>
        <w:rPr>
          <w:rStyle w:val="KeywordTok"/>
        </w:rPr>
        <w:t>def</w:t>
      </w:r>
      <w:proofErr w:type="spellEnd"/>
      <w:r>
        <w:rPr>
          <w:rStyle w:val="NormalTok"/>
        </w:rPr>
        <w:t xml:space="preserve"> </w:t>
      </w:r>
      <w:proofErr w:type="spellStart"/>
      <w:r>
        <w:rPr>
          <w:rStyle w:val="NormalTok"/>
        </w:rPr>
        <w:t>countplot_data</w:t>
      </w:r>
      <w:proofErr w:type="spellEnd"/>
      <w:r>
        <w:rPr>
          <w:rStyle w:val="NormalTok"/>
        </w:rPr>
        <w:t>(data, feature):</w:t>
      </w:r>
      <w:r>
        <w:br/>
      </w:r>
      <w:r>
        <w:rPr>
          <w:rStyle w:val="NormalTok"/>
        </w:rPr>
        <w:t xml:space="preserve">    </w:t>
      </w:r>
      <w:r>
        <w:rPr>
          <w:rStyle w:val="CommentTok"/>
        </w:rPr>
        <w:t>'''</w:t>
      </w:r>
      <w:r>
        <w:br/>
      </w:r>
      <w:r>
        <w:rPr>
          <w:rStyle w:val="CommentTok"/>
        </w:rPr>
        <w:t xml:space="preserve">        Method to compute </w:t>
      </w:r>
      <w:proofErr w:type="spellStart"/>
      <w:r>
        <w:rPr>
          <w:rStyle w:val="CommentTok"/>
        </w:rPr>
        <w:t>countplot</w:t>
      </w:r>
      <w:proofErr w:type="spellEnd"/>
      <w:r>
        <w:rPr>
          <w:rStyle w:val="CommentTok"/>
        </w:rPr>
        <w:t xml:space="preserve"> of given </w:t>
      </w:r>
      <w:proofErr w:type="spellStart"/>
      <w:r>
        <w:rPr>
          <w:rStyle w:val="CommentTok"/>
        </w:rPr>
        <w:t>dataframe</w:t>
      </w:r>
      <w:proofErr w:type="spellEnd"/>
      <w:r>
        <w:br/>
      </w:r>
      <w:r>
        <w:rPr>
          <w:rStyle w:val="CommentTok"/>
        </w:rPr>
        <w:t xml:space="preserve">        Parameters:</w:t>
      </w:r>
      <w:r>
        <w:br/>
      </w:r>
      <w:r>
        <w:rPr>
          <w:rStyle w:val="CommentTok"/>
        </w:rPr>
        <w:t xml:space="preserve">            data(</w:t>
      </w:r>
      <w:proofErr w:type="spellStart"/>
      <w:r>
        <w:rPr>
          <w:rStyle w:val="CommentTok"/>
        </w:rPr>
        <w:t>pd.Dataframe</w:t>
      </w:r>
      <w:proofErr w:type="spellEnd"/>
      <w:r>
        <w:rPr>
          <w:rStyle w:val="CommentTok"/>
        </w:rPr>
        <w:t xml:space="preserve">): Input </w:t>
      </w:r>
      <w:proofErr w:type="spellStart"/>
      <w:r>
        <w:rPr>
          <w:rStyle w:val="CommentTok"/>
        </w:rPr>
        <w:t>Dataframe</w:t>
      </w:r>
      <w:proofErr w:type="spellEnd"/>
      <w:r>
        <w:br/>
      </w:r>
      <w:r>
        <w:rPr>
          <w:rStyle w:val="CommentTok"/>
        </w:rPr>
        <w:t xml:space="preserve">            feature(</w:t>
      </w:r>
      <w:proofErr w:type="spellStart"/>
      <w:r>
        <w:rPr>
          <w:rStyle w:val="CommentTok"/>
        </w:rPr>
        <w:t>str</w:t>
      </w:r>
      <w:proofErr w:type="spellEnd"/>
      <w:r>
        <w:rPr>
          <w:rStyle w:val="CommentTok"/>
        </w:rPr>
        <w:t xml:space="preserve">): Feature in </w:t>
      </w:r>
      <w:proofErr w:type="spellStart"/>
      <w:r>
        <w:rPr>
          <w:rStyle w:val="CommentTok"/>
        </w:rPr>
        <w:t>Dataframe</w:t>
      </w:r>
      <w:proofErr w:type="spellEnd"/>
      <w:r>
        <w:br/>
      </w:r>
      <w:r>
        <w:rPr>
          <w:rStyle w:val="CommentTok"/>
        </w:rPr>
        <w:t xml:space="preserve">    '''</w:t>
      </w:r>
      <w:r>
        <w:br/>
      </w:r>
      <w:r>
        <w:rPr>
          <w:rStyle w:val="NormalTok"/>
        </w:rPr>
        <w:t xml:space="preserve">    </w:t>
      </w:r>
      <w:proofErr w:type="spellStart"/>
      <w:r>
        <w:rPr>
          <w:rStyle w:val="NormalTok"/>
        </w:rPr>
        <w:t>plt.figure</w:t>
      </w:r>
      <w:proofErr w:type="spellEnd"/>
      <w:r>
        <w:rPr>
          <w:rStyle w:val="NormalTok"/>
        </w:rPr>
        <w:t>(</w:t>
      </w:r>
      <w:proofErr w:type="spellStart"/>
      <w:r>
        <w:rPr>
          <w:rStyle w:val="NormalTok"/>
        </w:rPr>
        <w:t>figsize</w:t>
      </w:r>
      <w:proofErr w:type="spellEnd"/>
      <w:r>
        <w:rPr>
          <w:rStyle w:val="OperatorTok"/>
        </w:rPr>
        <w:t>=</w:t>
      </w:r>
      <w:r>
        <w:rPr>
          <w:rStyle w:val="NormalTok"/>
        </w:rPr>
        <w:t>(</w:t>
      </w:r>
      <w:r>
        <w:rPr>
          <w:rStyle w:val="DecValTok"/>
        </w:rPr>
        <w:t>10</w:t>
      </w:r>
      <w:r>
        <w:rPr>
          <w:rStyle w:val="NormalTok"/>
        </w:rPr>
        <w:t>,</w:t>
      </w:r>
      <w:r>
        <w:rPr>
          <w:rStyle w:val="DecValTok"/>
        </w:rPr>
        <w:t>10</w:t>
      </w:r>
      <w:r>
        <w:rPr>
          <w:rStyle w:val="NormalTok"/>
        </w:rPr>
        <w:t>))</w:t>
      </w:r>
      <w:r>
        <w:br/>
      </w:r>
      <w:r>
        <w:rPr>
          <w:rStyle w:val="NormalTok"/>
        </w:rPr>
        <w:t xml:space="preserve">    </w:t>
      </w:r>
      <w:proofErr w:type="spellStart"/>
      <w:r>
        <w:rPr>
          <w:rStyle w:val="NormalTok"/>
        </w:rPr>
        <w:t>sns.countplot</w:t>
      </w:r>
      <w:proofErr w:type="spellEnd"/>
      <w:r>
        <w:rPr>
          <w:rStyle w:val="NormalTok"/>
        </w:rPr>
        <w:t>(x</w:t>
      </w:r>
      <w:r>
        <w:rPr>
          <w:rStyle w:val="OperatorTok"/>
        </w:rPr>
        <w:t>=</w:t>
      </w:r>
      <w:r>
        <w:rPr>
          <w:rStyle w:val="NormalTok"/>
        </w:rPr>
        <w:t>feature, data</w:t>
      </w:r>
      <w:r>
        <w:rPr>
          <w:rStyle w:val="OperatorTok"/>
        </w:rPr>
        <w:t>=</w:t>
      </w:r>
      <w:r>
        <w:rPr>
          <w:rStyle w:val="NormalTok"/>
        </w:rPr>
        <w:t>data)</w:t>
      </w:r>
      <w:r>
        <w:br/>
      </w:r>
      <w:r>
        <w:rPr>
          <w:rStyle w:val="NormalTok"/>
        </w:rPr>
        <w:t xml:space="preserve">    </w:t>
      </w:r>
      <w:proofErr w:type="spellStart"/>
      <w:r>
        <w:rPr>
          <w:rStyle w:val="NormalTok"/>
        </w:rPr>
        <w:t>plt.show</w:t>
      </w:r>
      <w:proofErr w:type="spellEnd"/>
      <w:r>
        <w:rPr>
          <w:rStyle w:val="NormalTok"/>
        </w:rPr>
        <w:t>()</w:t>
      </w:r>
      <w:r>
        <w:br/>
      </w:r>
      <w:r>
        <w:br/>
      </w:r>
      <w:proofErr w:type="spellStart"/>
      <w:r>
        <w:rPr>
          <w:rStyle w:val="KeywordTok"/>
        </w:rPr>
        <w:t>def</w:t>
      </w:r>
      <w:proofErr w:type="spellEnd"/>
      <w:r>
        <w:rPr>
          <w:rStyle w:val="NormalTok"/>
        </w:rPr>
        <w:t xml:space="preserve"> </w:t>
      </w:r>
      <w:proofErr w:type="spellStart"/>
      <w:r>
        <w:rPr>
          <w:rStyle w:val="NormalTok"/>
        </w:rPr>
        <w:t>pairplot_data_grid</w:t>
      </w:r>
      <w:proofErr w:type="spellEnd"/>
      <w:r>
        <w:rPr>
          <w:rStyle w:val="NormalTok"/>
        </w:rPr>
        <w:t>(data, feature1, feature2, target):</w:t>
      </w:r>
      <w:r>
        <w:br/>
      </w:r>
      <w:r>
        <w:rPr>
          <w:rStyle w:val="NormalTok"/>
        </w:rPr>
        <w:t xml:space="preserve">    </w:t>
      </w:r>
      <w:r>
        <w:rPr>
          <w:rStyle w:val="CommentTok"/>
        </w:rPr>
        <w:t>'''</w:t>
      </w:r>
      <w:r>
        <w:br/>
      </w:r>
      <w:r>
        <w:rPr>
          <w:rStyle w:val="CommentTok"/>
        </w:rPr>
        <w:t xml:space="preserve">        Method to construct </w:t>
      </w:r>
      <w:proofErr w:type="spellStart"/>
      <w:r>
        <w:rPr>
          <w:rStyle w:val="CommentTok"/>
        </w:rPr>
        <w:t>pairplot</w:t>
      </w:r>
      <w:proofErr w:type="spellEnd"/>
      <w:r>
        <w:rPr>
          <w:rStyle w:val="CommentTok"/>
        </w:rPr>
        <w:t xml:space="preserve"> of the given feature </w:t>
      </w:r>
      <w:proofErr w:type="spellStart"/>
      <w:r>
        <w:rPr>
          <w:rStyle w:val="CommentTok"/>
        </w:rPr>
        <w:t>wrt</w:t>
      </w:r>
      <w:proofErr w:type="spellEnd"/>
      <w:r>
        <w:rPr>
          <w:rStyle w:val="CommentTok"/>
        </w:rPr>
        <w:t xml:space="preserve"> data</w:t>
      </w:r>
      <w:r>
        <w:br/>
      </w:r>
      <w:r>
        <w:rPr>
          <w:rStyle w:val="CommentTok"/>
        </w:rPr>
        <w:t xml:space="preserve">        Parameters:</w:t>
      </w:r>
      <w:r>
        <w:br/>
      </w:r>
      <w:r>
        <w:rPr>
          <w:rStyle w:val="CommentTok"/>
        </w:rPr>
        <w:t xml:space="preserve">            data(</w:t>
      </w:r>
      <w:proofErr w:type="spellStart"/>
      <w:r>
        <w:rPr>
          <w:rStyle w:val="CommentTok"/>
        </w:rPr>
        <w:t>pd.DataFrame</w:t>
      </w:r>
      <w:proofErr w:type="spellEnd"/>
      <w:r>
        <w:rPr>
          <w:rStyle w:val="CommentTok"/>
        </w:rPr>
        <w:t xml:space="preserve">): Input </w:t>
      </w:r>
      <w:proofErr w:type="spellStart"/>
      <w:r>
        <w:rPr>
          <w:rStyle w:val="CommentTok"/>
        </w:rPr>
        <w:t>Dataframe</w:t>
      </w:r>
      <w:proofErr w:type="spellEnd"/>
      <w:r>
        <w:br/>
      </w:r>
      <w:r>
        <w:rPr>
          <w:rStyle w:val="CommentTok"/>
        </w:rPr>
        <w:t xml:space="preserve">            feature1(</w:t>
      </w:r>
      <w:proofErr w:type="spellStart"/>
      <w:r>
        <w:rPr>
          <w:rStyle w:val="CommentTok"/>
        </w:rPr>
        <w:t>str</w:t>
      </w:r>
      <w:proofErr w:type="spellEnd"/>
      <w:r>
        <w:rPr>
          <w:rStyle w:val="CommentTok"/>
        </w:rPr>
        <w:t>): First Feature for Pair Plot</w:t>
      </w:r>
      <w:r>
        <w:br/>
      </w:r>
      <w:r>
        <w:rPr>
          <w:rStyle w:val="CommentTok"/>
        </w:rPr>
        <w:t xml:space="preserve">            feature2(</w:t>
      </w:r>
      <w:proofErr w:type="spellStart"/>
      <w:r>
        <w:rPr>
          <w:rStyle w:val="CommentTok"/>
        </w:rPr>
        <w:t>str</w:t>
      </w:r>
      <w:proofErr w:type="spellEnd"/>
      <w:r>
        <w:rPr>
          <w:rStyle w:val="CommentTok"/>
        </w:rPr>
        <w:t>): Second Feature for Pair Plot</w:t>
      </w:r>
      <w:r>
        <w:br/>
      </w:r>
      <w:r>
        <w:rPr>
          <w:rStyle w:val="CommentTok"/>
        </w:rPr>
        <w:t xml:space="preserve">            target: Target or Label (y)</w:t>
      </w:r>
      <w:r>
        <w:br/>
      </w:r>
      <w:r>
        <w:rPr>
          <w:rStyle w:val="CommentTok"/>
        </w:rPr>
        <w:t xml:space="preserve">    '''</w:t>
      </w:r>
      <w:r>
        <w:br/>
      </w:r>
      <w:r>
        <w:br/>
      </w:r>
      <w:r>
        <w:rPr>
          <w:rStyle w:val="NormalTok"/>
        </w:rPr>
        <w:t xml:space="preserve">    </w:t>
      </w:r>
      <w:proofErr w:type="spellStart"/>
      <w:r>
        <w:rPr>
          <w:rStyle w:val="NormalTok"/>
        </w:rPr>
        <w:t>sns.FacetGrid</w:t>
      </w:r>
      <w:proofErr w:type="spellEnd"/>
      <w:r>
        <w:rPr>
          <w:rStyle w:val="NormalTok"/>
        </w:rPr>
        <w:t>(data, hue</w:t>
      </w:r>
      <w:r>
        <w:rPr>
          <w:rStyle w:val="OperatorTok"/>
        </w:rPr>
        <w:t>=</w:t>
      </w:r>
      <w:r>
        <w:rPr>
          <w:rStyle w:val="NormalTok"/>
        </w:rPr>
        <w:t>target, size</w:t>
      </w:r>
      <w:r>
        <w:rPr>
          <w:rStyle w:val="OperatorTok"/>
        </w:rPr>
        <w:t>=</w:t>
      </w:r>
      <w:r>
        <w:rPr>
          <w:rStyle w:val="DecValTok"/>
        </w:rPr>
        <w:t>6</w:t>
      </w:r>
      <w:r>
        <w:rPr>
          <w:rStyle w:val="NormalTok"/>
        </w:rPr>
        <w:t>).</w:t>
      </w:r>
      <w:r>
        <w:rPr>
          <w:rStyle w:val="BuiltInTok"/>
        </w:rPr>
        <w:t>map</w:t>
      </w:r>
      <w:r>
        <w:rPr>
          <w:rStyle w:val="NormalTok"/>
        </w:rPr>
        <w:t>(</w:t>
      </w:r>
      <w:proofErr w:type="spellStart"/>
      <w:r>
        <w:rPr>
          <w:rStyle w:val="NormalTok"/>
        </w:rPr>
        <w:t>plt.scatter</w:t>
      </w:r>
      <w:proofErr w:type="spellEnd"/>
      <w:r>
        <w:rPr>
          <w:rStyle w:val="NormalTok"/>
        </w:rPr>
        <w:t>, feature1, feature2).</w:t>
      </w:r>
      <w:proofErr w:type="spellStart"/>
      <w:r>
        <w:rPr>
          <w:rStyle w:val="NormalTok"/>
        </w:rPr>
        <w:t>add_legend</w:t>
      </w:r>
      <w:proofErr w:type="spellEnd"/>
      <w:r>
        <w:rPr>
          <w:rStyle w:val="NormalTok"/>
        </w:rPr>
        <w:t>()</w:t>
      </w:r>
      <w:r>
        <w:br/>
      </w:r>
      <w:r>
        <w:rPr>
          <w:rStyle w:val="NormalTok"/>
        </w:rPr>
        <w:t xml:space="preserve">    </w:t>
      </w:r>
      <w:proofErr w:type="spellStart"/>
      <w:r>
        <w:rPr>
          <w:rStyle w:val="NormalTok"/>
        </w:rPr>
        <w:t>plt.show</w:t>
      </w:r>
      <w:proofErr w:type="spellEnd"/>
      <w:r>
        <w:rPr>
          <w:rStyle w:val="NormalTok"/>
        </w:rPr>
        <w:t>()</w:t>
      </w:r>
      <w:r>
        <w:br/>
      </w:r>
      <w:r>
        <w:rPr>
          <w:rStyle w:val="NormalTok"/>
        </w:rPr>
        <w:t xml:space="preserve">        </w:t>
      </w:r>
    </w:p>
    <w:p w14:paraId="5505A9D6" w14:textId="77777777" w:rsidR="0086281D" w:rsidRDefault="0086281D" w:rsidP="0086281D">
      <w:pPr>
        <w:pStyle w:val="SourceCode"/>
      </w:pPr>
      <w:proofErr w:type="spellStart"/>
      <w:r>
        <w:rPr>
          <w:rStyle w:val="NormalTok"/>
        </w:rPr>
        <w:t>countplot_data</w:t>
      </w:r>
      <w:proofErr w:type="spellEnd"/>
      <w:r>
        <w:rPr>
          <w:rStyle w:val="NormalTok"/>
        </w:rPr>
        <w:t>(</w:t>
      </w:r>
      <w:proofErr w:type="spellStart"/>
      <w:r>
        <w:rPr>
          <w:rStyle w:val="NormalTok"/>
        </w:rPr>
        <w:t>df</w:t>
      </w:r>
      <w:proofErr w:type="spellEnd"/>
      <w:r>
        <w:rPr>
          <w:rStyle w:val="NormalTok"/>
        </w:rPr>
        <w:t xml:space="preserve">, </w:t>
      </w:r>
      <w:proofErr w:type="spellStart"/>
      <w:r>
        <w:rPr>
          <w:rStyle w:val="NormalTok"/>
        </w:rPr>
        <w:t>df.Class</w:t>
      </w:r>
      <w:proofErr w:type="spellEnd"/>
      <w:r>
        <w:rPr>
          <w:rStyle w:val="NormalTok"/>
        </w:rPr>
        <w:t>)</w:t>
      </w:r>
    </w:p>
    <w:p w14:paraId="5551560D" w14:textId="0F23C236" w:rsidR="0086281D" w:rsidRDefault="0086281D" w:rsidP="0086281D">
      <w:pPr>
        <w:pStyle w:val="FirstParagraph"/>
      </w:pPr>
      <w:r>
        <w:rPr>
          <w:noProof/>
        </w:rPr>
        <w:drawing>
          <wp:inline distT="0" distB="0" distL="0" distR="0" wp14:anchorId="7C047DE0" wp14:editId="7EA15AC2">
            <wp:extent cx="5334000" cy="4981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4981575"/>
                    </a:xfrm>
                    <a:prstGeom prst="rect">
                      <a:avLst/>
                    </a:prstGeom>
                    <a:solidFill>
                      <a:srgbClr val="FFFFFF"/>
                    </a:solidFill>
                    <a:ln>
                      <a:noFill/>
                    </a:ln>
                  </pic:spPr>
                </pic:pic>
              </a:graphicData>
            </a:graphic>
          </wp:inline>
        </w:drawing>
      </w:r>
    </w:p>
    <w:p w14:paraId="2C5F0C5D" w14:textId="77777777" w:rsidR="0086281D" w:rsidRDefault="0086281D" w:rsidP="0086281D">
      <w:pPr>
        <w:pStyle w:val="Heading3"/>
      </w:pPr>
      <w:bookmarkStart w:id="7" w:name="insights"/>
      <w:r>
        <w:t>Insights:</w:t>
      </w:r>
    </w:p>
    <w:p w14:paraId="556A04E1" w14:textId="77777777" w:rsidR="0086281D" w:rsidRDefault="0086281D" w:rsidP="0086281D">
      <w:pPr>
        <w:pStyle w:val="Compact"/>
        <w:numPr>
          <w:ilvl w:val="0"/>
          <w:numId w:val="17"/>
        </w:numPr>
      </w:pPr>
      <w:r>
        <w:t>The Dataset has 32 columns with unknown features labelled V1 to V28, Time, Amount and Class</w:t>
      </w:r>
    </w:p>
    <w:p w14:paraId="5F4A1550" w14:textId="77777777" w:rsidR="0086281D" w:rsidRDefault="0086281D" w:rsidP="0086281D">
      <w:pPr>
        <w:pStyle w:val="Compact"/>
        <w:numPr>
          <w:ilvl w:val="0"/>
          <w:numId w:val="17"/>
        </w:numPr>
      </w:pPr>
      <w:r>
        <w:t>The target variable is 'Class' and rest of the variables are input features</w:t>
      </w:r>
    </w:p>
    <w:p w14:paraId="38207548" w14:textId="77777777" w:rsidR="0086281D" w:rsidRDefault="0086281D" w:rsidP="0086281D">
      <w:pPr>
        <w:pStyle w:val="Compact"/>
        <w:numPr>
          <w:ilvl w:val="0"/>
          <w:numId w:val="17"/>
        </w:numPr>
      </w:pPr>
      <w:r>
        <w:t>The Class has the following values:</w:t>
      </w:r>
    </w:p>
    <w:p w14:paraId="50400F1E" w14:textId="77777777" w:rsidR="0086281D" w:rsidRDefault="0086281D" w:rsidP="0086281D">
      <w:pPr>
        <w:pStyle w:val="Compact"/>
        <w:numPr>
          <w:ilvl w:val="1"/>
          <w:numId w:val="18"/>
        </w:numPr>
      </w:pPr>
      <w:r>
        <w:t>0: Legitimate Transactions</w:t>
      </w:r>
    </w:p>
    <w:p w14:paraId="4490C212" w14:textId="77777777" w:rsidR="0086281D" w:rsidRDefault="0086281D" w:rsidP="0086281D">
      <w:pPr>
        <w:pStyle w:val="Compact"/>
        <w:numPr>
          <w:ilvl w:val="1"/>
          <w:numId w:val="18"/>
        </w:numPr>
      </w:pPr>
      <w:r>
        <w:t>1: Fraud Transactions</w:t>
      </w:r>
    </w:p>
    <w:p w14:paraId="00721405" w14:textId="77777777" w:rsidR="0086281D" w:rsidRDefault="0086281D" w:rsidP="0086281D">
      <w:pPr>
        <w:pStyle w:val="Compact"/>
        <w:numPr>
          <w:ilvl w:val="0"/>
          <w:numId w:val="17"/>
        </w:numPr>
      </w:pPr>
      <w:r>
        <w:t xml:space="preserve">The Dataset is highly imbalanced as evident from the </w:t>
      </w:r>
      <w:proofErr w:type="spellStart"/>
      <w:r>
        <w:t>countplot</w:t>
      </w:r>
      <w:proofErr w:type="spellEnd"/>
      <w:r>
        <w:t xml:space="preserve"> with majoritarian class label '0' and minority class label '1'</w:t>
      </w:r>
    </w:p>
    <w:p w14:paraId="3376B160" w14:textId="77777777" w:rsidR="0086281D" w:rsidRDefault="0086281D" w:rsidP="0086281D">
      <w:pPr>
        <w:pStyle w:val="Compact"/>
        <w:numPr>
          <w:ilvl w:val="0"/>
          <w:numId w:val="17"/>
        </w:numPr>
      </w:pPr>
      <w:r>
        <w:t>Thus, if we run the model on such imbalanced data we may end up highly overfitting it on the data and resulting in non-deployable model</w:t>
      </w:r>
    </w:p>
    <w:p w14:paraId="6B7F7422" w14:textId="77777777" w:rsidR="0086281D" w:rsidRDefault="0086281D" w:rsidP="0086281D">
      <w:pPr>
        <w:pStyle w:val="Compact"/>
        <w:numPr>
          <w:ilvl w:val="0"/>
          <w:numId w:val="17"/>
        </w:numPr>
      </w:pPr>
      <w:r>
        <w:t>Hence, we will perform Synthetic Minority Oversampling on the data to balance it out as shown later after exploring other features.</w:t>
      </w:r>
      <w:bookmarkEnd w:id="7"/>
    </w:p>
    <w:p w14:paraId="139733E7" w14:textId="77777777" w:rsidR="0086281D" w:rsidRDefault="0086281D" w:rsidP="0086281D">
      <w:pPr>
        <w:pStyle w:val="Heading3"/>
      </w:pPr>
      <w:bookmarkStart w:id="8" w:name="X3c3795dd9c4f581e732f4c99fd7dae0ce39779e"/>
      <w:r>
        <w:t>What is relationship of fraud transactions with amount of money?</w:t>
      </w:r>
    </w:p>
    <w:p w14:paraId="2AAEE43C" w14:textId="77777777" w:rsidR="0086281D" w:rsidRDefault="0086281D" w:rsidP="0086281D">
      <w:pPr>
        <w:pStyle w:val="FirstParagraph"/>
      </w:pPr>
      <w:r>
        <w:t>Let us try to determine the nature of transactions which are fraud and obtain a relevant set of the same with respect to their amount.</w:t>
      </w:r>
    </w:p>
    <w:p w14:paraId="127697EF" w14:textId="77777777" w:rsidR="0086281D" w:rsidRDefault="0086281D" w:rsidP="0086281D">
      <w:pPr>
        <w:pStyle w:val="Compact"/>
        <w:numPr>
          <w:ilvl w:val="0"/>
          <w:numId w:val="19"/>
        </w:numPr>
      </w:pPr>
      <w:r>
        <w:t xml:space="preserve">We </w:t>
      </w:r>
      <w:proofErr w:type="spellStart"/>
      <w:r>
        <w:t>hypothesise</w:t>
      </w:r>
      <w:proofErr w:type="spellEnd"/>
      <w:r>
        <w:t xml:space="preserve"> based on our scatter plot that all fraud transactions occur for an amount less than 2500.</w:t>
      </w:r>
      <w:bookmarkEnd w:id="8"/>
    </w:p>
    <w:p w14:paraId="6AAF5FE6" w14:textId="77777777" w:rsidR="0086281D" w:rsidRDefault="0086281D" w:rsidP="0086281D">
      <w:pPr>
        <w:pStyle w:val="SourceCode"/>
      </w:pPr>
      <w:proofErr w:type="spellStart"/>
      <w:r>
        <w:rPr>
          <w:rStyle w:val="NormalTok"/>
        </w:rPr>
        <w:t>pairplot_data_grid</w:t>
      </w:r>
      <w:proofErr w:type="spellEnd"/>
      <w:r>
        <w:rPr>
          <w:rStyle w:val="NormalTok"/>
        </w:rPr>
        <w:t>(</w:t>
      </w:r>
      <w:proofErr w:type="spellStart"/>
      <w:r>
        <w:rPr>
          <w:rStyle w:val="NormalTok"/>
        </w:rPr>
        <w:t>df</w:t>
      </w:r>
      <w:proofErr w:type="spellEnd"/>
      <w:r>
        <w:rPr>
          <w:rStyle w:val="NormalTok"/>
        </w:rPr>
        <w:t xml:space="preserve">, </w:t>
      </w:r>
      <w:r>
        <w:rPr>
          <w:rStyle w:val="StringTok"/>
        </w:rPr>
        <w:t>"Time"</w:t>
      </w:r>
      <w:r>
        <w:rPr>
          <w:rStyle w:val="NormalTok"/>
        </w:rPr>
        <w:t xml:space="preserve">, </w:t>
      </w:r>
      <w:r>
        <w:rPr>
          <w:rStyle w:val="StringTok"/>
        </w:rPr>
        <w:t>"Amount"</w:t>
      </w:r>
      <w:r>
        <w:rPr>
          <w:rStyle w:val="NormalTok"/>
        </w:rPr>
        <w:t xml:space="preserve">, </w:t>
      </w:r>
      <w:r>
        <w:rPr>
          <w:rStyle w:val="StringTok"/>
        </w:rPr>
        <w:t>"Class"</w:t>
      </w:r>
      <w:r>
        <w:rPr>
          <w:rStyle w:val="NormalTok"/>
        </w:rPr>
        <w:t>)</w:t>
      </w:r>
    </w:p>
    <w:p w14:paraId="64FEDD9C" w14:textId="101F3A49" w:rsidR="0086281D" w:rsidRDefault="0086281D" w:rsidP="0086281D">
      <w:pPr>
        <w:pStyle w:val="FirstParagraph"/>
        <w:rPr>
          <w:rStyle w:val="NormalTok"/>
        </w:rPr>
      </w:pPr>
      <w:r>
        <w:rPr>
          <w:noProof/>
        </w:rPr>
        <w:drawing>
          <wp:inline distT="0" distB="0" distL="0" distR="0" wp14:anchorId="535DEA18" wp14:editId="78487E39">
            <wp:extent cx="5334000" cy="48482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4848225"/>
                    </a:xfrm>
                    <a:prstGeom prst="rect">
                      <a:avLst/>
                    </a:prstGeom>
                    <a:solidFill>
                      <a:srgbClr val="FFFFFF"/>
                    </a:solidFill>
                    <a:ln>
                      <a:noFill/>
                    </a:ln>
                  </pic:spPr>
                </pic:pic>
              </a:graphicData>
            </a:graphic>
          </wp:inline>
        </w:drawing>
      </w:r>
    </w:p>
    <w:p w14:paraId="20888875" w14:textId="77777777" w:rsidR="0086281D" w:rsidRDefault="0086281D" w:rsidP="0086281D">
      <w:pPr>
        <w:pStyle w:val="SourceCode"/>
      </w:pPr>
      <w:proofErr w:type="spellStart"/>
      <w:r>
        <w:rPr>
          <w:rStyle w:val="NormalTok"/>
        </w:rPr>
        <w:t>pairplot_data_grid</w:t>
      </w:r>
      <w:proofErr w:type="spellEnd"/>
      <w:r>
        <w:rPr>
          <w:rStyle w:val="NormalTok"/>
        </w:rPr>
        <w:t>(</w:t>
      </w:r>
      <w:proofErr w:type="spellStart"/>
      <w:r>
        <w:rPr>
          <w:rStyle w:val="NormalTok"/>
        </w:rPr>
        <w:t>df</w:t>
      </w:r>
      <w:proofErr w:type="spellEnd"/>
      <w:r>
        <w:rPr>
          <w:rStyle w:val="NormalTok"/>
        </w:rPr>
        <w:t xml:space="preserve">, </w:t>
      </w:r>
      <w:r>
        <w:rPr>
          <w:rStyle w:val="StringTok"/>
        </w:rPr>
        <w:t>"Amount"</w:t>
      </w:r>
      <w:r>
        <w:rPr>
          <w:rStyle w:val="NormalTok"/>
        </w:rPr>
        <w:t xml:space="preserve">, </w:t>
      </w:r>
      <w:r>
        <w:rPr>
          <w:rStyle w:val="StringTok"/>
        </w:rPr>
        <w:t>"Time"</w:t>
      </w:r>
      <w:r>
        <w:rPr>
          <w:rStyle w:val="NormalTok"/>
        </w:rPr>
        <w:t xml:space="preserve">, </w:t>
      </w:r>
      <w:r>
        <w:rPr>
          <w:rStyle w:val="StringTok"/>
        </w:rPr>
        <w:t>"Class"</w:t>
      </w:r>
      <w:r>
        <w:rPr>
          <w:rStyle w:val="NormalTok"/>
        </w:rPr>
        <w:t>)</w:t>
      </w:r>
    </w:p>
    <w:p w14:paraId="30E7C1BA" w14:textId="17A08DCA" w:rsidR="0086281D" w:rsidRDefault="0086281D" w:rsidP="0086281D">
      <w:pPr>
        <w:pStyle w:val="FirstParagraph"/>
      </w:pPr>
      <w:r>
        <w:rPr>
          <w:noProof/>
        </w:rPr>
        <w:drawing>
          <wp:inline distT="0" distB="0" distL="0" distR="0" wp14:anchorId="54EA6DF7" wp14:editId="23CA014C">
            <wp:extent cx="5334000" cy="48482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4848225"/>
                    </a:xfrm>
                    <a:prstGeom prst="rect">
                      <a:avLst/>
                    </a:prstGeom>
                    <a:solidFill>
                      <a:srgbClr val="FFFFFF"/>
                    </a:solidFill>
                    <a:ln>
                      <a:noFill/>
                    </a:ln>
                  </pic:spPr>
                </pic:pic>
              </a:graphicData>
            </a:graphic>
          </wp:inline>
        </w:drawing>
      </w:r>
    </w:p>
    <w:p w14:paraId="45FFD283" w14:textId="77777777" w:rsidR="0086281D" w:rsidRDefault="0086281D" w:rsidP="0086281D">
      <w:pPr>
        <w:pStyle w:val="Heading3"/>
      </w:pPr>
      <w:bookmarkStart w:id="9" w:name="insights1"/>
      <w:r>
        <w:t>Insights:</w:t>
      </w:r>
    </w:p>
    <w:p w14:paraId="023BD28C" w14:textId="77777777" w:rsidR="0086281D" w:rsidRDefault="0086281D" w:rsidP="0086281D">
      <w:pPr>
        <w:pStyle w:val="Compact"/>
        <w:numPr>
          <w:ilvl w:val="0"/>
          <w:numId w:val="20"/>
        </w:numPr>
      </w:pPr>
      <w:r>
        <w:t>It can be observed that the fraud transactions are generally not above an amount of 2500.</w:t>
      </w:r>
    </w:p>
    <w:p w14:paraId="4C08E800" w14:textId="77777777" w:rsidR="0086281D" w:rsidRDefault="0086281D" w:rsidP="0086281D">
      <w:pPr>
        <w:pStyle w:val="Compact"/>
        <w:numPr>
          <w:ilvl w:val="0"/>
          <w:numId w:val="20"/>
        </w:numPr>
      </w:pPr>
      <w:r>
        <w:t>It can also be observed that the fraud transactions are evenly distributed about time.</w:t>
      </w:r>
    </w:p>
    <w:p w14:paraId="0CB9291D" w14:textId="77777777" w:rsidR="0086281D" w:rsidRDefault="0086281D" w:rsidP="0086281D">
      <w:pPr>
        <w:pStyle w:val="Compact"/>
        <w:numPr>
          <w:ilvl w:val="0"/>
          <w:numId w:val="20"/>
        </w:numPr>
      </w:pPr>
      <w:r>
        <w:t>Let us try to prove it</w:t>
      </w:r>
      <w:bookmarkEnd w:id="9"/>
    </w:p>
    <w:p w14:paraId="366AF13D" w14:textId="77777777" w:rsidR="0086281D" w:rsidRDefault="0086281D" w:rsidP="0086281D">
      <w:pPr>
        <w:pStyle w:val="SourceCode"/>
      </w:pPr>
      <w:proofErr w:type="spellStart"/>
      <w:r>
        <w:rPr>
          <w:rStyle w:val="NormalTok"/>
        </w:rPr>
        <w:t>amount_more</w:t>
      </w:r>
      <w:proofErr w:type="spellEnd"/>
      <w:r>
        <w:rPr>
          <w:rStyle w:val="NormalTok"/>
        </w:rPr>
        <w:t xml:space="preserve"> </w:t>
      </w:r>
      <w:r>
        <w:rPr>
          <w:rStyle w:val="OperatorTok"/>
        </w:rPr>
        <w:t>=</w:t>
      </w:r>
      <w:r>
        <w:rPr>
          <w:rStyle w:val="NormalTok"/>
        </w:rPr>
        <w:t xml:space="preserve"> </w:t>
      </w:r>
      <w:r>
        <w:rPr>
          <w:rStyle w:val="DecValTok"/>
        </w:rPr>
        <w:t>0</w:t>
      </w:r>
      <w:r>
        <w:br/>
      </w:r>
      <w:proofErr w:type="spellStart"/>
      <w:r>
        <w:rPr>
          <w:rStyle w:val="NormalTok"/>
        </w:rPr>
        <w:t>amount_less</w:t>
      </w:r>
      <w:proofErr w:type="spellEnd"/>
      <w:r>
        <w:rPr>
          <w:rStyle w:val="NormalTok"/>
        </w:rPr>
        <w:t xml:space="preserve"> </w:t>
      </w:r>
      <w:r>
        <w:rPr>
          <w:rStyle w:val="OperatorTok"/>
        </w:rPr>
        <w:t>=</w:t>
      </w:r>
      <w:r>
        <w:rPr>
          <w:rStyle w:val="NormalTok"/>
        </w:rPr>
        <w:t xml:space="preserve"> </w:t>
      </w:r>
      <w:r>
        <w:rPr>
          <w:rStyle w:val="DecValTok"/>
        </w:rPr>
        <w:t>0</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NormalTok"/>
        </w:rPr>
        <w:t>df_refine.shape</w:t>
      </w:r>
      <w:proofErr w:type="spellEnd"/>
      <w:r>
        <w:rPr>
          <w:rStyle w:val="NormalTok"/>
        </w:rPr>
        <w:t>[</w:t>
      </w:r>
      <w:r>
        <w:rPr>
          <w:rStyle w:val="DecValTok"/>
        </w:rPr>
        <w:t>0</w:t>
      </w:r>
      <w:r>
        <w:rPr>
          <w:rStyle w:val="NormalTok"/>
        </w:rPr>
        <w:t>]):</w:t>
      </w:r>
      <w:r>
        <w:br/>
      </w:r>
      <w:r>
        <w:rPr>
          <w:rStyle w:val="NormalTok"/>
        </w:rPr>
        <w:t xml:space="preserve">    </w:t>
      </w:r>
      <w:r>
        <w:rPr>
          <w:rStyle w:val="ControlFlowTok"/>
        </w:rPr>
        <w:t>if</w:t>
      </w:r>
      <w:r>
        <w:rPr>
          <w:rStyle w:val="NormalTok"/>
        </w:rPr>
        <w:t>(</w:t>
      </w:r>
      <w:proofErr w:type="spellStart"/>
      <w:r>
        <w:rPr>
          <w:rStyle w:val="NormalTok"/>
        </w:rPr>
        <w:t>df_refine.iloc</w:t>
      </w:r>
      <w:proofErr w:type="spellEnd"/>
      <w:r>
        <w:rPr>
          <w:rStyle w:val="NormalTok"/>
        </w:rPr>
        <w:t>[</w:t>
      </w:r>
      <w:proofErr w:type="spellStart"/>
      <w:r>
        <w:rPr>
          <w:rStyle w:val="NormalTok"/>
        </w:rPr>
        <w:t>i</w:t>
      </w:r>
      <w:proofErr w:type="spellEnd"/>
      <w:r>
        <w:rPr>
          <w:rStyle w:val="NormalTok"/>
        </w:rPr>
        <w:t>][</w:t>
      </w:r>
      <w:r>
        <w:rPr>
          <w:rStyle w:val="StringTok"/>
        </w:rPr>
        <w:t>"Amount"</w:t>
      </w:r>
      <w:r>
        <w:rPr>
          <w:rStyle w:val="NormalTok"/>
        </w:rPr>
        <w:t xml:space="preserve">] </w:t>
      </w:r>
      <w:r>
        <w:rPr>
          <w:rStyle w:val="OperatorTok"/>
        </w:rPr>
        <w:t>&lt;</w:t>
      </w:r>
      <w:r>
        <w:rPr>
          <w:rStyle w:val="NormalTok"/>
        </w:rPr>
        <w:t xml:space="preserve"> </w:t>
      </w:r>
      <w:r>
        <w:rPr>
          <w:rStyle w:val="DecValTok"/>
        </w:rPr>
        <w:t>2500</w:t>
      </w:r>
      <w:r>
        <w:rPr>
          <w:rStyle w:val="NormalTok"/>
        </w:rPr>
        <w:t>):</w:t>
      </w:r>
      <w:r>
        <w:br/>
      </w:r>
      <w:r>
        <w:rPr>
          <w:rStyle w:val="NormalTok"/>
        </w:rPr>
        <w:t xml:space="preserve">        </w:t>
      </w:r>
      <w:proofErr w:type="spellStart"/>
      <w:r>
        <w:rPr>
          <w:rStyle w:val="NormalTok"/>
        </w:rPr>
        <w:t>amount_less</w:t>
      </w:r>
      <w:proofErr w:type="spellEnd"/>
      <w:r>
        <w:rPr>
          <w:rStyle w:val="NormalTok"/>
        </w:rPr>
        <w:t xml:space="preserve"> </w:t>
      </w:r>
      <w:r>
        <w:rPr>
          <w:rStyle w:val="OperatorTok"/>
        </w:rPr>
        <w:t>+=</w:t>
      </w:r>
      <w:r>
        <w:rPr>
          <w:rStyle w:val="NormalTok"/>
        </w:rPr>
        <w:t xml:space="preserve"> </w:t>
      </w:r>
      <w:r>
        <w:rPr>
          <w:rStyle w:val="DecValTok"/>
        </w:rPr>
        <w:t>1</w:t>
      </w:r>
      <w:r>
        <w:br/>
      </w:r>
      <w:r>
        <w:rPr>
          <w:rStyle w:val="NormalTok"/>
        </w:rPr>
        <w:t xml:space="preserve">    </w:t>
      </w:r>
      <w:r>
        <w:rPr>
          <w:rStyle w:val="ControlFlowTok"/>
        </w:rPr>
        <w:t>else</w:t>
      </w:r>
      <w:r>
        <w:rPr>
          <w:rStyle w:val="NormalTok"/>
        </w:rPr>
        <w:t>:</w:t>
      </w:r>
      <w:r>
        <w:br/>
      </w:r>
      <w:r>
        <w:rPr>
          <w:rStyle w:val="NormalTok"/>
        </w:rPr>
        <w:t xml:space="preserve">        </w:t>
      </w:r>
      <w:proofErr w:type="spellStart"/>
      <w:r>
        <w:rPr>
          <w:rStyle w:val="NormalTok"/>
        </w:rPr>
        <w:t>amount_more</w:t>
      </w:r>
      <w:proofErr w:type="spellEnd"/>
      <w:r>
        <w:rPr>
          <w:rStyle w:val="NormalTok"/>
        </w:rPr>
        <w:t xml:space="preserve"> </w:t>
      </w:r>
      <w:r>
        <w:rPr>
          <w:rStyle w:val="OperatorTok"/>
        </w:rPr>
        <w:t>+=</w:t>
      </w:r>
      <w:r>
        <w:rPr>
          <w:rStyle w:val="NormalTok"/>
        </w:rPr>
        <w:t xml:space="preserve"> </w:t>
      </w:r>
      <w:r>
        <w:rPr>
          <w:rStyle w:val="DecValTok"/>
        </w:rPr>
        <w:t>1</w:t>
      </w:r>
      <w:r>
        <w:br/>
      </w:r>
      <w:r>
        <w:rPr>
          <w:rStyle w:val="BuiltInTok"/>
        </w:rPr>
        <w:t>print</w:t>
      </w:r>
      <w:r>
        <w:rPr>
          <w:rStyle w:val="NormalTok"/>
        </w:rPr>
        <w:t>(</w:t>
      </w:r>
      <w:proofErr w:type="spellStart"/>
      <w:r>
        <w:rPr>
          <w:rStyle w:val="NormalTok"/>
        </w:rPr>
        <w:t>amount_more</w:t>
      </w:r>
      <w:proofErr w:type="spellEnd"/>
      <w:r>
        <w:rPr>
          <w:rStyle w:val="NormalTok"/>
        </w:rPr>
        <w:t>)</w:t>
      </w:r>
      <w:r>
        <w:br/>
      </w:r>
      <w:r>
        <w:rPr>
          <w:rStyle w:val="BuiltInTok"/>
        </w:rPr>
        <w:t>print</w:t>
      </w:r>
      <w:r>
        <w:rPr>
          <w:rStyle w:val="NormalTok"/>
        </w:rPr>
        <w:t>(</w:t>
      </w:r>
      <w:proofErr w:type="spellStart"/>
      <w:r>
        <w:rPr>
          <w:rStyle w:val="NormalTok"/>
        </w:rPr>
        <w:t>amount_less</w:t>
      </w:r>
      <w:proofErr w:type="spellEnd"/>
      <w:r>
        <w:rPr>
          <w:rStyle w:val="NormalTok"/>
        </w:rPr>
        <w:t>)</w:t>
      </w:r>
      <w:r>
        <w:br/>
      </w:r>
      <w:r>
        <w:rPr>
          <w:rStyle w:val="NormalTok"/>
        </w:rPr>
        <w:t xml:space="preserve">    </w:t>
      </w:r>
    </w:p>
    <w:p w14:paraId="3FB57160" w14:textId="77777777" w:rsidR="0086281D" w:rsidRDefault="0086281D" w:rsidP="0086281D">
      <w:pPr>
        <w:pStyle w:val="SourceCode"/>
      </w:pPr>
      <w:r>
        <w:rPr>
          <w:rStyle w:val="VerbatimChar"/>
        </w:rPr>
        <w:t>449</w:t>
      </w:r>
      <w:r>
        <w:br/>
      </w:r>
      <w:r>
        <w:rPr>
          <w:rStyle w:val="VerbatimChar"/>
        </w:rPr>
        <w:t>284358</w:t>
      </w:r>
    </w:p>
    <w:p w14:paraId="2ECB3CE7" w14:textId="77777777" w:rsidR="0086281D" w:rsidRDefault="0086281D" w:rsidP="0086281D">
      <w:pPr>
        <w:pStyle w:val="SourceCode"/>
      </w:pPr>
      <w:proofErr w:type="spellStart"/>
      <w:r>
        <w:rPr>
          <w:rStyle w:val="NormalTok"/>
        </w:rPr>
        <w:t>percentage_less</w:t>
      </w:r>
      <w:proofErr w:type="spellEnd"/>
      <w:r>
        <w:rPr>
          <w:rStyle w:val="NormalTok"/>
        </w:rPr>
        <w:t xml:space="preserve"> </w:t>
      </w:r>
      <w:r>
        <w:rPr>
          <w:rStyle w:val="OperatorTok"/>
        </w:rPr>
        <w:t>=</w:t>
      </w:r>
      <w:r>
        <w:rPr>
          <w:rStyle w:val="NormalTok"/>
        </w:rPr>
        <w:t xml:space="preserve"> (</w:t>
      </w:r>
      <w:proofErr w:type="spellStart"/>
      <w:r>
        <w:rPr>
          <w:rStyle w:val="NormalTok"/>
        </w:rPr>
        <w:t>amount_less</w:t>
      </w:r>
      <w:proofErr w:type="spellEnd"/>
      <w:r>
        <w:rPr>
          <w:rStyle w:val="OperatorTok"/>
        </w:rPr>
        <w:t>/</w:t>
      </w:r>
      <w:proofErr w:type="spellStart"/>
      <w:r>
        <w:rPr>
          <w:rStyle w:val="NormalTok"/>
        </w:rPr>
        <w:t>df.shape</w:t>
      </w:r>
      <w:proofErr w:type="spellEnd"/>
      <w:r>
        <w:rPr>
          <w:rStyle w:val="NormalTok"/>
        </w:rPr>
        <w:t>[</w:t>
      </w:r>
      <w:r>
        <w:rPr>
          <w:rStyle w:val="DecValTok"/>
        </w:rPr>
        <w:t>0</w:t>
      </w:r>
      <w:r>
        <w:rPr>
          <w:rStyle w:val="NormalTok"/>
        </w:rPr>
        <w:t>])</w:t>
      </w:r>
      <w:r>
        <w:rPr>
          <w:rStyle w:val="OperatorTok"/>
        </w:rPr>
        <w:t>*</w:t>
      </w:r>
      <w:r>
        <w:rPr>
          <w:rStyle w:val="DecValTok"/>
        </w:rPr>
        <w:t>100</w:t>
      </w:r>
      <w:r>
        <w:br/>
      </w:r>
      <w:proofErr w:type="spellStart"/>
      <w:r>
        <w:rPr>
          <w:rStyle w:val="NormalTok"/>
        </w:rPr>
        <w:t>percentage_less</w:t>
      </w:r>
      <w:proofErr w:type="spellEnd"/>
    </w:p>
    <w:p w14:paraId="45EC3944" w14:textId="77777777" w:rsidR="0086281D" w:rsidRDefault="0086281D" w:rsidP="0086281D">
      <w:pPr>
        <w:pStyle w:val="SourceCode"/>
      </w:pPr>
      <w:r>
        <w:rPr>
          <w:rStyle w:val="VerbatimChar"/>
        </w:rPr>
        <w:t>99.84234938045763</w:t>
      </w:r>
    </w:p>
    <w:p w14:paraId="125DCD42" w14:textId="77777777" w:rsidR="0086281D" w:rsidRDefault="0086281D" w:rsidP="0086281D">
      <w:pPr>
        <w:pStyle w:val="FirstParagraph"/>
      </w:pPr>
      <w:r>
        <w:t>Hence, we observe that the 99.85% of transactions amount to less than 2500. Let us see how many of these are fraud and others legitimate</w:t>
      </w:r>
    </w:p>
    <w:p w14:paraId="33981181" w14:textId="77777777" w:rsidR="0086281D" w:rsidRDefault="0086281D" w:rsidP="0086281D">
      <w:pPr>
        <w:pStyle w:val="SourceCode"/>
      </w:pPr>
      <w:r>
        <w:rPr>
          <w:rStyle w:val="NormalTok"/>
        </w:rPr>
        <w:t xml:space="preserve">fraud </w:t>
      </w:r>
      <w:r>
        <w:rPr>
          <w:rStyle w:val="OperatorTok"/>
        </w:rPr>
        <w:t>=</w:t>
      </w:r>
      <w:r>
        <w:rPr>
          <w:rStyle w:val="NormalTok"/>
        </w:rPr>
        <w:t xml:space="preserve"> </w:t>
      </w:r>
      <w:r>
        <w:rPr>
          <w:rStyle w:val="DecValTok"/>
        </w:rPr>
        <w:t>0</w:t>
      </w:r>
      <w:r>
        <w:br/>
      </w:r>
      <w:r>
        <w:rPr>
          <w:rStyle w:val="NormalTok"/>
        </w:rPr>
        <w:t xml:space="preserve">legitimate </w:t>
      </w:r>
      <w:r>
        <w:rPr>
          <w:rStyle w:val="OperatorTok"/>
        </w:rPr>
        <w:t>=</w:t>
      </w:r>
      <w:r>
        <w:rPr>
          <w:rStyle w:val="NormalTok"/>
        </w:rPr>
        <w:t xml:space="preserve"> </w:t>
      </w:r>
      <w:r>
        <w:rPr>
          <w:rStyle w:val="DecValTok"/>
        </w:rPr>
        <w:t>1</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NormalTok"/>
        </w:rPr>
        <w:t>df_refine.shape</w:t>
      </w:r>
      <w:proofErr w:type="spellEnd"/>
      <w:r>
        <w:rPr>
          <w:rStyle w:val="NormalTok"/>
        </w:rPr>
        <w:t>[</w:t>
      </w:r>
      <w:r>
        <w:rPr>
          <w:rStyle w:val="DecValTok"/>
        </w:rPr>
        <w:t>0</w:t>
      </w:r>
      <w:r>
        <w:rPr>
          <w:rStyle w:val="NormalTok"/>
        </w:rPr>
        <w:t>]):</w:t>
      </w:r>
      <w:r>
        <w:br/>
      </w:r>
      <w:r>
        <w:rPr>
          <w:rStyle w:val="NormalTok"/>
        </w:rPr>
        <w:t xml:space="preserve">    </w:t>
      </w:r>
      <w:r>
        <w:rPr>
          <w:rStyle w:val="ControlFlowTok"/>
        </w:rPr>
        <w:t>if</w:t>
      </w:r>
      <w:r>
        <w:rPr>
          <w:rStyle w:val="NormalTok"/>
        </w:rPr>
        <w:t>(</w:t>
      </w:r>
      <w:proofErr w:type="spellStart"/>
      <w:r>
        <w:rPr>
          <w:rStyle w:val="NormalTok"/>
        </w:rPr>
        <w:t>df_refine.iloc</w:t>
      </w:r>
      <w:proofErr w:type="spellEnd"/>
      <w:r>
        <w:rPr>
          <w:rStyle w:val="NormalTok"/>
        </w:rPr>
        <w:t>[</w:t>
      </w:r>
      <w:proofErr w:type="spellStart"/>
      <w:r>
        <w:rPr>
          <w:rStyle w:val="NormalTok"/>
        </w:rPr>
        <w:t>i</w:t>
      </w:r>
      <w:proofErr w:type="spellEnd"/>
      <w:r>
        <w:rPr>
          <w:rStyle w:val="NormalTok"/>
        </w:rPr>
        <w:t>][</w:t>
      </w:r>
      <w:r>
        <w:rPr>
          <w:rStyle w:val="StringTok"/>
        </w:rPr>
        <w:t>"Amount"</w:t>
      </w:r>
      <w:r>
        <w:rPr>
          <w:rStyle w:val="NormalTok"/>
        </w:rPr>
        <w:t>]</w:t>
      </w:r>
      <w:r>
        <w:rPr>
          <w:rStyle w:val="OperatorTok"/>
        </w:rPr>
        <w:t>&lt;</w:t>
      </w:r>
      <w:r>
        <w:rPr>
          <w:rStyle w:val="DecValTok"/>
        </w:rPr>
        <w:t>2500</w:t>
      </w:r>
      <w:r>
        <w:rPr>
          <w:rStyle w:val="NormalTok"/>
        </w:rPr>
        <w:t>):</w:t>
      </w:r>
      <w:r>
        <w:br/>
      </w:r>
      <w:r>
        <w:rPr>
          <w:rStyle w:val="NormalTok"/>
        </w:rPr>
        <w:t xml:space="preserve">        </w:t>
      </w:r>
      <w:r>
        <w:rPr>
          <w:rStyle w:val="ControlFlowTok"/>
        </w:rPr>
        <w:t>if</w:t>
      </w:r>
      <w:r>
        <w:rPr>
          <w:rStyle w:val="NormalTok"/>
        </w:rPr>
        <w:t>(</w:t>
      </w:r>
      <w:proofErr w:type="spellStart"/>
      <w:r>
        <w:rPr>
          <w:rStyle w:val="NormalTok"/>
        </w:rPr>
        <w:t>df_refine.iloc</w:t>
      </w:r>
      <w:proofErr w:type="spellEnd"/>
      <w:r>
        <w:rPr>
          <w:rStyle w:val="NormalTok"/>
        </w:rPr>
        <w:t>[</w:t>
      </w:r>
      <w:proofErr w:type="spellStart"/>
      <w:r>
        <w:rPr>
          <w:rStyle w:val="NormalTok"/>
        </w:rPr>
        <w:t>i</w:t>
      </w:r>
      <w:proofErr w:type="spellEnd"/>
      <w:r>
        <w:rPr>
          <w:rStyle w:val="NormalTok"/>
        </w:rPr>
        <w:t>][</w:t>
      </w:r>
      <w:r>
        <w:rPr>
          <w:rStyle w:val="StringTok"/>
        </w:rPr>
        <w:t>"Class"</w:t>
      </w:r>
      <w:r>
        <w:rPr>
          <w:rStyle w:val="NormalTok"/>
        </w:rPr>
        <w:t xml:space="preserve">] </w:t>
      </w:r>
      <w:r>
        <w:rPr>
          <w:rStyle w:val="OperatorTok"/>
        </w:rPr>
        <w:t>==</w:t>
      </w:r>
      <w:r>
        <w:rPr>
          <w:rStyle w:val="NormalTok"/>
        </w:rPr>
        <w:t xml:space="preserve"> </w:t>
      </w:r>
      <w:r>
        <w:rPr>
          <w:rStyle w:val="DecValTok"/>
        </w:rPr>
        <w:t>0</w:t>
      </w:r>
      <w:r>
        <w:rPr>
          <w:rStyle w:val="NormalTok"/>
        </w:rPr>
        <w:t>):</w:t>
      </w:r>
      <w:r>
        <w:br/>
      </w:r>
      <w:r>
        <w:rPr>
          <w:rStyle w:val="NormalTok"/>
        </w:rPr>
        <w:t xml:space="preserve">            legitimate </w:t>
      </w:r>
      <w:r>
        <w:rPr>
          <w:rStyle w:val="OperatorTok"/>
        </w:rPr>
        <w:t>+=</w:t>
      </w:r>
      <w:r>
        <w:rPr>
          <w:rStyle w:val="NormalTok"/>
        </w:rPr>
        <w:t xml:space="preserve"> </w:t>
      </w:r>
      <w:r>
        <w:rPr>
          <w:rStyle w:val="DecValTok"/>
        </w:rPr>
        <w:t>1</w:t>
      </w:r>
      <w:r>
        <w:br/>
      </w:r>
      <w:r>
        <w:rPr>
          <w:rStyle w:val="NormalTok"/>
        </w:rPr>
        <w:t xml:space="preserve">        </w:t>
      </w:r>
      <w:r>
        <w:rPr>
          <w:rStyle w:val="ControlFlowTok"/>
        </w:rPr>
        <w:t>else</w:t>
      </w:r>
      <w:r>
        <w:rPr>
          <w:rStyle w:val="NormalTok"/>
        </w:rPr>
        <w:t>:</w:t>
      </w:r>
      <w:r>
        <w:br/>
      </w:r>
      <w:r>
        <w:rPr>
          <w:rStyle w:val="NormalTok"/>
        </w:rPr>
        <w:t xml:space="preserve">            fraud</w:t>
      </w:r>
      <w:r>
        <w:rPr>
          <w:rStyle w:val="OperatorTok"/>
        </w:rPr>
        <w:t>+=</w:t>
      </w:r>
      <w:r>
        <w:rPr>
          <w:rStyle w:val="DecValTok"/>
        </w:rPr>
        <w:t>1</w:t>
      </w:r>
      <w:r>
        <w:br/>
      </w:r>
      <w:r>
        <w:rPr>
          <w:rStyle w:val="BuiltInTok"/>
        </w:rPr>
        <w:t>print</w:t>
      </w:r>
      <w:r>
        <w:rPr>
          <w:rStyle w:val="NormalTok"/>
        </w:rPr>
        <w:t>(fraud)</w:t>
      </w:r>
      <w:r>
        <w:br/>
      </w:r>
      <w:r>
        <w:rPr>
          <w:rStyle w:val="BuiltInTok"/>
        </w:rPr>
        <w:t>print</w:t>
      </w:r>
      <w:r>
        <w:rPr>
          <w:rStyle w:val="NormalTok"/>
        </w:rPr>
        <w:t>(legitimate)</w:t>
      </w:r>
    </w:p>
    <w:p w14:paraId="6BE44200" w14:textId="77777777" w:rsidR="0086281D" w:rsidRDefault="0086281D" w:rsidP="0086281D">
      <w:pPr>
        <w:pStyle w:val="SourceCode"/>
      </w:pPr>
      <w:r>
        <w:rPr>
          <w:rStyle w:val="VerbatimChar"/>
        </w:rPr>
        <w:t>492</w:t>
      </w:r>
      <w:r>
        <w:br/>
      </w:r>
      <w:r>
        <w:rPr>
          <w:rStyle w:val="VerbatimChar"/>
        </w:rPr>
        <w:t>283867</w:t>
      </w:r>
    </w:p>
    <w:p w14:paraId="2EC4E66C" w14:textId="77777777" w:rsidR="0086281D" w:rsidRDefault="0086281D" w:rsidP="0086281D">
      <w:pPr>
        <w:pStyle w:val="SourceCode"/>
      </w:pPr>
      <w:proofErr w:type="spellStart"/>
      <w:r>
        <w:rPr>
          <w:rStyle w:val="NormalTok"/>
        </w:rPr>
        <w:t>df_refine</w:t>
      </w:r>
      <w:proofErr w:type="spellEnd"/>
      <w:r>
        <w:rPr>
          <w:rStyle w:val="NormalTok"/>
        </w:rPr>
        <w:t xml:space="preserve"> </w:t>
      </w:r>
      <w:r>
        <w:rPr>
          <w:rStyle w:val="OperatorTok"/>
        </w:rPr>
        <w:t>=</w:t>
      </w:r>
      <w:r>
        <w:rPr>
          <w:rStyle w:val="NormalTok"/>
        </w:rPr>
        <w:t xml:space="preserve"> </w:t>
      </w:r>
      <w:proofErr w:type="spellStart"/>
      <w:r>
        <w:rPr>
          <w:rStyle w:val="NormalTok"/>
        </w:rPr>
        <w:t>df</w:t>
      </w:r>
      <w:proofErr w:type="spellEnd"/>
      <w:r>
        <w:rPr>
          <w:rStyle w:val="NormalTok"/>
        </w:rPr>
        <w:t>[[</w:t>
      </w:r>
      <w:r>
        <w:rPr>
          <w:rStyle w:val="StringTok"/>
        </w:rPr>
        <w:t>"Time"</w:t>
      </w:r>
      <w:r>
        <w:rPr>
          <w:rStyle w:val="NormalTok"/>
        </w:rPr>
        <w:t xml:space="preserve">, </w:t>
      </w:r>
      <w:r>
        <w:rPr>
          <w:rStyle w:val="StringTok"/>
        </w:rPr>
        <w:t>"Amount"</w:t>
      </w:r>
      <w:r>
        <w:rPr>
          <w:rStyle w:val="NormalTok"/>
        </w:rPr>
        <w:t xml:space="preserve">, </w:t>
      </w:r>
      <w:r>
        <w:rPr>
          <w:rStyle w:val="StringTok"/>
        </w:rPr>
        <w:t>"Class"</w:t>
      </w:r>
      <w:r>
        <w:rPr>
          <w:rStyle w:val="NormalTok"/>
        </w:rPr>
        <w:t>]]</w:t>
      </w:r>
      <w:r>
        <w:br/>
      </w:r>
      <w:proofErr w:type="spellStart"/>
      <w:r>
        <w:rPr>
          <w:rStyle w:val="NormalTok"/>
        </w:rPr>
        <w:t>sns.pairplot</w:t>
      </w:r>
      <w:proofErr w:type="spellEnd"/>
      <w:r>
        <w:rPr>
          <w:rStyle w:val="NormalTok"/>
        </w:rPr>
        <w:t>(</w:t>
      </w:r>
      <w:proofErr w:type="spellStart"/>
      <w:r>
        <w:rPr>
          <w:rStyle w:val="NormalTok"/>
        </w:rPr>
        <w:t>df_refine</w:t>
      </w:r>
      <w:proofErr w:type="spellEnd"/>
      <w:r>
        <w:rPr>
          <w:rStyle w:val="NormalTok"/>
        </w:rPr>
        <w:t>, hue</w:t>
      </w:r>
      <w:r>
        <w:rPr>
          <w:rStyle w:val="OperatorTok"/>
        </w:rPr>
        <w:t>=</w:t>
      </w:r>
      <w:r>
        <w:rPr>
          <w:rStyle w:val="StringTok"/>
        </w:rPr>
        <w:t>"Class"</w:t>
      </w:r>
      <w:r>
        <w:rPr>
          <w:rStyle w:val="NormalTok"/>
        </w:rPr>
        <w:t>, size</w:t>
      </w:r>
      <w:r>
        <w:rPr>
          <w:rStyle w:val="OperatorTok"/>
        </w:rPr>
        <w:t>=</w:t>
      </w:r>
      <w:r>
        <w:rPr>
          <w:rStyle w:val="DecValTok"/>
        </w:rPr>
        <w:t>6</w:t>
      </w:r>
      <w:r>
        <w:rPr>
          <w:rStyle w:val="NormalTok"/>
        </w:rPr>
        <w:t>)</w:t>
      </w:r>
      <w:r>
        <w:br/>
      </w:r>
      <w:proofErr w:type="spellStart"/>
      <w:r>
        <w:rPr>
          <w:rStyle w:val="NormalTok"/>
        </w:rPr>
        <w:t>plt.show</w:t>
      </w:r>
      <w:proofErr w:type="spellEnd"/>
      <w:r>
        <w:rPr>
          <w:rStyle w:val="NormalTok"/>
        </w:rPr>
        <w:t>()</w:t>
      </w:r>
    </w:p>
    <w:p w14:paraId="52C890C7" w14:textId="5FDCB2D2" w:rsidR="0086281D" w:rsidRDefault="0086281D" w:rsidP="0086281D">
      <w:pPr>
        <w:pStyle w:val="FirstParagraph"/>
        <w:rPr>
          <w:rStyle w:val="NormalTok"/>
        </w:rPr>
      </w:pPr>
      <w:r>
        <w:rPr>
          <w:noProof/>
        </w:rPr>
        <w:drawing>
          <wp:inline distT="0" distB="0" distL="0" distR="0" wp14:anchorId="40896F01" wp14:editId="3B665521">
            <wp:extent cx="5334000" cy="4981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4981575"/>
                    </a:xfrm>
                    <a:prstGeom prst="rect">
                      <a:avLst/>
                    </a:prstGeom>
                    <a:solidFill>
                      <a:srgbClr val="FFFFFF"/>
                    </a:solidFill>
                    <a:ln>
                      <a:noFill/>
                    </a:ln>
                  </pic:spPr>
                </pic:pic>
              </a:graphicData>
            </a:graphic>
          </wp:inline>
        </w:drawing>
      </w:r>
    </w:p>
    <w:p w14:paraId="7367106F" w14:textId="77777777" w:rsidR="0086281D" w:rsidRDefault="0086281D" w:rsidP="0086281D">
      <w:pPr>
        <w:pStyle w:val="SourceCode"/>
      </w:pPr>
      <w:proofErr w:type="spellStart"/>
      <w:r>
        <w:rPr>
          <w:rStyle w:val="NormalTok"/>
        </w:rPr>
        <w:t>df.Class.value_counts</w:t>
      </w:r>
      <w:proofErr w:type="spellEnd"/>
      <w:r>
        <w:rPr>
          <w:rStyle w:val="NormalTok"/>
        </w:rPr>
        <w:t>()</w:t>
      </w:r>
    </w:p>
    <w:p w14:paraId="53EE72FA" w14:textId="77777777" w:rsidR="0086281D" w:rsidRDefault="0086281D" w:rsidP="0086281D">
      <w:pPr>
        <w:pStyle w:val="SourceCode"/>
      </w:pPr>
      <w:r>
        <w:rPr>
          <w:rStyle w:val="VerbatimChar"/>
        </w:rPr>
        <w:t>0    284315</w:t>
      </w:r>
      <w:r>
        <w:br/>
      </w:r>
      <w:r>
        <w:rPr>
          <w:rStyle w:val="VerbatimChar"/>
        </w:rPr>
        <w:t>1       492</w:t>
      </w:r>
      <w:r>
        <w:br/>
      </w:r>
      <w:r>
        <w:rPr>
          <w:rStyle w:val="VerbatimChar"/>
        </w:rPr>
        <w:t xml:space="preserve">Name: Class, </w:t>
      </w:r>
      <w:proofErr w:type="spellStart"/>
      <w:r>
        <w:rPr>
          <w:rStyle w:val="VerbatimChar"/>
        </w:rPr>
        <w:t>dtype</w:t>
      </w:r>
      <w:proofErr w:type="spellEnd"/>
      <w:r>
        <w:rPr>
          <w:rStyle w:val="VerbatimChar"/>
        </w:rPr>
        <w:t>: int64</w:t>
      </w:r>
    </w:p>
    <w:p w14:paraId="7DBDB603" w14:textId="77777777" w:rsidR="0086281D" w:rsidRDefault="0086281D" w:rsidP="0086281D">
      <w:pPr>
        <w:pStyle w:val="FirstParagraph"/>
      </w:pPr>
      <w:r>
        <w:t>Thus, we can conclude that since the number of fraud transaction below the amount of 2500 is same as the number of total fraud transactions. Hence, all fraud transactions are less than 2500.</w:t>
      </w:r>
    </w:p>
    <w:p w14:paraId="71FC7F15" w14:textId="77777777" w:rsidR="0086281D" w:rsidRDefault="0086281D" w:rsidP="0086281D">
      <w:pPr>
        <w:pStyle w:val="Heading3"/>
      </w:pPr>
      <w:bookmarkStart w:id="10" w:name="X28501770b91e835c120a25bae250a20fea4cbb2"/>
      <w:r>
        <w:t>What is the relationship between Time and Transactions?</w:t>
      </w:r>
      <w:bookmarkEnd w:id="10"/>
    </w:p>
    <w:p w14:paraId="7EA43B57" w14:textId="77777777" w:rsidR="0086281D" w:rsidRDefault="0086281D" w:rsidP="0086281D">
      <w:pPr>
        <w:pStyle w:val="SourceCode"/>
      </w:pPr>
      <w:proofErr w:type="spellStart"/>
      <w:r>
        <w:rPr>
          <w:rStyle w:val="NormalTok"/>
        </w:rPr>
        <w:t>sns.FacetGrid</w:t>
      </w:r>
      <w:proofErr w:type="spellEnd"/>
      <w:r>
        <w:rPr>
          <w:rStyle w:val="NormalTok"/>
        </w:rPr>
        <w:t>(</w:t>
      </w:r>
      <w:proofErr w:type="spellStart"/>
      <w:r>
        <w:rPr>
          <w:rStyle w:val="NormalTok"/>
        </w:rPr>
        <w:t>df_refine</w:t>
      </w:r>
      <w:proofErr w:type="spellEnd"/>
      <w:r>
        <w:rPr>
          <w:rStyle w:val="NormalTok"/>
        </w:rPr>
        <w:t>, hue</w:t>
      </w:r>
      <w:r>
        <w:rPr>
          <w:rStyle w:val="OperatorTok"/>
        </w:rPr>
        <w:t>=</w:t>
      </w:r>
      <w:r>
        <w:rPr>
          <w:rStyle w:val="StringTok"/>
        </w:rPr>
        <w:t>"Class"</w:t>
      </w:r>
      <w:r>
        <w:rPr>
          <w:rStyle w:val="NormalTok"/>
        </w:rPr>
        <w:t>, size</w:t>
      </w:r>
      <w:r>
        <w:rPr>
          <w:rStyle w:val="OperatorTok"/>
        </w:rPr>
        <w:t>=</w:t>
      </w:r>
      <w:r>
        <w:rPr>
          <w:rStyle w:val="DecValTok"/>
        </w:rPr>
        <w:t>6</w:t>
      </w:r>
      <w:r>
        <w:rPr>
          <w:rStyle w:val="NormalTok"/>
        </w:rPr>
        <w:t>).</w:t>
      </w:r>
      <w:r>
        <w:rPr>
          <w:rStyle w:val="BuiltInTok"/>
        </w:rPr>
        <w:t>map</w:t>
      </w:r>
      <w:r>
        <w:rPr>
          <w:rStyle w:val="NormalTok"/>
        </w:rPr>
        <w:t>(sns.</w:t>
      </w:r>
      <w:proofErr w:type="spellStart"/>
      <w:r>
        <w:rPr>
          <w:rStyle w:val="NormalTok"/>
        </w:rPr>
        <w:t>distplot</w:t>
      </w:r>
      <w:proofErr w:type="spellEnd"/>
      <w:r>
        <w:rPr>
          <w:rStyle w:val="NormalTok"/>
        </w:rPr>
        <w:t>,</w:t>
      </w:r>
      <w:r>
        <w:rPr>
          <w:rStyle w:val="StringTok"/>
        </w:rPr>
        <w:t>"Time"</w:t>
      </w:r>
      <w:r>
        <w:rPr>
          <w:rStyle w:val="NormalTok"/>
        </w:rPr>
        <w:t>).</w:t>
      </w:r>
      <w:proofErr w:type="spellStart"/>
      <w:r>
        <w:rPr>
          <w:rStyle w:val="NormalTok"/>
        </w:rPr>
        <w:t>add_legend</w:t>
      </w:r>
      <w:proofErr w:type="spellEnd"/>
      <w:r>
        <w:rPr>
          <w:rStyle w:val="NormalTok"/>
        </w:rPr>
        <w:t>()</w:t>
      </w:r>
      <w:r>
        <w:br/>
      </w:r>
      <w:proofErr w:type="spellStart"/>
      <w:r>
        <w:rPr>
          <w:rStyle w:val="NormalTok"/>
        </w:rPr>
        <w:t>plt.show</w:t>
      </w:r>
      <w:proofErr w:type="spellEnd"/>
      <w:r>
        <w:rPr>
          <w:rStyle w:val="NormalTok"/>
        </w:rPr>
        <w:t>()</w:t>
      </w:r>
    </w:p>
    <w:p w14:paraId="7D857C67" w14:textId="34CC4094" w:rsidR="0086281D" w:rsidRDefault="0086281D" w:rsidP="0086281D">
      <w:pPr>
        <w:pStyle w:val="FirstParagraph"/>
      </w:pPr>
      <w:r>
        <w:rPr>
          <w:noProof/>
        </w:rPr>
        <w:drawing>
          <wp:inline distT="0" distB="0" distL="0" distR="0" wp14:anchorId="73743DC5" wp14:editId="6C05C7BB">
            <wp:extent cx="5334000" cy="4819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000" cy="4819650"/>
                    </a:xfrm>
                    <a:prstGeom prst="rect">
                      <a:avLst/>
                    </a:prstGeom>
                    <a:solidFill>
                      <a:srgbClr val="FFFFFF"/>
                    </a:solidFill>
                    <a:ln>
                      <a:noFill/>
                    </a:ln>
                  </pic:spPr>
                </pic:pic>
              </a:graphicData>
            </a:graphic>
          </wp:inline>
        </w:drawing>
      </w:r>
    </w:p>
    <w:p w14:paraId="050268BE" w14:textId="77777777" w:rsidR="0086281D" w:rsidRDefault="0086281D" w:rsidP="0086281D">
      <w:pPr>
        <w:pStyle w:val="BodyText"/>
      </w:pPr>
      <w:r>
        <w:t>From the above distribution plot, it is clear that the fraudulent transactions are spread throughout the time period</w:t>
      </w:r>
    </w:p>
    <w:p w14:paraId="4878F519" w14:textId="77777777" w:rsidR="0086281D" w:rsidRDefault="0086281D" w:rsidP="0086281D">
      <w:pPr>
        <w:pStyle w:val="Heading3"/>
      </w:pPr>
      <w:bookmarkStart w:id="11" w:name="modelling"/>
      <w:r>
        <w:t>Modelling</w:t>
      </w:r>
    </w:p>
    <w:p w14:paraId="635FA323" w14:textId="77777777" w:rsidR="0086281D" w:rsidRDefault="0086281D" w:rsidP="0086281D">
      <w:pPr>
        <w:pStyle w:val="Compact"/>
        <w:numPr>
          <w:ilvl w:val="0"/>
          <w:numId w:val="21"/>
        </w:numPr>
      </w:pPr>
      <w:r>
        <w:t>Study the Feature Correlations of the given data</w:t>
      </w:r>
    </w:p>
    <w:p w14:paraId="6702547F" w14:textId="77777777" w:rsidR="0086281D" w:rsidRDefault="0086281D" w:rsidP="0086281D">
      <w:pPr>
        <w:pStyle w:val="Compact"/>
        <w:numPr>
          <w:ilvl w:val="0"/>
          <w:numId w:val="21"/>
        </w:numPr>
      </w:pPr>
      <w:r>
        <w:t>Plot a Heatmap</w:t>
      </w:r>
    </w:p>
    <w:p w14:paraId="5F7083B8" w14:textId="11CD6D54" w:rsidR="0086281D" w:rsidRDefault="0086281D" w:rsidP="0086281D">
      <w:pPr>
        <w:pStyle w:val="Compact"/>
        <w:numPr>
          <w:ilvl w:val="0"/>
          <w:numId w:val="21"/>
        </w:numPr>
      </w:pPr>
      <w:r>
        <w:t xml:space="preserve">Run </w:t>
      </w:r>
      <w:r w:rsidR="001E6C2E">
        <w:t>Grid Search</w:t>
      </w:r>
      <w:r>
        <w:t xml:space="preserve"> on the Data</w:t>
      </w:r>
    </w:p>
    <w:p w14:paraId="7A7A2626" w14:textId="77777777" w:rsidR="0086281D" w:rsidRDefault="0086281D" w:rsidP="0086281D">
      <w:pPr>
        <w:pStyle w:val="Compact"/>
        <w:numPr>
          <w:ilvl w:val="0"/>
          <w:numId w:val="21"/>
        </w:numPr>
      </w:pPr>
      <w:r>
        <w:t>Fine Tune the Classifiers</w:t>
      </w:r>
    </w:p>
    <w:p w14:paraId="3B1666C2" w14:textId="77777777" w:rsidR="0086281D" w:rsidRDefault="0086281D" w:rsidP="0086281D">
      <w:pPr>
        <w:pStyle w:val="Compact"/>
        <w:numPr>
          <w:ilvl w:val="0"/>
          <w:numId w:val="21"/>
        </w:numPr>
      </w:pPr>
      <w:r>
        <w:t>Create Pipelines for evaluation</w:t>
      </w:r>
      <w:bookmarkEnd w:id="11"/>
    </w:p>
    <w:p w14:paraId="6570EA21" w14:textId="77777777" w:rsidR="0086281D" w:rsidRDefault="0086281D" w:rsidP="0086281D">
      <w:pPr>
        <w:pStyle w:val="SourceCode"/>
      </w:pPr>
      <w:proofErr w:type="spellStart"/>
      <w:r>
        <w:rPr>
          <w:rStyle w:val="NormalTok"/>
        </w:rPr>
        <w:t>plt.figure</w:t>
      </w:r>
      <w:proofErr w:type="spellEnd"/>
      <w:r>
        <w:rPr>
          <w:rStyle w:val="NormalTok"/>
        </w:rPr>
        <w:t>(</w:t>
      </w:r>
      <w:proofErr w:type="spellStart"/>
      <w:r>
        <w:rPr>
          <w:rStyle w:val="NormalTok"/>
        </w:rPr>
        <w:t>figsize</w:t>
      </w:r>
      <w:proofErr w:type="spellEnd"/>
      <w:r>
        <w:rPr>
          <w:rStyle w:val="OperatorTok"/>
        </w:rPr>
        <w:t>=</w:t>
      </w:r>
      <w:r>
        <w:rPr>
          <w:rStyle w:val="NormalTok"/>
        </w:rPr>
        <w:t>(</w:t>
      </w:r>
      <w:r>
        <w:rPr>
          <w:rStyle w:val="DecValTok"/>
        </w:rPr>
        <w:t>20</w:t>
      </w:r>
      <w:r>
        <w:rPr>
          <w:rStyle w:val="NormalTok"/>
        </w:rPr>
        <w:t>,</w:t>
      </w:r>
      <w:r>
        <w:rPr>
          <w:rStyle w:val="DecValTok"/>
        </w:rPr>
        <w:t>20</w:t>
      </w:r>
      <w:r>
        <w:rPr>
          <w:rStyle w:val="NormalTok"/>
        </w:rPr>
        <w:t>))</w:t>
      </w:r>
      <w:r>
        <w:br/>
      </w:r>
      <w:proofErr w:type="spellStart"/>
      <w:r>
        <w:rPr>
          <w:rStyle w:val="NormalTok"/>
        </w:rPr>
        <w:t>df_corr</w:t>
      </w:r>
      <w:proofErr w:type="spellEnd"/>
      <w:r>
        <w:rPr>
          <w:rStyle w:val="NormalTok"/>
        </w:rPr>
        <w:t xml:space="preserve"> </w:t>
      </w:r>
      <w:r>
        <w:rPr>
          <w:rStyle w:val="OperatorTok"/>
        </w:rPr>
        <w:t>=</w:t>
      </w:r>
      <w:r>
        <w:rPr>
          <w:rStyle w:val="NormalTok"/>
        </w:rPr>
        <w:t xml:space="preserve"> </w:t>
      </w:r>
      <w:proofErr w:type="spellStart"/>
      <w:r>
        <w:rPr>
          <w:rStyle w:val="NormalTok"/>
        </w:rPr>
        <w:t>df.corr</w:t>
      </w:r>
      <w:proofErr w:type="spellEnd"/>
      <w:r>
        <w:rPr>
          <w:rStyle w:val="NormalTok"/>
        </w:rPr>
        <w:t>()</w:t>
      </w:r>
      <w:r>
        <w:br/>
      </w:r>
      <w:proofErr w:type="spellStart"/>
      <w:r>
        <w:rPr>
          <w:rStyle w:val="NormalTok"/>
        </w:rPr>
        <w:t>sns.heatmap</w:t>
      </w:r>
      <w:proofErr w:type="spellEnd"/>
      <w:r>
        <w:rPr>
          <w:rStyle w:val="NormalTok"/>
        </w:rPr>
        <w:t>(</w:t>
      </w:r>
      <w:proofErr w:type="spellStart"/>
      <w:r>
        <w:rPr>
          <w:rStyle w:val="NormalTok"/>
        </w:rPr>
        <w:t>df_corr</w:t>
      </w:r>
      <w:proofErr w:type="spellEnd"/>
      <w:r>
        <w:rPr>
          <w:rStyle w:val="NormalTok"/>
        </w:rPr>
        <w:t>)</w:t>
      </w:r>
    </w:p>
    <w:p w14:paraId="37D2E308" w14:textId="77777777" w:rsidR="0086281D" w:rsidRDefault="0086281D" w:rsidP="0086281D">
      <w:pPr>
        <w:pStyle w:val="SourceCode"/>
      </w:pPr>
      <w:r>
        <w:rPr>
          <w:rStyle w:val="VerbatimChar"/>
        </w:rPr>
        <w:t>&lt;matplotlib.axes._</w:t>
      </w:r>
      <w:proofErr w:type="spellStart"/>
      <w:r>
        <w:rPr>
          <w:rStyle w:val="VerbatimChar"/>
        </w:rPr>
        <w:t>subplots.AxesSubplot</w:t>
      </w:r>
      <w:proofErr w:type="spellEnd"/>
      <w:r>
        <w:rPr>
          <w:rStyle w:val="VerbatimChar"/>
        </w:rPr>
        <w:t xml:space="preserve"> at 0x7f397f77d700&gt;</w:t>
      </w:r>
    </w:p>
    <w:p w14:paraId="305C8B17" w14:textId="585EA721" w:rsidR="0086281D" w:rsidRDefault="0086281D" w:rsidP="0086281D">
      <w:pPr>
        <w:pStyle w:val="FirstParagraph"/>
        <w:rPr>
          <w:rStyle w:val="CommentTok"/>
        </w:rPr>
      </w:pPr>
      <w:r>
        <w:rPr>
          <w:noProof/>
        </w:rPr>
        <w:drawing>
          <wp:inline distT="0" distB="0" distL="0" distR="0" wp14:anchorId="4D72A88D" wp14:editId="137DB392">
            <wp:extent cx="5334000" cy="5610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0" cy="5610225"/>
                    </a:xfrm>
                    <a:prstGeom prst="rect">
                      <a:avLst/>
                    </a:prstGeom>
                    <a:solidFill>
                      <a:srgbClr val="FFFFFF"/>
                    </a:solidFill>
                    <a:ln>
                      <a:noFill/>
                    </a:ln>
                  </pic:spPr>
                </pic:pic>
              </a:graphicData>
            </a:graphic>
          </wp:inline>
        </w:drawing>
      </w:r>
    </w:p>
    <w:p w14:paraId="6950BB62" w14:textId="77777777" w:rsidR="0086281D" w:rsidRDefault="0086281D" w:rsidP="0086281D">
      <w:pPr>
        <w:pStyle w:val="SourceCode"/>
      </w:pPr>
      <w:r>
        <w:rPr>
          <w:rStyle w:val="CommentTok"/>
        </w:rPr>
        <w:t># Create Train and Test Data in ratio 70:30</w:t>
      </w:r>
      <w:r>
        <w:br/>
      </w:r>
      <w:r>
        <w:rPr>
          <w:rStyle w:val="NormalTok"/>
        </w:rPr>
        <w:t xml:space="preserve">X </w:t>
      </w:r>
      <w:r>
        <w:rPr>
          <w:rStyle w:val="OperatorTok"/>
        </w:rPr>
        <w:t>=</w:t>
      </w:r>
      <w:r>
        <w:rPr>
          <w:rStyle w:val="NormalTok"/>
        </w:rPr>
        <w:t xml:space="preserve"> </w:t>
      </w:r>
      <w:proofErr w:type="spellStart"/>
      <w:r>
        <w:rPr>
          <w:rStyle w:val="NormalTok"/>
        </w:rPr>
        <w:t>df.drop</w:t>
      </w:r>
      <w:proofErr w:type="spellEnd"/>
      <w:r>
        <w:rPr>
          <w:rStyle w:val="NormalTok"/>
        </w:rPr>
        <w:t>(labels</w:t>
      </w:r>
      <w:r>
        <w:rPr>
          <w:rStyle w:val="OperatorTok"/>
        </w:rPr>
        <w:t>=</w:t>
      </w:r>
      <w:r>
        <w:rPr>
          <w:rStyle w:val="StringTok"/>
        </w:rPr>
        <w:t>'Class'</w:t>
      </w:r>
      <w:r>
        <w:rPr>
          <w:rStyle w:val="NormalTok"/>
        </w:rPr>
        <w:t>, axis</w:t>
      </w:r>
      <w:r>
        <w:rPr>
          <w:rStyle w:val="OperatorTok"/>
        </w:rPr>
        <w:t>=</w:t>
      </w:r>
      <w:r>
        <w:rPr>
          <w:rStyle w:val="DecValTok"/>
        </w:rPr>
        <w:t>1</w:t>
      </w:r>
      <w:r>
        <w:rPr>
          <w:rStyle w:val="NormalTok"/>
        </w:rPr>
        <w:t xml:space="preserve">) </w:t>
      </w:r>
      <w:r>
        <w:rPr>
          <w:rStyle w:val="CommentTok"/>
        </w:rPr>
        <w:t># Features</w:t>
      </w:r>
      <w:r>
        <w:br/>
      </w:r>
      <w:r>
        <w:rPr>
          <w:rStyle w:val="NormalTok"/>
        </w:rPr>
        <w:t xml:space="preserve">y </w:t>
      </w:r>
      <w:r>
        <w:rPr>
          <w:rStyle w:val="OperatorTok"/>
        </w:rPr>
        <w:t>=</w:t>
      </w:r>
      <w:r>
        <w:rPr>
          <w:rStyle w:val="NormalTok"/>
        </w:rPr>
        <w:t xml:space="preserve"> </w:t>
      </w:r>
      <w:proofErr w:type="spellStart"/>
      <w:r>
        <w:rPr>
          <w:rStyle w:val="NormalTok"/>
        </w:rPr>
        <w:t>df.loc</w:t>
      </w:r>
      <w:proofErr w:type="spellEnd"/>
      <w:r>
        <w:rPr>
          <w:rStyle w:val="NormalTok"/>
        </w:rPr>
        <w:t>[:,</w:t>
      </w:r>
      <w:r>
        <w:rPr>
          <w:rStyle w:val="StringTok"/>
        </w:rPr>
        <w:t>'Class'</w:t>
      </w:r>
      <w:r>
        <w:rPr>
          <w:rStyle w:val="NormalTok"/>
        </w:rPr>
        <w:t xml:space="preserve">]               </w:t>
      </w:r>
      <w:r>
        <w:rPr>
          <w:rStyle w:val="CommentTok"/>
        </w:rPr>
        <w:t># Target Variable</w:t>
      </w:r>
      <w:r>
        <w:br/>
      </w:r>
      <w:r>
        <w:br/>
      </w:r>
      <w:r>
        <w:br/>
      </w:r>
      <w:proofErr w:type="spellStart"/>
      <w:r>
        <w:rPr>
          <w:rStyle w:val="NormalTok"/>
        </w:rPr>
        <w:t>X_train</w:t>
      </w:r>
      <w:proofErr w:type="spellEnd"/>
      <w:r>
        <w:rPr>
          <w:rStyle w:val="NormalTok"/>
        </w:rPr>
        <w:t xml:space="preserve">, </w:t>
      </w:r>
      <w:proofErr w:type="spellStart"/>
      <w:r>
        <w:rPr>
          <w:rStyle w:val="NormalTok"/>
        </w:rPr>
        <w:t>X_test</w:t>
      </w:r>
      <w:proofErr w:type="spellEnd"/>
      <w:r>
        <w:rPr>
          <w:rStyle w:val="NormalTok"/>
        </w:rPr>
        <w:t xml:space="preserve">, </w:t>
      </w:r>
      <w:proofErr w:type="spellStart"/>
      <w:r>
        <w:rPr>
          <w:rStyle w:val="NormalTok"/>
        </w:rPr>
        <w:t>y_train</w:t>
      </w:r>
      <w:proofErr w:type="spellEnd"/>
      <w:r>
        <w:rPr>
          <w:rStyle w:val="NormalTok"/>
        </w:rPr>
        <w:t xml:space="preserve">, </w:t>
      </w:r>
      <w:proofErr w:type="spellStart"/>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train_test_split</w:t>
      </w:r>
      <w:proofErr w:type="spellEnd"/>
      <w:r>
        <w:rPr>
          <w:rStyle w:val="NormalTok"/>
        </w:rPr>
        <w:t xml:space="preserve">(X, y, </w:t>
      </w:r>
      <w:proofErr w:type="spellStart"/>
      <w:r>
        <w:rPr>
          <w:rStyle w:val="NormalTok"/>
        </w:rPr>
        <w:t>test_size</w:t>
      </w:r>
      <w:proofErr w:type="spellEnd"/>
      <w:r>
        <w:rPr>
          <w:rStyle w:val="OperatorTok"/>
        </w:rPr>
        <w:t>=</w:t>
      </w:r>
      <w:r>
        <w:rPr>
          <w:rStyle w:val="FloatTok"/>
        </w:rPr>
        <w:t>0.3</w:t>
      </w:r>
      <w:r>
        <w:rPr>
          <w:rStyle w:val="NormalTok"/>
        </w:rPr>
        <w:t xml:space="preserve">, </w:t>
      </w:r>
      <w:proofErr w:type="spellStart"/>
      <w:r>
        <w:rPr>
          <w:rStyle w:val="NormalTok"/>
        </w:rPr>
        <w:t>random_state</w:t>
      </w:r>
      <w:proofErr w:type="spellEnd"/>
      <w:r>
        <w:rPr>
          <w:rStyle w:val="OperatorTok"/>
        </w:rPr>
        <w:t>=</w:t>
      </w:r>
      <w:r>
        <w:rPr>
          <w:rStyle w:val="DecValTok"/>
        </w:rPr>
        <w:t>1</w:t>
      </w:r>
      <w:r>
        <w:rPr>
          <w:rStyle w:val="NormalTok"/>
        </w:rPr>
        <w:t>, stratify</w:t>
      </w:r>
      <w:r>
        <w:rPr>
          <w:rStyle w:val="OperatorTok"/>
        </w:rPr>
        <w:t>=</w:t>
      </w:r>
      <w:r>
        <w:rPr>
          <w:rStyle w:val="NormalTok"/>
        </w:rPr>
        <w:t>y)</w:t>
      </w:r>
    </w:p>
    <w:p w14:paraId="59318A1F" w14:textId="77777777" w:rsidR="0086281D" w:rsidRDefault="0086281D" w:rsidP="0086281D">
      <w:pPr>
        <w:pStyle w:val="Heading3"/>
      </w:pPr>
      <w:bookmarkStart w:id="12" w:name="X5c4fceb8122f96b1dbe02f7dc12fe40314b6f83"/>
      <w:r>
        <w:t>How will you balance the fraud and legitimate transactions in data?</w:t>
      </w:r>
      <w:bookmarkEnd w:id="12"/>
    </w:p>
    <w:p w14:paraId="5C8CBA33" w14:textId="77777777" w:rsidR="0086281D" w:rsidRDefault="0086281D" w:rsidP="0086281D">
      <w:pPr>
        <w:pStyle w:val="SourceCode"/>
      </w:pPr>
      <w:r>
        <w:rPr>
          <w:rStyle w:val="CommentTok"/>
        </w:rPr>
        <w:t># Use Synthetic Minority Oversampling</w:t>
      </w:r>
      <w:r>
        <w:br/>
      </w:r>
      <w:proofErr w:type="spellStart"/>
      <w:r>
        <w:rPr>
          <w:rStyle w:val="NormalTok"/>
        </w:rPr>
        <w:t>sm</w:t>
      </w:r>
      <w:proofErr w:type="spellEnd"/>
      <w:r>
        <w:rPr>
          <w:rStyle w:val="NormalTok"/>
        </w:rPr>
        <w:t xml:space="preserve"> </w:t>
      </w:r>
      <w:r>
        <w:rPr>
          <w:rStyle w:val="OperatorTok"/>
        </w:rPr>
        <w:t>=</w:t>
      </w:r>
      <w:r>
        <w:rPr>
          <w:rStyle w:val="NormalTok"/>
        </w:rPr>
        <w:t xml:space="preserve"> SMOTE(</w:t>
      </w:r>
      <w:proofErr w:type="spellStart"/>
      <w:r>
        <w:rPr>
          <w:rStyle w:val="NormalTok"/>
        </w:rPr>
        <w:t>random_state</w:t>
      </w:r>
      <w:proofErr w:type="spellEnd"/>
      <w:r>
        <w:rPr>
          <w:rStyle w:val="OperatorTok"/>
        </w:rPr>
        <w:t>=</w:t>
      </w:r>
      <w:r>
        <w:rPr>
          <w:rStyle w:val="DecValTok"/>
        </w:rPr>
        <w:t>42</w:t>
      </w:r>
      <w:r>
        <w:rPr>
          <w:rStyle w:val="NormalTok"/>
        </w:rPr>
        <w:t>)</w:t>
      </w:r>
      <w:r>
        <w:br/>
      </w:r>
      <w:proofErr w:type="spellStart"/>
      <w:r>
        <w:rPr>
          <w:rStyle w:val="NormalTok"/>
        </w:rPr>
        <w:t>X_res</w:t>
      </w:r>
      <w:proofErr w:type="spellEnd"/>
      <w:r>
        <w:rPr>
          <w:rStyle w:val="NormalTok"/>
        </w:rPr>
        <w:t xml:space="preserve">, </w:t>
      </w:r>
      <w:proofErr w:type="spellStart"/>
      <w:r>
        <w:rPr>
          <w:rStyle w:val="NormalTok"/>
        </w:rPr>
        <w:t>y_res</w:t>
      </w:r>
      <w:proofErr w:type="spellEnd"/>
      <w:r>
        <w:rPr>
          <w:rStyle w:val="NormalTok"/>
        </w:rPr>
        <w:t xml:space="preserve"> </w:t>
      </w:r>
      <w:r>
        <w:rPr>
          <w:rStyle w:val="OperatorTok"/>
        </w:rPr>
        <w:t>=</w:t>
      </w:r>
      <w:r>
        <w:rPr>
          <w:rStyle w:val="NormalTok"/>
        </w:rPr>
        <w:t xml:space="preserve"> </w:t>
      </w:r>
      <w:proofErr w:type="spellStart"/>
      <w:r>
        <w:rPr>
          <w:rStyle w:val="NormalTok"/>
        </w:rPr>
        <w:t>sm.fit_resample</w:t>
      </w:r>
      <w:proofErr w:type="spellEnd"/>
      <w:r>
        <w:rPr>
          <w:rStyle w:val="NormalTok"/>
        </w:rPr>
        <w:t>(</w:t>
      </w:r>
      <w:proofErr w:type="spellStart"/>
      <w:r>
        <w:rPr>
          <w:rStyle w:val="NormalTok"/>
        </w:rPr>
        <w:t>X_train</w:t>
      </w:r>
      <w:proofErr w:type="spellEnd"/>
      <w:r>
        <w:rPr>
          <w:rStyle w:val="NormalTok"/>
        </w:rPr>
        <w:t xml:space="preserve">, </w:t>
      </w:r>
      <w:proofErr w:type="spellStart"/>
      <w:r>
        <w:rPr>
          <w:rStyle w:val="NormalTok"/>
        </w:rPr>
        <w:t>y_train</w:t>
      </w:r>
      <w:proofErr w:type="spellEnd"/>
      <w:r>
        <w:rPr>
          <w:rStyle w:val="NormalTok"/>
        </w:rPr>
        <w:t>)</w:t>
      </w:r>
    </w:p>
    <w:p w14:paraId="1DD028CC" w14:textId="77777777" w:rsidR="0086281D" w:rsidRDefault="0086281D" w:rsidP="0086281D">
      <w:pPr>
        <w:pStyle w:val="SourceCode"/>
      </w:pPr>
      <w:r>
        <w:rPr>
          <w:rStyle w:val="ImportTok"/>
        </w:rPr>
        <w:t>from</w:t>
      </w:r>
      <w:r>
        <w:rPr>
          <w:rStyle w:val="NormalTok"/>
        </w:rPr>
        <w:t xml:space="preserve"> </w:t>
      </w:r>
      <w:proofErr w:type="spellStart"/>
      <w:r>
        <w:rPr>
          <w:rStyle w:val="NormalTok"/>
        </w:rPr>
        <w:t>sklearn.feature_selection</w:t>
      </w:r>
      <w:proofErr w:type="spellEnd"/>
      <w:r>
        <w:rPr>
          <w:rStyle w:val="NormalTok"/>
        </w:rPr>
        <w:t xml:space="preserve"> </w:t>
      </w:r>
      <w:r>
        <w:rPr>
          <w:rStyle w:val="ImportTok"/>
        </w:rPr>
        <w:t>import</w:t>
      </w:r>
      <w:r>
        <w:rPr>
          <w:rStyle w:val="NormalTok"/>
        </w:rPr>
        <w:t xml:space="preserve"> </w:t>
      </w:r>
      <w:proofErr w:type="spellStart"/>
      <w:r>
        <w:rPr>
          <w:rStyle w:val="NormalTok"/>
        </w:rPr>
        <w:t>mutual_info_classif</w:t>
      </w:r>
      <w:proofErr w:type="spellEnd"/>
      <w:r>
        <w:br/>
      </w:r>
      <w:proofErr w:type="spellStart"/>
      <w:r>
        <w:rPr>
          <w:rStyle w:val="NormalTok"/>
        </w:rPr>
        <w:t>mutual_infos</w:t>
      </w:r>
      <w:proofErr w:type="spellEnd"/>
      <w:r>
        <w:rPr>
          <w:rStyle w:val="NormalTok"/>
        </w:rPr>
        <w:t xml:space="preserve"> </w:t>
      </w:r>
      <w:r>
        <w:rPr>
          <w:rStyle w:val="OperatorTok"/>
        </w:rPr>
        <w:t>=</w:t>
      </w:r>
      <w:r>
        <w:rPr>
          <w:rStyle w:val="NormalTok"/>
        </w:rPr>
        <w:t xml:space="preserve"> </w:t>
      </w:r>
      <w:proofErr w:type="spellStart"/>
      <w:r>
        <w:rPr>
          <w:rStyle w:val="NormalTok"/>
        </w:rPr>
        <w:t>pd.Series</w:t>
      </w:r>
      <w:proofErr w:type="spellEnd"/>
      <w:r>
        <w:rPr>
          <w:rStyle w:val="NormalTok"/>
        </w:rPr>
        <w:t>(data</w:t>
      </w:r>
      <w:r>
        <w:rPr>
          <w:rStyle w:val="OperatorTok"/>
        </w:rPr>
        <w:t>=</w:t>
      </w:r>
      <w:proofErr w:type="spellStart"/>
      <w:r>
        <w:rPr>
          <w:rStyle w:val="NormalTok"/>
        </w:rPr>
        <w:t>mutual_info_classif</w:t>
      </w:r>
      <w:proofErr w:type="spellEnd"/>
      <w:r>
        <w:rPr>
          <w:rStyle w:val="NormalTok"/>
        </w:rPr>
        <w:t>(</w:t>
      </w:r>
      <w:proofErr w:type="spellStart"/>
      <w:r>
        <w:rPr>
          <w:rStyle w:val="NormalTok"/>
        </w:rPr>
        <w:t>X_res</w:t>
      </w:r>
      <w:proofErr w:type="spellEnd"/>
      <w:r>
        <w:rPr>
          <w:rStyle w:val="NormalTok"/>
        </w:rPr>
        <w:t xml:space="preserve">, </w:t>
      </w:r>
      <w:proofErr w:type="spellStart"/>
      <w:r>
        <w:rPr>
          <w:rStyle w:val="NormalTok"/>
        </w:rPr>
        <w:t>y_res</w:t>
      </w:r>
      <w:proofErr w:type="spellEnd"/>
      <w:r>
        <w:rPr>
          <w:rStyle w:val="NormalTok"/>
        </w:rPr>
        <w:t xml:space="preserve">, </w:t>
      </w:r>
      <w:proofErr w:type="spellStart"/>
      <w:r>
        <w:rPr>
          <w:rStyle w:val="NormalTok"/>
        </w:rPr>
        <w:t>discrete_features</w:t>
      </w:r>
      <w:proofErr w:type="spellEnd"/>
      <w:r>
        <w:rPr>
          <w:rStyle w:val="OperatorTok"/>
        </w:rPr>
        <w:t>=</w:t>
      </w:r>
      <w:r>
        <w:rPr>
          <w:rStyle w:val="VariableTok"/>
        </w:rPr>
        <w:t>False</w:t>
      </w:r>
      <w:r>
        <w:rPr>
          <w:rStyle w:val="NormalTok"/>
        </w:rPr>
        <w:t xml:space="preserve">, </w:t>
      </w:r>
      <w:proofErr w:type="spellStart"/>
      <w:r>
        <w:rPr>
          <w:rStyle w:val="NormalTok"/>
        </w:rPr>
        <w:t>random_state</w:t>
      </w:r>
      <w:proofErr w:type="spellEnd"/>
      <w:r>
        <w:rPr>
          <w:rStyle w:val="OperatorTok"/>
        </w:rPr>
        <w:t>=</w:t>
      </w:r>
      <w:r>
        <w:rPr>
          <w:rStyle w:val="DecValTok"/>
        </w:rPr>
        <w:t>1</w:t>
      </w:r>
      <w:r>
        <w:rPr>
          <w:rStyle w:val="NormalTok"/>
        </w:rPr>
        <w:t>), index</w:t>
      </w:r>
      <w:r>
        <w:rPr>
          <w:rStyle w:val="OperatorTok"/>
        </w:rPr>
        <w:t>=</w:t>
      </w:r>
      <w:proofErr w:type="spellStart"/>
      <w:r>
        <w:rPr>
          <w:rStyle w:val="NormalTok"/>
        </w:rPr>
        <w:t>X_train.columns</w:t>
      </w:r>
      <w:proofErr w:type="spellEnd"/>
      <w:r>
        <w:rPr>
          <w:rStyle w:val="NormalTok"/>
        </w:rPr>
        <w:t>)</w:t>
      </w:r>
    </w:p>
    <w:p w14:paraId="55B9CDA9" w14:textId="77777777" w:rsidR="0086281D" w:rsidRDefault="0086281D" w:rsidP="0086281D">
      <w:pPr>
        <w:pStyle w:val="SourceCode"/>
      </w:pPr>
      <w:proofErr w:type="spellStart"/>
      <w:r>
        <w:rPr>
          <w:rStyle w:val="NormalTok"/>
        </w:rPr>
        <w:t>mutual_infos.sort_values</w:t>
      </w:r>
      <w:proofErr w:type="spellEnd"/>
      <w:r>
        <w:rPr>
          <w:rStyle w:val="NormalTok"/>
        </w:rPr>
        <w:t>(ascending</w:t>
      </w:r>
      <w:r>
        <w:rPr>
          <w:rStyle w:val="OperatorTok"/>
        </w:rPr>
        <w:t>=</w:t>
      </w:r>
      <w:r>
        <w:rPr>
          <w:rStyle w:val="VariableTok"/>
        </w:rPr>
        <w:t>False</w:t>
      </w:r>
      <w:r>
        <w:rPr>
          <w:rStyle w:val="NormalTok"/>
        </w:rPr>
        <w:t>)</w:t>
      </w:r>
    </w:p>
    <w:p w14:paraId="5413A509" w14:textId="77777777" w:rsidR="0086281D" w:rsidRDefault="0086281D" w:rsidP="0086281D">
      <w:pPr>
        <w:pStyle w:val="SourceCode"/>
      </w:pPr>
      <w:r>
        <w:rPr>
          <w:rStyle w:val="VerbatimChar"/>
        </w:rPr>
        <w:t>V14       0.535037</w:t>
      </w:r>
      <w:r>
        <w:br/>
      </w:r>
      <w:r>
        <w:rPr>
          <w:rStyle w:val="VerbatimChar"/>
        </w:rPr>
        <w:t>V10       0.464777</w:t>
      </w:r>
      <w:r>
        <w:br/>
      </w:r>
      <w:r>
        <w:rPr>
          <w:rStyle w:val="VerbatimChar"/>
        </w:rPr>
        <w:t>V12       0.456051</w:t>
      </w:r>
      <w:r>
        <w:br/>
      </w:r>
      <w:r>
        <w:rPr>
          <w:rStyle w:val="VerbatimChar"/>
        </w:rPr>
        <w:t>V17       0.438193</w:t>
      </w:r>
      <w:r>
        <w:br/>
      </w:r>
      <w:r>
        <w:rPr>
          <w:rStyle w:val="VerbatimChar"/>
        </w:rPr>
        <w:t>V4        0.427426</w:t>
      </w:r>
      <w:r>
        <w:br/>
      </w:r>
      <w:r>
        <w:rPr>
          <w:rStyle w:val="VerbatimChar"/>
        </w:rPr>
        <w:t>V11       0.404044</w:t>
      </w:r>
      <w:r>
        <w:br/>
      </w:r>
      <w:r>
        <w:rPr>
          <w:rStyle w:val="VerbatimChar"/>
        </w:rPr>
        <w:t>Amount    0.392941</w:t>
      </w:r>
      <w:r>
        <w:br/>
      </w:r>
      <w:r>
        <w:rPr>
          <w:rStyle w:val="VerbatimChar"/>
        </w:rPr>
        <w:t>V3        0.387191</w:t>
      </w:r>
      <w:r>
        <w:br/>
      </w:r>
      <w:r>
        <w:rPr>
          <w:rStyle w:val="VerbatimChar"/>
        </w:rPr>
        <w:t>V16       0.335318</w:t>
      </w:r>
      <w:r>
        <w:br/>
      </w:r>
      <w:r>
        <w:rPr>
          <w:rStyle w:val="VerbatimChar"/>
        </w:rPr>
        <w:t>V7        0.304175</w:t>
      </w:r>
      <w:r>
        <w:br/>
      </w:r>
      <w:r>
        <w:rPr>
          <w:rStyle w:val="VerbatimChar"/>
        </w:rPr>
        <w:t>V2        0.291492</w:t>
      </w:r>
      <w:r>
        <w:br/>
      </w:r>
      <w:r>
        <w:rPr>
          <w:rStyle w:val="VerbatimChar"/>
        </w:rPr>
        <w:t>V9        0.256679</w:t>
      </w:r>
      <w:r>
        <w:br/>
      </w:r>
      <w:r>
        <w:rPr>
          <w:rStyle w:val="VerbatimChar"/>
        </w:rPr>
        <w:t>Time      0.247989</w:t>
      </w:r>
      <w:r>
        <w:br/>
      </w:r>
      <w:r>
        <w:rPr>
          <w:rStyle w:val="VerbatimChar"/>
        </w:rPr>
        <w:t>V21       0.235031</w:t>
      </w:r>
      <w:r>
        <w:br/>
      </w:r>
      <w:r>
        <w:rPr>
          <w:rStyle w:val="VerbatimChar"/>
        </w:rPr>
        <w:t>V27       0.229915</w:t>
      </w:r>
      <w:r>
        <w:br/>
      </w:r>
      <w:r>
        <w:rPr>
          <w:rStyle w:val="VerbatimChar"/>
        </w:rPr>
        <w:t>V1        0.220743</w:t>
      </w:r>
      <w:r>
        <w:br/>
      </w:r>
      <w:r>
        <w:rPr>
          <w:rStyle w:val="VerbatimChar"/>
        </w:rPr>
        <w:t>V18       0.198264</w:t>
      </w:r>
      <w:r>
        <w:br/>
      </w:r>
      <w:r>
        <w:rPr>
          <w:rStyle w:val="VerbatimChar"/>
        </w:rPr>
        <w:t>V8        0.174393</w:t>
      </w:r>
      <w:r>
        <w:br/>
      </w:r>
      <w:r>
        <w:rPr>
          <w:rStyle w:val="VerbatimChar"/>
        </w:rPr>
        <w:t>V6        0.171974</w:t>
      </w:r>
      <w:r>
        <w:br/>
      </w:r>
      <w:r>
        <w:rPr>
          <w:rStyle w:val="VerbatimChar"/>
        </w:rPr>
        <w:t>V28       0.170493</w:t>
      </w:r>
      <w:r>
        <w:br/>
      </w:r>
      <w:r>
        <w:rPr>
          <w:rStyle w:val="VerbatimChar"/>
        </w:rPr>
        <w:t>V5        0.157362</w:t>
      </w:r>
      <w:r>
        <w:br/>
      </w:r>
      <w:r>
        <w:rPr>
          <w:rStyle w:val="VerbatimChar"/>
        </w:rPr>
        <w:t>V20       0.107488</w:t>
      </w:r>
      <w:r>
        <w:br/>
      </w:r>
      <w:r>
        <w:rPr>
          <w:rStyle w:val="VerbatimChar"/>
        </w:rPr>
        <w:t>V19       0.099837</w:t>
      </w:r>
      <w:r>
        <w:br/>
      </w:r>
      <w:r>
        <w:rPr>
          <w:rStyle w:val="VerbatimChar"/>
        </w:rPr>
        <w:t>V23       0.067332</w:t>
      </w:r>
      <w:r>
        <w:br/>
      </w:r>
      <w:r>
        <w:rPr>
          <w:rStyle w:val="VerbatimChar"/>
        </w:rPr>
        <w:t>V24       0.063567</w:t>
      </w:r>
      <w:r>
        <w:br/>
      </w:r>
      <w:r>
        <w:rPr>
          <w:rStyle w:val="VerbatimChar"/>
        </w:rPr>
        <w:t>V26       0.046973</w:t>
      </w:r>
      <w:r>
        <w:br/>
      </w:r>
      <w:r>
        <w:rPr>
          <w:rStyle w:val="VerbatimChar"/>
        </w:rPr>
        <w:t>V25       0.031607</w:t>
      </w:r>
      <w:r>
        <w:br/>
      </w:r>
      <w:r>
        <w:rPr>
          <w:rStyle w:val="VerbatimChar"/>
        </w:rPr>
        <w:t>V22       0.031539</w:t>
      </w:r>
      <w:r>
        <w:br/>
      </w:r>
      <w:r>
        <w:rPr>
          <w:rStyle w:val="VerbatimChar"/>
        </w:rPr>
        <w:t>V13       0.024931</w:t>
      </w:r>
      <w:r>
        <w:br/>
      </w:r>
      <w:r>
        <w:rPr>
          <w:rStyle w:val="VerbatimChar"/>
        </w:rPr>
        <w:t>V15       0.022442</w:t>
      </w:r>
      <w:r>
        <w:br/>
      </w:r>
      <w:proofErr w:type="spellStart"/>
      <w:r>
        <w:rPr>
          <w:rStyle w:val="VerbatimChar"/>
        </w:rPr>
        <w:t>dtype</w:t>
      </w:r>
      <w:proofErr w:type="spellEnd"/>
      <w:r>
        <w:rPr>
          <w:rStyle w:val="VerbatimChar"/>
        </w:rPr>
        <w:t>: float64</w:t>
      </w:r>
    </w:p>
    <w:p w14:paraId="10AF1F8B" w14:textId="77777777" w:rsidR="0086281D" w:rsidRDefault="0086281D" w:rsidP="0086281D">
      <w:pPr>
        <w:pStyle w:val="SourceCode"/>
      </w:pPr>
      <w:proofErr w:type="spellStart"/>
      <w:r>
        <w:rPr>
          <w:rStyle w:val="NormalTok"/>
        </w:rPr>
        <w:t>sns.countplot</w:t>
      </w:r>
      <w:proofErr w:type="spellEnd"/>
      <w:r>
        <w:rPr>
          <w:rStyle w:val="NormalTok"/>
        </w:rPr>
        <w:t>(</w:t>
      </w:r>
      <w:proofErr w:type="spellStart"/>
      <w:r>
        <w:rPr>
          <w:rStyle w:val="NormalTok"/>
        </w:rPr>
        <w:t>y_res</w:t>
      </w:r>
      <w:proofErr w:type="spellEnd"/>
      <w:r>
        <w:rPr>
          <w:rStyle w:val="NormalTok"/>
        </w:rPr>
        <w:t>)</w:t>
      </w:r>
    </w:p>
    <w:p w14:paraId="2959BFBC" w14:textId="77777777" w:rsidR="0086281D" w:rsidRDefault="0086281D" w:rsidP="0086281D">
      <w:pPr>
        <w:pStyle w:val="SourceCode"/>
      </w:pPr>
      <w:r>
        <w:rPr>
          <w:rStyle w:val="VerbatimChar"/>
        </w:rPr>
        <w:t>&lt;matplotlib.axes._</w:t>
      </w:r>
      <w:proofErr w:type="spellStart"/>
      <w:r>
        <w:rPr>
          <w:rStyle w:val="VerbatimChar"/>
        </w:rPr>
        <w:t>subplots.AxesSubplot</w:t>
      </w:r>
      <w:proofErr w:type="spellEnd"/>
      <w:r>
        <w:rPr>
          <w:rStyle w:val="VerbatimChar"/>
        </w:rPr>
        <w:t xml:space="preserve"> at 0x7f1e74ae2ac0&gt;</w:t>
      </w:r>
    </w:p>
    <w:p w14:paraId="731D5786" w14:textId="34CB1210" w:rsidR="0086281D" w:rsidRDefault="0086281D" w:rsidP="0086281D">
      <w:pPr>
        <w:pStyle w:val="FirstParagraph"/>
      </w:pPr>
      <w:r>
        <w:rPr>
          <w:noProof/>
        </w:rPr>
        <w:drawing>
          <wp:inline distT="0" distB="0" distL="0" distR="0" wp14:anchorId="42B8F7F9" wp14:editId="607CF4E0">
            <wp:extent cx="5257800" cy="3371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57800" cy="3371850"/>
                    </a:xfrm>
                    <a:prstGeom prst="rect">
                      <a:avLst/>
                    </a:prstGeom>
                    <a:solidFill>
                      <a:srgbClr val="FFFFFF"/>
                    </a:solidFill>
                    <a:ln>
                      <a:noFill/>
                    </a:ln>
                  </pic:spPr>
                </pic:pic>
              </a:graphicData>
            </a:graphic>
          </wp:inline>
        </w:drawing>
      </w:r>
    </w:p>
    <w:p w14:paraId="47B3B3C7" w14:textId="77777777" w:rsidR="0086281D" w:rsidRDefault="0086281D" w:rsidP="0086281D">
      <w:pPr>
        <w:pStyle w:val="BodyText"/>
      </w:pPr>
      <w:r>
        <w:t>Hence, we can say that the most correlated features after resolving class imbalance using Synthetic Minority Oversampling are V14, V10, V4, V12 and V17.</w:t>
      </w:r>
    </w:p>
    <w:p w14:paraId="5404BC1F" w14:textId="77777777" w:rsidR="0086281D" w:rsidRDefault="0086281D" w:rsidP="0086281D">
      <w:pPr>
        <w:pStyle w:val="Heading3"/>
      </w:pPr>
      <w:bookmarkStart w:id="13" w:name="evaluation"/>
      <w:r>
        <w:t>Evaluation</w:t>
      </w:r>
    </w:p>
    <w:p w14:paraId="54B1E181" w14:textId="77777777" w:rsidR="0086281D" w:rsidRDefault="0086281D" w:rsidP="0086281D">
      <w:pPr>
        <w:pStyle w:val="FirstParagraph"/>
      </w:pPr>
      <w:r>
        <w:t>We make use of AUC-ROC Score, Classification Report, Accuracy and F1-Score to evaluate the performance of the classifiers</w:t>
      </w:r>
      <w:bookmarkEnd w:id="13"/>
    </w:p>
    <w:p w14:paraId="4724EF73" w14:textId="77777777" w:rsidR="0086281D" w:rsidRDefault="0086281D" w:rsidP="0086281D">
      <w:pPr>
        <w:pStyle w:val="SourceCode"/>
      </w:pPr>
      <w:r>
        <w:rPr>
          <w:rStyle w:val="CommentTok"/>
        </w:rPr>
        <w:t># Evaluation of Classifiers</w:t>
      </w:r>
      <w:r>
        <w:br/>
      </w:r>
      <w:proofErr w:type="spellStart"/>
      <w:r>
        <w:rPr>
          <w:rStyle w:val="KeywordTok"/>
        </w:rPr>
        <w:t>def</w:t>
      </w:r>
      <w:proofErr w:type="spellEnd"/>
      <w:r>
        <w:rPr>
          <w:rStyle w:val="NormalTok"/>
        </w:rPr>
        <w:t xml:space="preserve"> </w:t>
      </w:r>
      <w:proofErr w:type="spellStart"/>
      <w:r>
        <w:rPr>
          <w:rStyle w:val="NormalTok"/>
        </w:rPr>
        <w:t>grid_eval</w:t>
      </w:r>
      <w:proofErr w:type="spellEnd"/>
      <w:r>
        <w:rPr>
          <w:rStyle w:val="NormalTok"/>
        </w:rPr>
        <w:t>(</w:t>
      </w:r>
      <w:proofErr w:type="spellStart"/>
      <w:r>
        <w:rPr>
          <w:rStyle w:val="NormalTok"/>
        </w:rPr>
        <w:t>grid_clf</w:t>
      </w:r>
      <w:proofErr w:type="spellEnd"/>
      <w:r>
        <w:rPr>
          <w:rStyle w:val="NormalTok"/>
        </w:rPr>
        <w:t>):</w:t>
      </w:r>
      <w:r>
        <w:br/>
      </w:r>
      <w:r>
        <w:rPr>
          <w:rStyle w:val="NormalTok"/>
        </w:rPr>
        <w:t xml:space="preserve">    </w:t>
      </w:r>
      <w:r>
        <w:rPr>
          <w:rStyle w:val="CommentTok"/>
        </w:rPr>
        <w:t>"""</w:t>
      </w:r>
      <w:r>
        <w:br/>
      </w:r>
      <w:r>
        <w:rPr>
          <w:rStyle w:val="CommentTok"/>
        </w:rPr>
        <w:t xml:space="preserve">        Method to Compute the best score and parameters computed by grid search</w:t>
      </w:r>
      <w:r>
        <w:br/>
      </w:r>
      <w:r>
        <w:rPr>
          <w:rStyle w:val="CommentTok"/>
        </w:rPr>
        <w:t xml:space="preserve">        Parameter:</w:t>
      </w:r>
      <w:r>
        <w:br/>
      </w:r>
      <w:r>
        <w:rPr>
          <w:rStyle w:val="CommentTok"/>
        </w:rPr>
        <w:t xml:space="preserve">            </w:t>
      </w:r>
      <w:proofErr w:type="spellStart"/>
      <w:r>
        <w:rPr>
          <w:rStyle w:val="CommentTok"/>
        </w:rPr>
        <w:t>grid_clf</w:t>
      </w:r>
      <w:proofErr w:type="spellEnd"/>
      <w:r>
        <w:rPr>
          <w:rStyle w:val="CommentTok"/>
        </w:rPr>
        <w:t xml:space="preserve">: The Grid Search Classifier </w:t>
      </w:r>
      <w:r>
        <w:br/>
      </w:r>
      <w:r>
        <w:rPr>
          <w:rStyle w:val="CommentTok"/>
        </w:rPr>
        <w:t xml:space="preserve">    """</w:t>
      </w:r>
      <w:r>
        <w:br/>
      </w:r>
      <w:r>
        <w:rPr>
          <w:rStyle w:val="NormalTok"/>
        </w:rPr>
        <w:t xml:space="preserve">    </w:t>
      </w:r>
      <w:r>
        <w:rPr>
          <w:rStyle w:val="BuiltInTok"/>
        </w:rPr>
        <w:t>print</w:t>
      </w:r>
      <w:r>
        <w:rPr>
          <w:rStyle w:val="NormalTok"/>
        </w:rPr>
        <w:t>(</w:t>
      </w:r>
      <w:r>
        <w:rPr>
          <w:rStyle w:val="StringTok"/>
        </w:rPr>
        <w:t>"Best Score"</w:t>
      </w:r>
      <w:r>
        <w:rPr>
          <w:rStyle w:val="NormalTok"/>
        </w:rPr>
        <w:t xml:space="preserve">, </w:t>
      </w:r>
      <w:proofErr w:type="spellStart"/>
      <w:r>
        <w:rPr>
          <w:rStyle w:val="NormalTok"/>
        </w:rPr>
        <w:t>grid_clf.best_score</w:t>
      </w:r>
      <w:proofErr w:type="spellEnd"/>
      <w:r>
        <w:rPr>
          <w:rStyle w:val="NormalTok"/>
        </w:rPr>
        <w:t>_)</w:t>
      </w:r>
      <w:r>
        <w:br/>
      </w:r>
      <w:r>
        <w:rPr>
          <w:rStyle w:val="NormalTok"/>
        </w:rPr>
        <w:t xml:space="preserve">    </w:t>
      </w:r>
      <w:r>
        <w:rPr>
          <w:rStyle w:val="BuiltInTok"/>
        </w:rPr>
        <w:t>print</w:t>
      </w:r>
      <w:r>
        <w:rPr>
          <w:rStyle w:val="NormalTok"/>
        </w:rPr>
        <w:t>(</w:t>
      </w:r>
      <w:r>
        <w:rPr>
          <w:rStyle w:val="StringTok"/>
        </w:rPr>
        <w:t>"Best Parameter"</w:t>
      </w:r>
      <w:r>
        <w:rPr>
          <w:rStyle w:val="NormalTok"/>
        </w:rPr>
        <w:t xml:space="preserve">, </w:t>
      </w:r>
      <w:proofErr w:type="spellStart"/>
      <w:r>
        <w:rPr>
          <w:rStyle w:val="NormalTok"/>
        </w:rPr>
        <w:t>grid_clf.best_params</w:t>
      </w:r>
      <w:proofErr w:type="spellEnd"/>
      <w:r>
        <w:rPr>
          <w:rStyle w:val="NormalTok"/>
        </w:rPr>
        <w:t>_)</w:t>
      </w:r>
      <w:r>
        <w:br/>
      </w:r>
      <w:r>
        <w:rPr>
          <w:rStyle w:val="NormalTok"/>
        </w:rPr>
        <w:t xml:space="preserve">    </w:t>
      </w:r>
      <w:r>
        <w:br/>
      </w:r>
      <w:proofErr w:type="spellStart"/>
      <w:r>
        <w:rPr>
          <w:rStyle w:val="KeywordTok"/>
        </w:rPr>
        <w:t>def</w:t>
      </w:r>
      <w:proofErr w:type="spellEnd"/>
      <w:r>
        <w:rPr>
          <w:rStyle w:val="NormalTok"/>
        </w:rPr>
        <w:t xml:space="preserve"> evaluation(</w:t>
      </w:r>
      <w:proofErr w:type="spellStart"/>
      <w:r>
        <w:rPr>
          <w:rStyle w:val="NormalTok"/>
        </w:rPr>
        <w:t>y_test</w:t>
      </w:r>
      <w:proofErr w:type="spellEnd"/>
      <w:r>
        <w:rPr>
          <w:rStyle w:val="NormalTok"/>
        </w:rPr>
        <w:t xml:space="preserve">, </w:t>
      </w:r>
      <w:proofErr w:type="spellStart"/>
      <w:r>
        <w:rPr>
          <w:rStyle w:val="NormalTok"/>
        </w:rPr>
        <w:t>grid_clf</w:t>
      </w:r>
      <w:proofErr w:type="spellEnd"/>
      <w:r>
        <w:rPr>
          <w:rStyle w:val="NormalTok"/>
        </w:rPr>
        <w:t xml:space="preserve">, </w:t>
      </w:r>
      <w:proofErr w:type="spellStart"/>
      <w:r>
        <w:rPr>
          <w:rStyle w:val="NormalTok"/>
        </w:rPr>
        <w:t>X_test</w:t>
      </w:r>
      <w:proofErr w:type="spellEnd"/>
      <w:r>
        <w:rPr>
          <w:rStyle w:val="NormalTok"/>
        </w:rPr>
        <w:t>):</w:t>
      </w:r>
      <w:r>
        <w:br/>
      </w:r>
      <w:r>
        <w:rPr>
          <w:rStyle w:val="NormalTok"/>
        </w:rPr>
        <w:t xml:space="preserve">    </w:t>
      </w:r>
      <w:r>
        <w:rPr>
          <w:rStyle w:val="CommentTok"/>
        </w:rPr>
        <w:t>"""</w:t>
      </w:r>
      <w:r>
        <w:br/>
      </w:r>
      <w:r>
        <w:rPr>
          <w:rStyle w:val="CommentTok"/>
        </w:rPr>
        <w:t xml:space="preserve">        Method to compute the following:</w:t>
      </w:r>
      <w:r>
        <w:br/>
      </w:r>
      <w:r>
        <w:rPr>
          <w:rStyle w:val="CommentTok"/>
        </w:rPr>
        <w:t xml:space="preserve">            1. Classification Report</w:t>
      </w:r>
      <w:r>
        <w:br/>
      </w:r>
      <w:r>
        <w:rPr>
          <w:rStyle w:val="CommentTok"/>
        </w:rPr>
        <w:t xml:space="preserve">            2. F1-score</w:t>
      </w:r>
      <w:r>
        <w:br/>
      </w:r>
      <w:r>
        <w:rPr>
          <w:rStyle w:val="CommentTok"/>
        </w:rPr>
        <w:t xml:space="preserve">            3. AUC-ROC score</w:t>
      </w:r>
      <w:r>
        <w:br/>
      </w:r>
      <w:r>
        <w:rPr>
          <w:rStyle w:val="CommentTok"/>
        </w:rPr>
        <w:t xml:space="preserve">            4. Accuracy</w:t>
      </w:r>
      <w:r>
        <w:br/>
      </w:r>
      <w:r>
        <w:rPr>
          <w:rStyle w:val="CommentTok"/>
        </w:rPr>
        <w:t xml:space="preserve">        Parameters:</w:t>
      </w:r>
      <w:r>
        <w:br/>
      </w:r>
      <w:r>
        <w:rPr>
          <w:rStyle w:val="CommentTok"/>
        </w:rPr>
        <w:t xml:space="preserve">            </w:t>
      </w:r>
      <w:proofErr w:type="spellStart"/>
      <w:r>
        <w:rPr>
          <w:rStyle w:val="CommentTok"/>
        </w:rPr>
        <w:t>y_test</w:t>
      </w:r>
      <w:proofErr w:type="spellEnd"/>
      <w:r>
        <w:rPr>
          <w:rStyle w:val="CommentTok"/>
        </w:rPr>
        <w:t>: The target variable test set</w:t>
      </w:r>
      <w:r>
        <w:br/>
      </w:r>
      <w:r>
        <w:rPr>
          <w:rStyle w:val="CommentTok"/>
        </w:rPr>
        <w:t xml:space="preserve">            </w:t>
      </w:r>
      <w:proofErr w:type="spellStart"/>
      <w:r>
        <w:rPr>
          <w:rStyle w:val="CommentTok"/>
        </w:rPr>
        <w:t>grid_clf</w:t>
      </w:r>
      <w:proofErr w:type="spellEnd"/>
      <w:r>
        <w:rPr>
          <w:rStyle w:val="CommentTok"/>
        </w:rPr>
        <w:t>: Grid classifier selected</w:t>
      </w:r>
      <w:r>
        <w:br/>
      </w:r>
      <w:r>
        <w:rPr>
          <w:rStyle w:val="CommentTok"/>
        </w:rPr>
        <w:t xml:space="preserve">            </w:t>
      </w:r>
      <w:proofErr w:type="spellStart"/>
      <w:r>
        <w:rPr>
          <w:rStyle w:val="CommentTok"/>
        </w:rPr>
        <w:t>X_test</w:t>
      </w:r>
      <w:proofErr w:type="spellEnd"/>
      <w:r>
        <w:rPr>
          <w:rStyle w:val="CommentTok"/>
        </w:rPr>
        <w:t>: Input Feature Test Set</w:t>
      </w:r>
      <w:r>
        <w:br/>
      </w:r>
      <w:r>
        <w:rPr>
          <w:rStyle w:val="CommentTok"/>
        </w:rPr>
        <w:t xml:space="preserve">    """</w:t>
      </w:r>
      <w:r>
        <w:br/>
      </w:r>
      <w:r>
        <w:rPr>
          <w:rStyle w:val="NormalTok"/>
        </w:rPr>
        <w:t xml:space="preserve">    </w:t>
      </w:r>
      <w:proofErr w:type="spellStart"/>
      <w:r>
        <w:rPr>
          <w:rStyle w:val="NormalTok"/>
        </w:rPr>
        <w:t>y_pred</w:t>
      </w:r>
      <w:proofErr w:type="spellEnd"/>
      <w:r>
        <w:rPr>
          <w:rStyle w:val="NormalTok"/>
        </w:rPr>
        <w:t xml:space="preserve"> </w:t>
      </w:r>
      <w:r>
        <w:rPr>
          <w:rStyle w:val="OperatorTok"/>
        </w:rPr>
        <w:t>=</w:t>
      </w:r>
      <w:r>
        <w:rPr>
          <w:rStyle w:val="NormalTok"/>
        </w:rPr>
        <w:t xml:space="preserve"> </w:t>
      </w:r>
      <w:proofErr w:type="spellStart"/>
      <w:r>
        <w:rPr>
          <w:rStyle w:val="NormalTok"/>
        </w:rPr>
        <w:t>grid_clf.predict</w:t>
      </w:r>
      <w:proofErr w:type="spellEnd"/>
      <w:r>
        <w:rPr>
          <w:rStyle w:val="NormalTok"/>
        </w:rPr>
        <w:t>(</w:t>
      </w:r>
      <w:proofErr w:type="spellStart"/>
      <w:r>
        <w:rPr>
          <w:rStyle w:val="NormalTok"/>
        </w:rPr>
        <w:t>X_test</w:t>
      </w:r>
      <w:proofErr w:type="spellEnd"/>
      <w:r>
        <w:rPr>
          <w:rStyle w:val="NormalTok"/>
        </w:rPr>
        <w:t>)</w:t>
      </w:r>
      <w:r>
        <w:br/>
      </w:r>
      <w:r>
        <w:rPr>
          <w:rStyle w:val="NormalTok"/>
        </w:rPr>
        <w:t xml:space="preserve">    </w:t>
      </w:r>
      <w:r>
        <w:rPr>
          <w:rStyle w:val="BuiltInTok"/>
        </w:rPr>
        <w:t>print</w:t>
      </w:r>
      <w:r>
        <w:rPr>
          <w:rStyle w:val="NormalTok"/>
        </w:rPr>
        <w:t>(</w:t>
      </w:r>
      <w:r>
        <w:rPr>
          <w:rStyle w:val="StringTok"/>
        </w:rPr>
        <w:t>'CLASSIFICATION REPORT'</w:t>
      </w:r>
      <w:r>
        <w:rPr>
          <w:rStyle w:val="NormalTok"/>
        </w:rPr>
        <w:t>)</w:t>
      </w:r>
      <w:r>
        <w:br/>
      </w:r>
      <w:r>
        <w:rPr>
          <w:rStyle w:val="NormalTok"/>
        </w:rPr>
        <w:t xml:space="preserve">    </w:t>
      </w:r>
      <w:r>
        <w:rPr>
          <w:rStyle w:val="BuiltInTok"/>
        </w:rPr>
        <w:t>print</w:t>
      </w:r>
      <w:r>
        <w:rPr>
          <w:rStyle w:val="NormalTok"/>
        </w:rPr>
        <w:t>(</w:t>
      </w:r>
      <w:proofErr w:type="spellStart"/>
      <w:r>
        <w:rPr>
          <w:rStyle w:val="NormalTok"/>
        </w:rPr>
        <w:t>classification_report</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w:t>
      </w:r>
      <w:proofErr w:type="spellEnd"/>
      <w:r>
        <w:rPr>
          <w:rStyle w:val="NormalTok"/>
        </w:rPr>
        <w:t>))</w:t>
      </w:r>
      <w:r>
        <w:br/>
      </w:r>
      <w:r>
        <w:rPr>
          <w:rStyle w:val="NormalTok"/>
        </w:rPr>
        <w:t xml:space="preserve">    </w:t>
      </w:r>
      <w:r>
        <w:br/>
      </w:r>
      <w:r>
        <w:rPr>
          <w:rStyle w:val="NormalTok"/>
        </w:rPr>
        <w:t xml:space="preserve">    </w:t>
      </w:r>
      <w:r>
        <w:rPr>
          <w:rStyle w:val="BuiltInTok"/>
        </w:rPr>
        <w:t>print</w:t>
      </w:r>
      <w:r>
        <w:rPr>
          <w:rStyle w:val="NormalTok"/>
        </w:rPr>
        <w:t>(</w:t>
      </w:r>
      <w:r>
        <w:rPr>
          <w:rStyle w:val="StringTok"/>
        </w:rPr>
        <w:t>'AUC-ROC'</w:t>
      </w:r>
      <w:r>
        <w:rPr>
          <w:rStyle w:val="NormalTok"/>
        </w:rPr>
        <w:t>)</w:t>
      </w:r>
      <w:r>
        <w:br/>
      </w:r>
      <w:r>
        <w:rPr>
          <w:rStyle w:val="NormalTok"/>
        </w:rPr>
        <w:t xml:space="preserve">    </w:t>
      </w:r>
      <w:r>
        <w:rPr>
          <w:rStyle w:val="BuiltInTok"/>
        </w:rPr>
        <w:t>print</w:t>
      </w:r>
      <w:r>
        <w:rPr>
          <w:rStyle w:val="NormalTok"/>
        </w:rPr>
        <w:t>(</w:t>
      </w:r>
      <w:proofErr w:type="spellStart"/>
      <w:r>
        <w:rPr>
          <w:rStyle w:val="NormalTok"/>
        </w:rPr>
        <w:t>roc_auc_score</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w:t>
      </w:r>
      <w:proofErr w:type="spellEnd"/>
      <w:r>
        <w:rPr>
          <w:rStyle w:val="NormalTok"/>
        </w:rPr>
        <w:t>))</w:t>
      </w:r>
      <w:r>
        <w:br/>
      </w:r>
      <w:r>
        <w:rPr>
          <w:rStyle w:val="NormalTok"/>
        </w:rPr>
        <w:t xml:space="preserve">      </w:t>
      </w:r>
      <w:r>
        <w:br/>
      </w:r>
      <w:r>
        <w:rPr>
          <w:rStyle w:val="NormalTok"/>
        </w:rPr>
        <w:t xml:space="preserve">    </w:t>
      </w:r>
      <w:r>
        <w:rPr>
          <w:rStyle w:val="BuiltInTok"/>
        </w:rPr>
        <w:t>print</w:t>
      </w:r>
      <w:r>
        <w:rPr>
          <w:rStyle w:val="NormalTok"/>
        </w:rPr>
        <w:t>(</w:t>
      </w:r>
      <w:r>
        <w:rPr>
          <w:rStyle w:val="StringTok"/>
        </w:rPr>
        <w:t>'F1-Score'</w:t>
      </w:r>
      <w:r>
        <w:rPr>
          <w:rStyle w:val="NormalTok"/>
        </w:rPr>
        <w:t>)</w:t>
      </w:r>
      <w:r>
        <w:br/>
      </w:r>
      <w:r>
        <w:rPr>
          <w:rStyle w:val="NormalTok"/>
        </w:rPr>
        <w:t xml:space="preserve">    </w:t>
      </w:r>
      <w:r>
        <w:rPr>
          <w:rStyle w:val="BuiltInTok"/>
        </w:rPr>
        <w:t>print</w:t>
      </w:r>
      <w:r>
        <w:rPr>
          <w:rStyle w:val="NormalTok"/>
        </w:rPr>
        <w:t>(f1_score(</w:t>
      </w:r>
      <w:proofErr w:type="spellStart"/>
      <w:r>
        <w:rPr>
          <w:rStyle w:val="NormalTok"/>
        </w:rPr>
        <w:t>y_test</w:t>
      </w:r>
      <w:proofErr w:type="spellEnd"/>
      <w:r>
        <w:rPr>
          <w:rStyle w:val="NormalTok"/>
        </w:rPr>
        <w:t xml:space="preserve">, </w:t>
      </w:r>
      <w:proofErr w:type="spellStart"/>
      <w:r>
        <w:rPr>
          <w:rStyle w:val="NormalTok"/>
        </w:rPr>
        <w:t>y_pred</w:t>
      </w:r>
      <w:proofErr w:type="spellEnd"/>
      <w:r>
        <w:rPr>
          <w:rStyle w:val="NormalTok"/>
        </w:rPr>
        <w:t>))</w:t>
      </w:r>
      <w:r>
        <w:br/>
      </w:r>
      <w:r>
        <w:rPr>
          <w:rStyle w:val="NormalTok"/>
        </w:rPr>
        <w:t xml:space="preserve">    </w:t>
      </w:r>
      <w:r>
        <w:br/>
      </w:r>
      <w:r>
        <w:rPr>
          <w:rStyle w:val="NormalTok"/>
        </w:rPr>
        <w:t xml:space="preserve">    </w:t>
      </w:r>
      <w:r>
        <w:rPr>
          <w:rStyle w:val="BuiltInTok"/>
        </w:rPr>
        <w:t>print</w:t>
      </w:r>
      <w:r>
        <w:rPr>
          <w:rStyle w:val="NormalTok"/>
        </w:rPr>
        <w:t>(</w:t>
      </w:r>
      <w:r>
        <w:rPr>
          <w:rStyle w:val="StringTok"/>
        </w:rPr>
        <w:t>'Accuracy'</w:t>
      </w:r>
      <w:r>
        <w:rPr>
          <w:rStyle w:val="NormalTok"/>
        </w:rPr>
        <w:t>)</w:t>
      </w:r>
      <w:r>
        <w:br/>
      </w:r>
      <w:r>
        <w:rPr>
          <w:rStyle w:val="NormalTok"/>
        </w:rPr>
        <w:t xml:space="preserve">    </w:t>
      </w:r>
      <w:r>
        <w:rPr>
          <w:rStyle w:val="BuiltInTok"/>
        </w:rPr>
        <w:t>print</w:t>
      </w:r>
      <w:r>
        <w:rPr>
          <w:rStyle w:val="NormalTok"/>
        </w:rPr>
        <w:t>(</w:t>
      </w:r>
      <w:proofErr w:type="spellStart"/>
      <w:r>
        <w:rPr>
          <w:rStyle w:val="NormalTok"/>
        </w:rPr>
        <w:t>accuracy_score</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w:t>
      </w:r>
      <w:proofErr w:type="spellEnd"/>
      <w:r>
        <w:rPr>
          <w:rStyle w:val="NormalTok"/>
        </w:rPr>
        <w:t>))</w:t>
      </w:r>
    </w:p>
    <w:p w14:paraId="6F02E398" w14:textId="77777777" w:rsidR="0086281D" w:rsidRDefault="0086281D" w:rsidP="0086281D">
      <w:pPr>
        <w:pStyle w:val="SourceCode"/>
      </w:pPr>
      <w:r>
        <w:rPr>
          <w:rStyle w:val="CommentTok"/>
        </w:rPr>
        <w:t># The parameters of each classifier are different</w:t>
      </w:r>
      <w:r>
        <w:br/>
      </w:r>
      <w:r>
        <w:rPr>
          <w:rStyle w:val="CommentTok"/>
        </w:rPr>
        <w:t># Hence, we do not make use of a single method and this is not to violate DRY Principles</w:t>
      </w:r>
      <w:r>
        <w:br/>
      </w:r>
      <w:r>
        <w:rPr>
          <w:rStyle w:val="CommentTok"/>
        </w:rPr>
        <w:t># We set pipelines for each classifier unique with parameters</w:t>
      </w:r>
      <w:r>
        <w:br/>
      </w:r>
      <w:proofErr w:type="spellStart"/>
      <w:r>
        <w:rPr>
          <w:rStyle w:val="NormalTok"/>
        </w:rPr>
        <w:t>param_grid_sgd</w:t>
      </w:r>
      <w:proofErr w:type="spellEnd"/>
      <w:r>
        <w:rPr>
          <w:rStyle w:val="NormalTok"/>
        </w:rPr>
        <w:t xml:space="preserve"> </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model__loss</w:t>
      </w:r>
      <w:proofErr w:type="spellEnd"/>
      <w:r>
        <w:rPr>
          <w:rStyle w:val="StringTok"/>
        </w:rPr>
        <w:t>'</w:t>
      </w:r>
      <w:r>
        <w:rPr>
          <w:rStyle w:val="NormalTok"/>
        </w:rPr>
        <w:t>: [</w:t>
      </w:r>
      <w:r>
        <w:rPr>
          <w:rStyle w:val="StringTok"/>
        </w:rPr>
        <w:t>'log'</w:t>
      </w:r>
      <w:r>
        <w:rPr>
          <w:rStyle w:val="NormalTok"/>
        </w:rPr>
        <w:t>],</w:t>
      </w:r>
      <w:r>
        <w:br/>
      </w:r>
      <w:r>
        <w:rPr>
          <w:rStyle w:val="NormalTok"/>
        </w:rPr>
        <w:t xml:space="preserve">    </w:t>
      </w:r>
      <w:r>
        <w:rPr>
          <w:rStyle w:val="StringTok"/>
        </w:rPr>
        <w:t>'</w:t>
      </w:r>
      <w:proofErr w:type="spellStart"/>
      <w:r>
        <w:rPr>
          <w:rStyle w:val="StringTok"/>
        </w:rPr>
        <w:t>model__penalty</w:t>
      </w:r>
      <w:proofErr w:type="spellEnd"/>
      <w:r>
        <w:rPr>
          <w:rStyle w:val="StringTok"/>
        </w:rPr>
        <w:t>'</w:t>
      </w:r>
      <w:r>
        <w:rPr>
          <w:rStyle w:val="NormalTok"/>
        </w:rPr>
        <w:t>: [</w:t>
      </w:r>
      <w:r>
        <w:rPr>
          <w:rStyle w:val="StringTok"/>
        </w:rPr>
        <w:t>'l1'</w:t>
      </w:r>
      <w:r>
        <w:rPr>
          <w:rStyle w:val="NormalTok"/>
        </w:rPr>
        <w:t xml:space="preserve">, </w:t>
      </w:r>
      <w:r>
        <w:rPr>
          <w:rStyle w:val="StringTok"/>
        </w:rPr>
        <w:t>'l2'</w:t>
      </w:r>
      <w:r>
        <w:rPr>
          <w:rStyle w:val="NormalTok"/>
        </w:rPr>
        <w:t>],</w:t>
      </w:r>
      <w:r>
        <w:br/>
      </w:r>
      <w:r>
        <w:rPr>
          <w:rStyle w:val="NormalTok"/>
        </w:rPr>
        <w:t xml:space="preserve">    </w:t>
      </w:r>
      <w:r>
        <w:rPr>
          <w:rStyle w:val="StringTok"/>
        </w:rPr>
        <w:t>'</w:t>
      </w:r>
      <w:proofErr w:type="spellStart"/>
      <w:r>
        <w:rPr>
          <w:rStyle w:val="StringTok"/>
        </w:rPr>
        <w:t>model__alpha</w:t>
      </w:r>
      <w:proofErr w:type="spellEnd"/>
      <w:r>
        <w:rPr>
          <w:rStyle w:val="StringTok"/>
        </w:rPr>
        <w:t>'</w:t>
      </w:r>
      <w:r>
        <w:rPr>
          <w:rStyle w:val="NormalTok"/>
        </w:rPr>
        <w:t xml:space="preserve">: </w:t>
      </w:r>
      <w:proofErr w:type="spellStart"/>
      <w:r>
        <w:rPr>
          <w:rStyle w:val="NormalTok"/>
        </w:rPr>
        <w:t>np.logspace</w:t>
      </w:r>
      <w:proofErr w:type="spellEnd"/>
      <w:r>
        <w:rPr>
          <w:rStyle w:val="NormalTok"/>
        </w:rPr>
        <w:t>(start</w:t>
      </w:r>
      <w:r>
        <w:rPr>
          <w:rStyle w:val="OperatorTok"/>
        </w:rPr>
        <w:t>=-</w:t>
      </w:r>
      <w:r>
        <w:rPr>
          <w:rStyle w:val="DecValTok"/>
        </w:rPr>
        <w:t>3</w:t>
      </w:r>
      <w:r>
        <w:rPr>
          <w:rStyle w:val="NormalTok"/>
        </w:rPr>
        <w:t>, stop</w:t>
      </w:r>
      <w:r>
        <w:rPr>
          <w:rStyle w:val="OperatorTok"/>
        </w:rPr>
        <w:t>=</w:t>
      </w:r>
      <w:r>
        <w:rPr>
          <w:rStyle w:val="DecValTok"/>
        </w:rPr>
        <w:t>3</w:t>
      </w:r>
      <w:r>
        <w:rPr>
          <w:rStyle w:val="NormalTok"/>
        </w:rPr>
        <w:t xml:space="preserve">, </w:t>
      </w:r>
      <w:proofErr w:type="spellStart"/>
      <w:r>
        <w:rPr>
          <w:rStyle w:val="NormalTok"/>
        </w:rPr>
        <w:t>num</w:t>
      </w:r>
      <w:proofErr w:type="spellEnd"/>
      <w:r>
        <w:rPr>
          <w:rStyle w:val="OperatorTok"/>
        </w:rPr>
        <w:t>=</w:t>
      </w:r>
      <w:r>
        <w:rPr>
          <w:rStyle w:val="DecValTok"/>
        </w:rPr>
        <w:t>20</w:t>
      </w:r>
      <w:r>
        <w:rPr>
          <w:rStyle w:val="NormalTok"/>
        </w:rPr>
        <w:t>)</w:t>
      </w:r>
      <w:r>
        <w:br/>
      </w:r>
      <w:r>
        <w:rPr>
          <w:rStyle w:val="NormalTok"/>
        </w:rPr>
        <w:t>}, {</w:t>
      </w:r>
      <w:r>
        <w:br/>
      </w:r>
      <w:r>
        <w:rPr>
          <w:rStyle w:val="NormalTok"/>
        </w:rPr>
        <w:t xml:space="preserve">    </w:t>
      </w:r>
      <w:r>
        <w:rPr>
          <w:rStyle w:val="StringTok"/>
        </w:rPr>
        <w:t>'</w:t>
      </w:r>
      <w:proofErr w:type="spellStart"/>
      <w:r>
        <w:rPr>
          <w:rStyle w:val="StringTok"/>
        </w:rPr>
        <w:t>model__loss</w:t>
      </w:r>
      <w:proofErr w:type="spellEnd"/>
      <w:r>
        <w:rPr>
          <w:rStyle w:val="StringTok"/>
        </w:rPr>
        <w:t>'</w:t>
      </w:r>
      <w:r>
        <w:rPr>
          <w:rStyle w:val="NormalTok"/>
        </w:rPr>
        <w:t>: [</w:t>
      </w:r>
      <w:r>
        <w:rPr>
          <w:rStyle w:val="StringTok"/>
        </w:rPr>
        <w:t>'hinge'</w:t>
      </w:r>
      <w:r>
        <w:rPr>
          <w:rStyle w:val="NormalTok"/>
        </w:rPr>
        <w:t>],</w:t>
      </w:r>
      <w:r>
        <w:br/>
      </w:r>
      <w:r>
        <w:rPr>
          <w:rStyle w:val="NormalTok"/>
        </w:rPr>
        <w:t xml:space="preserve">    </w:t>
      </w:r>
      <w:r>
        <w:rPr>
          <w:rStyle w:val="StringTok"/>
        </w:rPr>
        <w:t>'</w:t>
      </w:r>
      <w:proofErr w:type="spellStart"/>
      <w:r>
        <w:rPr>
          <w:rStyle w:val="StringTok"/>
        </w:rPr>
        <w:t>model__alpha</w:t>
      </w:r>
      <w:proofErr w:type="spellEnd"/>
      <w:r>
        <w:rPr>
          <w:rStyle w:val="StringTok"/>
        </w:rPr>
        <w:t>'</w:t>
      </w:r>
      <w:r>
        <w:rPr>
          <w:rStyle w:val="NormalTok"/>
        </w:rPr>
        <w:t xml:space="preserve">: </w:t>
      </w:r>
      <w:proofErr w:type="spellStart"/>
      <w:r>
        <w:rPr>
          <w:rStyle w:val="NormalTok"/>
        </w:rPr>
        <w:t>np.logspace</w:t>
      </w:r>
      <w:proofErr w:type="spellEnd"/>
      <w:r>
        <w:rPr>
          <w:rStyle w:val="NormalTok"/>
        </w:rPr>
        <w:t>(start</w:t>
      </w:r>
      <w:r>
        <w:rPr>
          <w:rStyle w:val="OperatorTok"/>
        </w:rPr>
        <w:t>=-</w:t>
      </w:r>
      <w:r>
        <w:rPr>
          <w:rStyle w:val="DecValTok"/>
        </w:rPr>
        <w:t>3</w:t>
      </w:r>
      <w:r>
        <w:rPr>
          <w:rStyle w:val="NormalTok"/>
        </w:rPr>
        <w:t>, stop</w:t>
      </w:r>
      <w:r>
        <w:rPr>
          <w:rStyle w:val="OperatorTok"/>
        </w:rPr>
        <w:t>=</w:t>
      </w:r>
      <w:r>
        <w:rPr>
          <w:rStyle w:val="DecValTok"/>
        </w:rPr>
        <w:t>3</w:t>
      </w:r>
      <w:r>
        <w:rPr>
          <w:rStyle w:val="NormalTok"/>
        </w:rPr>
        <w:t xml:space="preserve">, </w:t>
      </w:r>
      <w:proofErr w:type="spellStart"/>
      <w:r>
        <w:rPr>
          <w:rStyle w:val="NormalTok"/>
        </w:rPr>
        <w:t>num</w:t>
      </w:r>
      <w:proofErr w:type="spellEnd"/>
      <w:r>
        <w:rPr>
          <w:rStyle w:val="OperatorTok"/>
        </w:rPr>
        <w:t>=</w:t>
      </w:r>
      <w:r>
        <w:rPr>
          <w:rStyle w:val="DecValTok"/>
        </w:rPr>
        <w:t>20</w:t>
      </w:r>
      <w:r>
        <w:rPr>
          <w:rStyle w:val="NormalTok"/>
        </w:rPr>
        <w:t>),</w:t>
      </w:r>
      <w:r>
        <w:br/>
      </w:r>
      <w:r>
        <w:rPr>
          <w:rStyle w:val="NormalTok"/>
        </w:rPr>
        <w:t xml:space="preserve">    </w:t>
      </w:r>
      <w:r>
        <w:rPr>
          <w:rStyle w:val="StringTok"/>
        </w:rPr>
        <w:t>'model__</w:t>
      </w:r>
      <w:proofErr w:type="spellStart"/>
      <w:r>
        <w:rPr>
          <w:rStyle w:val="StringTok"/>
        </w:rPr>
        <w:t>class_weight</w:t>
      </w:r>
      <w:proofErr w:type="spellEnd"/>
      <w:r>
        <w:rPr>
          <w:rStyle w:val="StringTok"/>
        </w:rPr>
        <w:t>'</w:t>
      </w:r>
      <w:r>
        <w:rPr>
          <w:rStyle w:val="NormalTok"/>
        </w:rPr>
        <w:t>: [</w:t>
      </w:r>
      <w:r>
        <w:rPr>
          <w:rStyle w:val="VariableTok"/>
        </w:rPr>
        <w:t>None</w:t>
      </w:r>
      <w:r>
        <w:rPr>
          <w:rStyle w:val="NormalTok"/>
        </w:rPr>
        <w:t xml:space="preserve">, </w:t>
      </w:r>
      <w:r>
        <w:rPr>
          <w:rStyle w:val="StringTok"/>
        </w:rPr>
        <w:t>'balanced'</w:t>
      </w:r>
      <w:r>
        <w:rPr>
          <w:rStyle w:val="NormalTok"/>
        </w:rPr>
        <w:t>]</w:t>
      </w:r>
      <w:r>
        <w:br/>
      </w:r>
      <w:r>
        <w:rPr>
          <w:rStyle w:val="NormalTok"/>
        </w:rPr>
        <w:t>}]</w:t>
      </w:r>
      <w:r>
        <w:br/>
      </w:r>
      <w:r>
        <w:br/>
      </w:r>
      <w:proofErr w:type="spellStart"/>
      <w:r>
        <w:rPr>
          <w:rStyle w:val="NormalTok"/>
        </w:rPr>
        <w:t>pipeline_sgd</w:t>
      </w:r>
      <w:proofErr w:type="spellEnd"/>
      <w:r>
        <w:rPr>
          <w:rStyle w:val="NormalTok"/>
        </w:rPr>
        <w:t xml:space="preserve"> </w:t>
      </w:r>
      <w:r>
        <w:rPr>
          <w:rStyle w:val="OperatorTok"/>
        </w:rPr>
        <w:t>=</w:t>
      </w:r>
      <w:r>
        <w:rPr>
          <w:rStyle w:val="NormalTok"/>
        </w:rPr>
        <w:t xml:space="preserve"> Pipeline([</w:t>
      </w:r>
      <w:r>
        <w:br/>
      </w:r>
      <w:r>
        <w:rPr>
          <w:rStyle w:val="NormalTok"/>
        </w:rPr>
        <w:t xml:space="preserve">    (</w:t>
      </w:r>
      <w:r>
        <w:rPr>
          <w:rStyle w:val="StringTok"/>
        </w:rPr>
        <w:t>'</w:t>
      </w:r>
      <w:proofErr w:type="spellStart"/>
      <w:r>
        <w:rPr>
          <w:rStyle w:val="StringTok"/>
        </w:rPr>
        <w:t>scaler</w:t>
      </w:r>
      <w:proofErr w:type="spellEnd"/>
      <w:r>
        <w:rPr>
          <w:rStyle w:val="StringTok"/>
        </w:rPr>
        <w:t>'</w:t>
      </w:r>
      <w:r>
        <w:rPr>
          <w:rStyle w:val="NormalTok"/>
        </w:rPr>
        <w:t xml:space="preserve">, </w:t>
      </w:r>
      <w:proofErr w:type="spellStart"/>
      <w:r>
        <w:rPr>
          <w:rStyle w:val="NormalTok"/>
        </w:rPr>
        <w:t>StandardScaler</w:t>
      </w:r>
      <w:proofErr w:type="spellEnd"/>
      <w:r>
        <w:rPr>
          <w:rStyle w:val="NormalTok"/>
        </w:rPr>
        <w:t>(copy</w:t>
      </w:r>
      <w:r>
        <w:rPr>
          <w:rStyle w:val="OperatorTok"/>
        </w:rPr>
        <w:t>=</w:t>
      </w:r>
      <w:r>
        <w:rPr>
          <w:rStyle w:val="VariableTok"/>
        </w:rPr>
        <w:t>False</w:t>
      </w:r>
      <w:r>
        <w:rPr>
          <w:rStyle w:val="NormalTok"/>
        </w:rPr>
        <w:t>)),</w:t>
      </w:r>
      <w:r>
        <w:br/>
      </w:r>
      <w:r>
        <w:rPr>
          <w:rStyle w:val="NormalTok"/>
        </w:rPr>
        <w:t xml:space="preserve">    (</w:t>
      </w:r>
      <w:r>
        <w:rPr>
          <w:rStyle w:val="StringTok"/>
        </w:rPr>
        <w:t>'model'</w:t>
      </w:r>
      <w:r>
        <w:rPr>
          <w:rStyle w:val="NormalTok"/>
        </w:rPr>
        <w:t xml:space="preserve">, </w:t>
      </w:r>
      <w:proofErr w:type="spellStart"/>
      <w:r>
        <w:rPr>
          <w:rStyle w:val="NormalTok"/>
        </w:rPr>
        <w:t>SGDClassifier</w:t>
      </w:r>
      <w:proofErr w:type="spellEnd"/>
      <w:r>
        <w:rPr>
          <w:rStyle w:val="NormalTok"/>
        </w:rPr>
        <w:t>(</w:t>
      </w:r>
      <w:proofErr w:type="spellStart"/>
      <w:r>
        <w:rPr>
          <w:rStyle w:val="NormalTok"/>
        </w:rPr>
        <w:t>max_iter</w:t>
      </w:r>
      <w:proofErr w:type="spellEnd"/>
      <w:r>
        <w:rPr>
          <w:rStyle w:val="OperatorTok"/>
        </w:rPr>
        <w:t>=</w:t>
      </w:r>
      <w:r>
        <w:rPr>
          <w:rStyle w:val="DecValTok"/>
        </w:rPr>
        <w:t>1000</w:t>
      </w:r>
      <w:r>
        <w:rPr>
          <w:rStyle w:val="NormalTok"/>
        </w:rPr>
        <w:t xml:space="preserve">, </w:t>
      </w:r>
      <w:proofErr w:type="spellStart"/>
      <w:r>
        <w:rPr>
          <w:rStyle w:val="NormalTok"/>
        </w:rPr>
        <w:t>tol</w:t>
      </w:r>
      <w:proofErr w:type="spellEnd"/>
      <w:r>
        <w:rPr>
          <w:rStyle w:val="OperatorTok"/>
        </w:rPr>
        <w:t>=</w:t>
      </w:r>
      <w:r>
        <w:rPr>
          <w:rStyle w:val="FloatTok"/>
        </w:rPr>
        <w:t>1e-3</w:t>
      </w:r>
      <w:r>
        <w:rPr>
          <w:rStyle w:val="NormalTok"/>
        </w:rPr>
        <w:t xml:space="preserve">, </w:t>
      </w:r>
      <w:proofErr w:type="spellStart"/>
      <w:r>
        <w:rPr>
          <w:rStyle w:val="NormalTok"/>
        </w:rPr>
        <w:t>random_state</w:t>
      </w:r>
      <w:proofErr w:type="spellEnd"/>
      <w:r>
        <w:rPr>
          <w:rStyle w:val="OperatorTok"/>
        </w:rPr>
        <w:t>=</w:t>
      </w:r>
      <w:r>
        <w:rPr>
          <w:rStyle w:val="DecValTok"/>
        </w:rPr>
        <w:t>1</w:t>
      </w:r>
      <w:r>
        <w:rPr>
          <w:rStyle w:val="NormalTok"/>
        </w:rPr>
        <w:t xml:space="preserve">, </w:t>
      </w:r>
      <w:proofErr w:type="spellStart"/>
      <w:r>
        <w:rPr>
          <w:rStyle w:val="NormalTok"/>
        </w:rPr>
        <w:t>warm_start</w:t>
      </w:r>
      <w:proofErr w:type="spellEnd"/>
      <w:r>
        <w:rPr>
          <w:rStyle w:val="OperatorTok"/>
        </w:rPr>
        <w:t>=</w:t>
      </w:r>
      <w:r>
        <w:rPr>
          <w:rStyle w:val="VariableTok"/>
        </w:rPr>
        <w:t>True</w:t>
      </w:r>
      <w:r>
        <w:rPr>
          <w:rStyle w:val="NormalTok"/>
        </w:rPr>
        <w:t>))</w:t>
      </w:r>
      <w:r>
        <w:br/>
      </w:r>
      <w:r>
        <w:rPr>
          <w:rStyle w:val="NormalTok"/>
        </w:rPr>
        <w:t>])</w:t>
      </w:r>
      <w:r>
        <w:br/>
      </w:r>
      <w:r>
        <w:br/>
      </w:r>
      <w:proofErr w:type="spellStart"/>
      <w:r>
        <w:rPr>
          <w:rStyle w:val="NormalTok"/>
        </w:rPr>
        <w:t>MCC_scorer</w:t>
      </w:r>
      <w:proofErr w:type="spellEnd"/>
      <w:r>
        <w:rPr>
          <w:rStyle w:val="NormalTok"/>
        </w:rPr>
        <w:t xml:space="preserve"> </w:t>
      </w:r>
      <w:r>
        <w:rPr>
          <w:rStyle w:val="OperatorTok"/>
        </w:rPr>
        <w:t>=</w:t>
      </w:r>
      <w:r>
        <w:rPr>
          <w:rStyle w:val="NormalTok"/>
        </w:rPr>
        <w:t xml:space="preserve"> </w:t>
      </w:r>
      <w:proofErr w:type="spellStart"/>
      <w:r>
        <w:rPr>
          <w:rStyle w:val="NormalTok"/>
        </w:rPr>
        <w:t>make_scorer</w:t>
      </w:r>
      <w:proofErr w:type="spellEnd"/>
      <w:r>
        <w:rPr>
          <w:rStyle w:val="NormalTok"/>
        </w:rPr>
        <w:t>(</w:t>
      </w:r>
      <w:proofErr w:type="spellStart"/>
      <w:r>
        <w:rPr>
          <w:rStyle w:val="NormalTok"/>
        </w:rPr>
        <w:t>matthews_corrcoef</w:t>
      </w:r>
      <w:proofErr w:type="spellEnd"/>
      <w:r>
        <w:rPr>
          <w:rStyle w:val="NormalTok"/>
        </w:rPr>
        <w:t>)</w:t>
      </w:r>
      <w:r>
        <w:br/>
      </w:r>
      <w:proofErr w:type="spellStart"/>
      <w:r>
        <w:rPr>
          <w:rStyle w:val="NormalTok"/>
        </w:rPr>
        <w:t>grid_sgd</w:t>
      </w:r>
      <w:proofErr w:type="spellEnd"/>
      <w:r>
        <w:rPr>
          <w:rStyle w:val="NormalTok"/>
        </w:rPr>
        <w:t xml:space="preserve"> </w:t>
      </w:r>
      <w:r>
        <w:rPr>
          <w:rStyle w:val="OperatorTok"/>
        </w:rPr>
        <w:t>=</w:t>
      </w:r>
      <w:r>
        <w:rPr>
          <w:rStyle w:val="NormalTok"/>
        </w:rPr>
        <w:t xml:space="preserve"> </w:t>
      </w:r>
      <w:proofErr w:type="spellStart"/>
      <w:r>
        <w:rPr>
          <w:rStyle w:val="NormalTok"/>
        </w:rPr>
        <w:t>GridSearchCV</w:t>
      </w:r>
      <w:proofErr w:type="spellEnd"/>
      <w:r>
        <w:rPr>
          <w:rStyle w:val="NormalTok"/>
        </w:rPr>
        <w:t>(estimator</w:t>
      </w:r>
      <w:r>
        <w:rPr>
          <w:rStyle w:val="OperatorTok"/>
        </w:rPr>
        <w:t>=</w:t>
      </w:r>
      <w:proofErr w:type="spellStart"/>
      <w:r>
        <w:rPr>
          <w:rStyle w:val="NormalTok"/>
        </w:rPr>
        <w:t>pipeline_sgd</w:t>
      </w:r>
      <w:proofErr w:type="spellEnd"/>
      <w:r>
        <w:rPr>
          <w:rStyle w:val="NormalTok"/>
        </w:rPr>
        <w:t xml:space="preserve">, </w:t>
      </w:r>
      <w:proofErr w:type="spellStart"/>
      <w:r>
        <w:rPr>
          <w:rStyle w:val="NormalTok"/>
        </w:rPr>
        <w:t>param_grid</w:t>
      </w:r>
      <w:proofErr w:type="spellEnd"/>
      <w:r>
        <w:rPr>
          <w:rStyle w:val="OperatorTok"/>
        </w:rPr>
        <w:t>=</w:t>
      </w:r>
      <w:proofErr w:type="spellStart"/>
      <w:r>
        <w:rPr>
          <w:rStyle w:val="NormalTok"/>
        </w:rPr>
        <w:t>param_grid_sgd</w:t>
      </w:r>
      <w:proofErr w:type="spellEnd"/>
      <w:r>
        <w:rPr>
          <w:rStyle w:val="NormalTok"/>
        </w:rPr>
        <w:t>, scoring</w:t>
      </w:r>
      <w:r>
        <w:rPr>
          <w:rStyle w:val="OperatorTok"/>
        </w:rPr>
        <w:t>=</w:t>
      </w:r>
      <w:proofErr w:type="spellStart"/>
      <w:r>
        <w:rPr>
          <w:rStyle w:val="NormalTok"/>
        </w:rPr>
        <w:t>MCC_scorer</w:t>
      </w:r>
      <w:proofErr w:type="spellEnd"/>
      <w:r>
        <w:rPr>
          <w:rStyle w:val="NormalTok"/>
        </w:rPr>
        <w:t xml:space="preserve">, </w:t>
      </w:r>
      <w:proofErr w:type="spellStart"/>
      <w:r>
        <w:rPr>
          <w:rStyle w:val="NormalTok"/>
        </w:rPr>
        <w:t>n_jobs</w:t>
      </w:r>
      <w:proofErr w:type="spellEnd"/>
      <w:r>
        <w:rPr>
          <w:rStyle w:val="OperatorTok"/>
        </w:rPr>
        <w:t>=-</w:t>
      </w:r>
      <w:r>
        <w:rPr>
          <w:rStyle w:val="DecValTok"/>
        </w:rPr>
        <w:t>1</w:t>
      </w:r>
      <w:r>
        <w:rPr>
          <w:rStyle w:val="NormalTok"/>
        </w:rPr>
        <w:t xml:space="preserve">, </w:t>
      </w:r>
      <w:proofErr w:type="spellStart"/>
      <w:r>
        <w:rPr>
          <w:rStyle w:val="NormalTok"/>
        </w:rPr>
        <w:t>pre_dispatch</w:t>
      </w:r>
      <w:proofErr w:type="spellEnd"/>
      <w:r>
        <w:rPr>
          <w:rStyle w:val="OperatorTok"/>
        </w:rPr>
        <w:t>=</w:t>
      </w:r>
      <w:r>
        <w:rPr>
          <w:rStyle w:val="StringTok"/>
        </w:rPr>
        <w:t>'2*</w:t>
      </w:r>
      <w:proofErr w:type="spellStart"/>
      <w:r>
        <w:rPr>
          <w:rStyle w:val="StringTok"/>
        </w:rPr>
        <w:t>n_jobs</w:t>
      </w:r>
      <w:proofErr w:type="spellEnd"/>
      <w:r>
        <w:rPr>
          <w:rStyle w:val="StringTok"/>
        </w:rPr>
        <w:t>'</w:t>
      </w:r>
      <w:r>
        <w:rPr>
          <w:rStyle w:val="NormalTok"/>
        </w:rPr>
        <w:t>, cv</w:t>
      </w:r>
      <w:r>
        <w:rPr>
          <w:rStyle w:val="OperatorTok"/>
        </w:rPr>
        <w:t>=</w:t>
      </w:r>
      <w:r>
        <w:rPr>
          <w:rStyle w:val="DecValTok"/>
        </w:rPr>
        <w:t>5</w:t>
      </w:r>
      <w:r>
        <w:rPr>
          <w:rStyle w:val="NormalTok"/>
        </w:rPr>
        <w:t>, verbose</w:t>
      </w:r>
      <w:r>
        <w:rPr>
          <w:rStyle w:val="OperatorTok"/>
        </w:rPr>
        <w:t>=</w:t>
      </w:r>
      <w:r>
        <w:rPr>
          <w:rStyle w:val="DecValTok"/>
        </w:rPr>
        <w:t>1</w:t>
      </w:r>
      <w:r>
        <w:rPr>
          <w:rStyle w:val="NormalTok"/>
        </w:rPr>
        <w:t xml:space="preserve">, </w:t>
      </w:r>
      <w:proofErr w:type="spellStart"/>
      <w:r>
        <w:rPr>
          <w:rStyle w:val="NormalTok"/>
        </w:rPr>
        <w:t>return_train_score</w:t>
      </w:r>
      <w:proofErr w:type="spellEnd"/>
      <w:r>
        <w:rPr>
          <w:rStyle w:val="OperatorTok"/>
        </w:rPr>
        <w:t>=</w:t>
      </w:r>
      <w:r>
        <w:rPr>
          <w:rStyle w:val="VariableTok"/>
        </w:rPr>
        <w:t>False</w:t>
      </w:r>
      <w:r>
        <w:rPr>
          <w:rStyle w:val="NormalTok"/>
        </w:rPr>
        <w:t>)</w:t>
      </w:r>
      <w:r>
        <w:br/>
      </w:r>
      <w:r>
        <w:br/>
      </w:r>
      <w:r>
        <w:br/>
      </w:r>
      <w:proofErr w:type="spellStart"/>
      <w:r>
        <w:rPr>
          <w:rStyle w:val="NormalTok"/>
        </w:rPr>
        <w:t>grid_sgd.fit</w:t>
      </w:r>
      <w:proofErr w:type="spellEnd"/>
      <w:r>
        <w:rPr>
          <w:rStyle w:val="NormalTok"/>
        </w:rPr>
        <w:t>(</w:t>
      </w:r>
      <w:proofErr w:type="spellStart"/>
      <w:r>
        <w:rPr>
          <w:rStyle w:val="NormalTok"/>
        </w:rPr>
        <w:t>X_res</w:t>
      </w:r>
      <w:proofErr w:type="spellEnd"/>
      <w:r>
        <w:rPr>
          <w:rStyle w:val="NormalTok"/>
        </w:rPr>
        <w:t xml:space="preserve">, </w:t>
      </w:r>
      <w:proofErr w:type="spellStart"/>
      <w:r>
        <w:rPr>
          <w:rStyle w:val="NormalTok"/>
        </w:rPr>
        <w:t>y_res</w:t>
      </w:r>
      <w:proofErr w:type="spellEnd"/>
      <w:r>
        <w:rPr>
          <w:rStyle w:val="NormalTok"/>
        </w:rPr>
        <w:t>)</w:t>
      </w:r>
    </w:p>
    <w:p w14:paraId="5CE22FBC" w14:textId="77777777" w:rsidR="0086281D" w:rsidRDefault="0086281D" w:rsidP="0086281D">
      <w:pPr>
        <w:pStyle w:val="SourceCode"/>
      </w:pPr>
      <w:r>
        <w:rPr>
          <w:rStyle w:val="VerbatimChar"/>
        </w:rPr>
        <w:t xml:space="preserve">Fitting 5 folds for each of 80 candidates, </w:t>
      </w:r>
      <w:proofErr w:type="spellStart"/>
      <w:r>
        <w:rPr>
          <w:rStyle w:val="VerbatimChar"/>
        </w:rPr>
        <w:t>totalling</w:t>
      </w:r>
      <w:proofErr w:type="spellEnd"/>
      <w:r>
        <w:rPr>
          <w:rStyle w:val="VerbatimChar"/>
        </w:rPr>
        <w:t xml:space="preserve"> 400 fits</w:t>
      </w:r>
    </w:p>
    <w:p w14:paraId="6C4E2054" w14:textId="77777777" w:rsidR="0086281D" w:rsidRDefault="0086281D" w:rsidP="0086281D">
      <w:pPr>
        <w:pStyle w:val="SourceCode"/>
      </w:pPr>
      <w:r>
        <w:rPr>
          <w:rStyle w:val="VerbatimChar"/>
        </w:rPr>
        <w:t>[Parallel(</w:t>
      </w:r>
      <w:proofErr w:type="spellStart"/>
      <w:r>
        <w:rPr>
          <w:rStyle w:val="VerbatimChar"/>
        </w:rPr>
        <w:t>n_jobs</w:t>
      </w:r>
      <w:proofErr w:type="spellEnd"/>
      <w:r>
        <w:rPr>
          <w:rStyle w:val="VerbatimChar"/>
        </w:rPr>
        <w:t xml:space="preserve">=-1)]: Using backend </w:t>
      </w:r>
      <w:proofErr w:type="spellStart"/>
      <w:r>
        <w:rPr>
          <w:rStyle w:val="VerbatimChar"/>
        </w:rPr>
        <w:t>LokyBackend</w:t>
      </w:r>
      <w:proofErr w:type="spellEnd"/>
      <w:r>
        <w:rPr>
          <w:rStyle w:val="VerbatimChar"/>
        </w:rPr>
        <w:t xml:space="preserve"> with 4 concurrent workers.</w:t>
      </w:r>
      <w:r>
        <w:br/>
      </w:r>
      <w:r>
        <w:rPr>
          <w:rStyle w:val="VerbatimChar"/>
        </w:rPr>
        <w:t>[Parallel(</w:t>
      </w:r>
      <w:proofErr w:type="spellStart"/>
      <w:r>
        <w:rPr>
          <w:rStyle w:val="VerbatimChar"/>
        </w:rPr>
        <w:t>n_jobs</w:t>
      </w:r>
      <w:proofErr w:type="spellEnd"/>
      <w:r>
        <w:rPr>
          <w:rStyle w:val="VerbatimChar"/>
        </w:rPr>
        <w:t>=-1)]: Done  42 tasks      | elapsed:   48.4s</w:t>
      </w:r>
      <w:r>
        <w:br/>
      </w:r>
      <w:r>
        <w:rPr>
          <w:rStyle w:val="VerbatimChar"/>
        </w:rPr>
        <w:t>[Parallel(</w:t>
      </w:r>
      <w:proofErr w:type="spellStart"/>
      <w:r>
        <w:rPr>
          <w:rStyle w:val="VerbatimChar"/>
        </w:rPr>
        <w:t>n_jobs</w:t>
      </w:r>
      <w:proofErr w:type="spellEnd"/>
      <w:r>
        <w:rPr>
          <w:rStyle w:val="VerbatimChar"/>
        </w:rPr>
        <w:t>=-1)]: Done 192 tasks      | elapsed:  3.2min</w:t>
      </w:r>
      <w:r>
        <w:br/>
      </w:r>
      <w:r>
        <w:rPr>
          <w:rStyle w:val="VerbatimChar"/>
        </w:rPr>
        <w:t>[Parallel(</w:t>
      </w:r>
      <w:proofErr w:type="spellStart"/>
      <w:r>
        <w:rPr>
          <w:rStyle w:val="VerbatimChar"/>
        </w:rPr>
        <w:t>n_jobs</w:t>
      </w:r>
      <w:proofErr w:type="spellEnd"/>
      <w:r>
        <w:rPr>
          <w:rStyle w:val="VerbatimChar"/>
        </w:rPr>
        <w:t>=-1)]: Done 400 out of 400 | elapsed:  6.0min finished</w:t>
      </w:r>
    </w:p>
    <w:p w14:paraId="0C3B18FA" w14:textId="77777777" w:rsidR="0086281D" w:rsidRDefault="0086281D" w:rsidP="0086281D">
      <w:pPr>
        <w:pStyle w:val="SourceCode"/>
      </w:pPr>
      <w:proofErr w:type="spellStart"/>
      <w:r>
        <w:rPr>
          <w:rStyle w:val="VerbatimChar"/>
        </w:rPr>
        <w:t>GridSearchCV</w:t>
      </w:r>
      <w:proofErr w:type="spellEnd"/>
      <w:r>
        <w:rPr>
          <w:rStyle w:val="VerbatimChar"/>
        </w:rPr>
        <w:t xml:space="preserve">(cv=5, </w:t>
      </w:r>
      <w:proofErr w:type="spellStart"/>
      <w:r>
        <w:rPr>
          <w:rStyle w:val="VerbatimChar"/>
        </w:rPr>
        <w:t>error_score</w:t>
      </w:r>
      <w:proofErr w:type="spellEnd"/>
      <w:r>
        <w:rPr>
          <w:rStyle w:val="VerbatimChar"/>
        </w:rPr>
        <w:t>=nan,</w:t>
      </w:r>
      <w:r>
        <w:br/>
      </w:r>
      <w:r>
        <w:rPr>
          <w:rStyle w:val="VerbatimChar"/>
        </w:rPr>
        <w:t xml:space="preserve">             estimator=Pipeline(memory=None,</w:t>
      </w:r>
      <w:r>
        <w:br/>
      </w:r>
      <w:r>
        <w:rPr>
          <w:rStyle w:val="VerbatimChar"/>
        </w:rPr>
        <w:t xml:space="preserve">                                steps=[('</w:t>
      </w:r>
      <w:proofErr w:type="spellStart"/>
      <w:r>
        <w:rPr>
          <w:rStyle w:val="VerbatimChar"/>
        </w:rPr>
        <w:t>scaler</w:t>
      </w:r>
      <w:proofErr w:type="spellEnd"/>
      <w:r>
        <w:rPr>
          <w:rStyle w:val="VerbatimChar"/>
        </w:rPr>
        <w:t>',</w:t>
      </w:r>
      <w:r>
        <w:br/>
      </w:r>
      <w:r>
        <w:rPr>
          <w:rStyle w:val="VerbatimChar"/>
        </w:rPr>
        <w:t xml:space="preserve">                                        </w:t>
      </w:r>
      <w:proofErr w:type="spellStart"/>
      <w:r>
        <w:rPr>
          <w:rStyle w:val="VerbatimChar"/>
        </w:rPr>
        <w:t>StandardScaler</w:t>
      </w:r>
      <w:proofErr w:type="spellEnd"/>
      <w:r>
        <w:rPr>
          <w:rStyle w:val="VerbatimChar"/>
        </w:rPr>
        <w:t>(copy=False,</w:t>
      </w:r>
      <w:r>
        <w:br/>
      </w:r>
      <w:r>
        <w:rPr>
          <w:rStyle w:val="VerbatimChar"/>
        </w:rPr>
        <w:t xml:space="preserve">                                                       </w:t>
      </w:r>
      <w:proofErr w:type="spellStart"/>
      <w:r>
        <w:rPr>
          <w:rStyle w:val="VerbatimChar"/>
        </w:rPr>
        <w:t>with_mean</w:t>
      </w:r>
      <w:proofErr w:type="spellEnd"/>
      <w:r>
        <w:rPr>
          <w:rStyle w:val="VerbatimChar"/>
        </w:rPr>
        <w:t>=True,</w:t>
      </w:r>
      <w:r>
        <w:br/>
      </w:r>
      <w:r>
        <w:rPr>
          <w:rStyle w:val="VerbatimChar"/>
        </w:rPr>
        <w:t xml:space="preserve">                                                       </w:t>
      </w:r>
      <w:proofErr w:type="spellStart"/>
      <w:r>
        <w:rPr>
          <w:rStyle w:val="VerbatimChar"/>
        </w:rPr>
        <w:t>with_std</w:t>
      </w:r>
      <w:proofErr w:type="spellEnd"/>
      <w:r>
        <w:rPr>
          <w:rStyle w:val="VerbatimChar"/>
        </w:rPr>
        <w:t>=True)),</w:t>
      </w:r>
      <w:r>
        <w:br/>
      </w:r>
      <w:r>
        <w:rPr>
          <w:rStyle w:val="VerbatimChar"/>
        </w:rPr>
        <w:t xml:space="preserve">                                       ('model',</w:t>
      </w:r>
      <w:r>
        <w:br/>
      </w:r>
      <w:r>
        <w:rPr>
          <w:rStyle w:val="VerbatimChar"/>
        </w:rPr>
        <w:t xml:space="preserve">                                        </w:t>
      </w:r>
      <w:proofErr w:type="spellStart"/>
      <w:r>
        <w:rPr>
          <w:rStyle w:val="VerbatimChar"/>
        </w:rPr>
        <w:t>SGDClassifier</w:t>
      </w:r>
      <w:proofErr w:type="spellEnd"/>
      <w:r>
        <w:rPr>
          <w:rStyle w:val="VerbatimChar"/>
        </w:rPr>
        <w:t>(alpha=0.0001,</w:t>
      </w:r>
      <w:r>
        <w:br/>
      </w:r>
      <w:r>
        <w:rPr>
          <w:rStyle w:val="VerbatimChar"/>
        </w:rPr>
        <w:t xml:space="preserve">                                                      average=False,</w:t>
      </w:r>
      <w:r>
        <w:br/>
      </w:r>
      <w:r>
        <w:rPr>
          <w:rStyle w:val="VerbatimChar"/>
        </w:rPr>
        <w:t xml:space="preserve">                                                      </w:t>
      </w:r>
      <w:proofErr w:type="spellStart"/>
      <w:r>
        <w:rPr>
          <w:rStyle w:val="VerbatimChar"/>
        </w:rPr>
        <w:t>class_weight</w:t>
      </w:r>
      <w:proofErr w:type="spellEnd"/>
      <w:r>
        <w:rPr>
          <w:rStyle w:val="VerbatimChar"/>
        </w:rPr>
        <w:t>=None,</w:t>
      </w:r>
      <w:r>
        <w:br/>
      </w:r>
      <w:r>
        <w:rPr>
          <w:rStyle w:val="VerbatimChar"/>
        </w:rPr>
        <w:t xml:space="preserve">                                                      </w:t>
      </w:r>
      <w:proofErr w:type="spellStart"/>
      <w:r>
        <w:rPr>
          <w:rStyle w:val="VerbatimChar"/>
        </w:rPr>
        <w:t>early_stopping</w:t>
      </w:r>
      <w:proofErr w:type="spellEnd"/>
      <w:r>
        <w:rPr>
          <w:rStyle w:val="VerbatimChar"/>
        </w:rPr>
        <w:t>=False,</w:t>
      </w:r>
      <w:r>
        <w:br/>
      </w:r>
      <w:r>
        <w:rPr>
          <w:rStyle w:val="VerbatimChar"/>
        </w:rPr>
        <w:t xml:space="preserve">                                                      epsilon=0.1, eta0=0.0,</w:t>
      </w:r>
      <w:r>
        <w:br/>
      </w:r>
      <w:r>
        <w:rPr>
          <w:rStyle w:val="VerbatimChar"/>
        </w:rPr>
        <w:t xml:space="preserve">                                                      </w:t>
      </w:r>
      <w:proofErr w:type="spellStart"/>
      <w:r>
        <w:rPr>
          <w:rStyle w:val="VerbatimChar"/>
        </w:rPr>
        <w:t>fit_intercept</w:t>
      </w:r>
      <w:proofErr w:type="spellEnd"/>
      <w:r>
        <w:rPr>
          <w:rStyle w:val="VerbatimChar"/>
        </w:rPr>
        <w:t>=True,</w:t>
      </w:r>
      <w:r>
        <w:br/>
      </w:r>
      <w:r>
        <w:rPr>
          <w:rStyle w:val="VerbatimChar"/>
        </w:rPr>
        <w:t xml:space="preserve">                                                      l1_ratio=0.15,</w:t>
      </w:r>
      <w:r>
        <w:br/>
      </w:r>
      <w:r>
        <w:rPr>
          <w:rStyle w:val="VerbatimChar"/>
        </w:rPr>
        <w:t xml:space="preserve">                                                      </w:t>
      </w:r>
      <w:proofErr w:type="spellStart"/>
      <w:r>
        <w:rPr>
          <w:rStyle w:val="VerbatimChar"/>
        </w:rPr>
        <w:t>learning_rate</w:t>
      </w:r>
      <w:proofErr w:type="spellEnd"/>
      <w:r>
        <w:rPr>
          <w:rStyle w:val="VerbatimChar"/>
        </w:rPr>
        <w:t>='optimal',</w:t>
      </w:r>
      <w:r>
        <w:br/>
      </w:r>
      <w:r>
        <w:rPr>
          <w:rStyle w:val="VerbatimChar"/>
        </w:rPr>
        <w:t xml:space="preserve">                                                      loss='hinge',</w:t>
      </w:r>
      <w:r>
        <w:br/>
      </w:r>
      <w:r>
        <w:rPr>
          <w:rStyle w:val="VerbatimChar"/>
        </w:rPr>
        <w:t xml:space="preserve">                                                      </w:t>
      </w:r>
      <w:proofErr w:type="spellStart"/>
      <w:r>
        <w:rPr>
          <w:rStyle w:val="VerbatimChar"/>
        </w:rPr>
        <w:t>max_iter</w:t>
      </w:r>
      <w:proofErr w:type="spellEnd"/>
      <w:r>
        <w:rPr>
          <w:rStyle w:val="VerbatimChar"/>
        </w:rPr>
        <w:t>=1000,</w:t>
      </w:r>
      <w:r>
        <w:br/>
      </w:r>
      <w:r>
        <w:rPr>
          <w:rStyle w:val="VerbatimChar"/>
        </w:rPr>
        <w:t xml:space="preserve">                                                      </w:t>
      </w:r>
      <w:proofErr w:type="spellStart"/>
      <w:r>
        <w:rPr>
          <w:rStyle w:val="VerbatimChar"/>
        </w:rPr>
        <w:t>n_iter_no_change</w:t>
      </w:r>
      <w:proofErr w:type="spellEnd"/>
      <w:r>
        <w:rPr>
          <w:rStyle w:val="VerbatimChar"/>
        </w:rPr>
        <w:t>=...</w:t>
      </w:r>
      <w:r>
        <w:br/>
      </w:r>
      <w:r>
        <w:rPr>
          <w:rStyle w:val="VerbatimChar"/>
        </w:rPr>
        <w:t xml:space="preserve">       3.35981829e-01, 6.95192796e-01, 1.43844989e+00, 2.97635144e+00,</w:t>
      </w:r>
      <w:r>
        <w:br/>
      </w:r>
      <w:r>
        <w:rPr>
          <w:rStyle w:val="VerbatimChar"/>
        </w:rPr>
        <w:t xml:space="preserve">       6.15848211e+00, 1.27427499e+01, 2.63665090e+01, 5.45559478e+01,</w:t>
      </w:r>
      <w:r>
        <w:br/>
      </w:r>
      <w:r>
        <w:rPr>
          <w:rStyle w:val="VerbatimChar"/>
        </w:rPr>
        <w:t xml:space="preserve">       1.12883789e+02, 2.33572147e+02, 4.83293024e+02, 1.00000000e+03]),</w:t>
      </w:r>
      <w:r>
        <w:br/>
      </w:r>
      <w:r>
        <w:rPr>
          <w:rStyle w:val="VerbatimChar"/>
        </w:rPr>
        <w:t xml:space="preserve">                          'model__</w:t>
      </w:r>
      <w:proofErr w:type="spellStart"/>
      <w:r>
        <w:rPr>
          <w:rStyle w:val="VerbatimChar"/>
        </w:rPr>
        <w:t>class_weight</w:t>
      </w:r>
      <w:proofErr w:type="spellEnd"/>
      <w:r>
        <w:rPr>
          <w:rStyle w:val="VerbatimChar"/>
        </w:rPr>
        <w:t>': [None, 'balanced'],</w:t>
      </w:r>
      <w:r>
        <w:br/>
      </w:r>
      <w:r>
        <w:rPr>
          <w:rStyle w:val="VerbatimChar"/>
        </w:rPr>
        <w:t xml:space="preserve">                          '</w:t>
      </w:r>
      <w:proofErr w:type="spellStart"/>
      <w:r>
        <w:rPr>
          <w:rStyle w:val="VerbatimChar"/>
        </w:rPr>
        <w:t>model__loss</w:t>
      </w:r>
      <w:proofErr w:type="spellEnd"/>
      <w:r>
        <w:rPr>
          <w:rStyle w:val="VerbatimChar"/>
        </w:rPr>
        <w:t>': ['hinge']}],</w:t>
      </w:r>
      <w:r>
        <w:br/>
      </w:r>
      <w:r>
        <w:rPr>
          <w:rStyle w:val="VerbatimChar"/>
        </w:rPr>
        <w:t xml:space="preserve">             </w:t>
      </w:r>
      <w:proofErr w:type="spellStart"/>
      <w:r>
        <w:rPr>
          <w:rStyle w:val="VerbatimChar"/>
        </w:rPr>
        <w:t>pre_dispatch</w:t>
      </w:r>
      <w:proofErr w:type="spellEnd"/>
      <w:r>
        <w:rPr>
          <w:rStyle w:val="VerbatimChar"/>
        </w:rPr>
        <w:t>='2*</w:t>
      </w:r>
      <w:proofErr w:type="spellStart"/>
      <w:r>
        <w:rPr>
          <w:rStyle w:val="VerbatimChar"/>
        </w:rPr>
        <w:t>n_jobs</w:t>
      </w:r>
      <w:proofErr w:type="spellEnd"/>
      <w:r>
        <w:rPr>
          <w:rStyle w:val="VerbatimChar"/>
        </w:rPr>
        <w:t xml:space="preserve">', refit=True, </w:t>
      </w:r>
      <w:proofErr w:type="spellStart"/>
      <w:r>
        <w:rPr>
          <w:rStyle w:val="VerbatimChar"/>
        </w:rPr>
        <w:t>return_train_score</w:t>
      </w:r>
      <w:proofErr w:type="spellEnd"/>
      <w:r>
        <w:rPr>
          <w:rStyle w:val="VerbatimChar"/>
        </w:rPr>
        <w:t>=False,</w:t>
      </w:r>
      <w:r>
        <w:br/>
      </w:r>
      <w:r>
        <w:rPr>
          <w:rStyle w:val="VerbatimChar"/>
        </w:rPr>
        <w:t xml:space="preserve">             scoring=</w:t>
      </w:r>
      <w:proofErr w:type="spellStart"/>
      <w:r>
        <w:rPr>
          <w:rStyle w:val="VerbatimChar"/>
        </w:rPr>
        <w:t>make_scorer</w:t>
      </w:r>
      <w:proofErr w:type="spellEnd"/>
      <w:r>
        <w:rPr>
          <w:rStyle w:val="VerbatimChar"/>
        </w:rPr>
        <w:t>(</w:t>
      </w:r>
      <w:proofErr w:type="spellStart"/>
      <w:r>
        <w:rPr>
          <w:rStyle w:val="VerbatimChar"/>
        </w:rPr>
        <w:t>matthews_corrcoef</w:t>
      </w:r>
      <w:proofErr w:type="spellEnd"/>
      <w:r>
        <w:rPr>
          <w:rStyle w:val="VerbatimChar"/>
        </w:rPr>
        <w:t>), verbose=1)</w:t>
      </w:r>
    </w:p>
    <w:p w14:paraId="5239D602" w14:textId="77777777" w:rsidR="0086281D" w:rsidRDefault="0086281D" w:rsidP="0086281D">
      <w:pPr>
        <w:pStyle w:val="SourceCode"/>
      </w:pPr>
      <w:proofErr w:type="spellStart"/>
      <w:r>
        <w:rPr>
          <w:rStyle w:val="NormalTok"/>
        </w:rPr>
        <w:t>grid_eval</w:t>
      </w:r>
      <w:proofErr w:type="spellEnd"/>
      <w:r>
        <w:rPr>
          <w:rStyle w:val="NormalTok"/>
        </w:rPr>
        <w:t>(</w:t>
      </w:r>
      <w:proofErr w:type="spellStart"/>
      <w:r>
        <w:rPr>
          <w:rStyle w:val="NormalTok"/>
        </w:rPr>
        <w:t>grid_sgd</w:t>
      </w:r>
      <w:proofErr w:type="spellEnd"/>
      <w:r>
        <w:rPr>
          <w:rStyle w:val="NormalTok"/>
        </w:rPr>
        <w:t>)</w:t>
      </w:r>
    </w:p>
    <w:p w14:paraId="0FD3E47E" w14:textId="77777777" w:rsidR="0086281D" w:rsidRDefault="0086281D" w:rsidP="0086281D">
      <w:pPr>
        <w:pStyle w:val="SourceCode"/>
      </w:pPr>
      <w:r>
        <w:rPr>
          <w:rStyle w:val="VerbatimChar"/>
        </w:rPr>
        <w:t>Best Score 0.9560162686072134</w:t>
      </w:r>
      <w:r>
        <w:br/>
      </w:r>
      <w:r>
        <w:rPr>
          <w:rStyle w:val="VerbatimChar"/>
        </w:rPr>
        <w:t>Best Parameter {'</w:t>
      </w:r>
      <w:proofErr w:type="spellStart"/>
      <w:r>
        <w:rPr>
          <w:rStyle w:val="VerbatimChar"/>
        </w:rPr>
        <w:t>model__alpha</w:t>
      </w:r>
      <w:proofErr w:type="spellEnd"/>
      <w:r>
        <w:rPr>
          <w:rStyle w:val="VerbatimChar"/>
        </w:rPr>
        <w:t>': 0.001, '</w:t>
      </w:r>
      <w:proofErr w:type="spellStart"/>
      <w:r>
        <w:rPr>
          <w:rStyle w:val="VerbatimChar"/>
        </w:rPr>
        <w:t>model__loss</w:t>
      </w:r>
      <w:proofErr w:type="spellEnd"/>
      <w:r>
        <w:rPr>
          <w:rStyle w:val="VerbatimChar"/>
        </w:rPr>
        <w:t>': 'log', '</w:t>
      </w:r>
      <w:proofErr w:type="spellStart"/>
      <w:r>
        <w:rPr>
          <w:rStyle w:val="VerbatimChar"/>
        </w:rPr>
        <w:t>model__penalty</w:t>
      </w:r>
      <w:proofErr w:type="spellEnd"/>
      <w:r>
        <w:rPr>
          <w:rStyle w:val="VerbatimChar"/>
        </w:rPr>
        <w:t>': 'l1'}</w:t>
      </w:r>
    </w:p>
    <w:p w14:paraId="4EF1807A" w14:textId="77777777" w:rsidR="0086281D" w:rsidRDefault="0086281D" w:rsidP="0086281D">
      <w:pPr>
        <w:pStyle w:val="SourceCode"/>
      </w:pPr>
      <w:r>
        <w:rPr>
          <w:rStyle w:val="NormalTok"/>
        </w:rPr>
        <w:t>evaluation(</w:t>
      </w:r>
      <w:proofErr w:type="spellStart"/>
      <w:r>
        <w:rPr>
          <w:rStyle w:val="NormalTok"/>
        </w:rPr>
        <w:t>y_test</w:t>
      </w:r>
      <w:proofErr w:type="spellEnd"/>
      <w:r>
        <w:rPr>
          <w:rStyle w:val="NormalTok"/>
        </w:rPr>
        <w:t xml:space="preserve">, </w:t>
      </w:r>
      <w:proofErr w:type="spellStart"/>
      <w:r>
        <w:rPr>
          <w:rStyle w:val="NormalTok"/>
        </w:rPr>
        <w:t>grid_sgd</w:t>
      </w:r>
      <w:proofErr w:type="spellEnd"/>
      <w:r>
        <w:rPr>
          <w:rStyle w:val="NormalTok"/>
        </w:rPr>
        <w:t xml:space="preserve">, </w:t>
      </w:r>
      <w:proofErr w:type="spellStart"/>
      <w:r>
        <w:rPr>
          <w:rStyle w:val="NormalTok"/>
        </w:rPr>
        <w:t>X_test</w:t>
      </w:r>
      <w:proofErr w:type="spellEnd"/>
      <w:r>
        <w:rPr>
          <w:rStyle w:val="NormalTok"/>
        </w:rPr>
        <w:t>)</w:t>
      </w:r>
    </w:p>
    <w:p w14:paraId="21DAA5D5" w14:textId="77777777" w:rsidR="0086281D" w:rsidRDefault="0086281D" w:rsidP="0086281D">
      <w:pPr>
        <w:pStyle w:val="SourceCode"/>
      </w:pPr>
      <w:r>
        <w:rPr>
          <w:rStyle w:val="VerbatimChar"/>
        </w:rPr>
        <w:t>CLASSIFICATION REPORT</w:t>
      </w:r>
      <w:r>
        <w:br/>
      </w:r>
      <w:r>
        <w:rPr>
          <w:rStyle w:val="VerbatimChar"/>
        </w:rPr>
        <w:t xml:space="preserve">              precision    recall  f1-score   support</w:t>
      </w:r>
      <w:r>
        <w:br/>
      </w:r>
      <w:r>
        <w:br/>
      </w:r>
      <w:r>
        <w:rPr>
          <w:rStyle w:val="VerbatimChar"/>
        </w:rPr>
        <w:t xml:space="preserve">           0       1.00      0.99      1.00     85295</w:t>
      </w:r>
      <w:r>
        <w:br/>
      </w:r>
      <w:r>
        <w:rPr>
          <w:rStyle w:val="VerbatimChar"/>
        </w:rPr>
        <w:t xml:space="preserve">           1       0.14      0.91      0.25       148</w:t>
      </w:r>
      <w:r>
        <w:br/>
      </w:r>
      <w:r>
        <w:br/>
      </w:r>
      <w:r>
        <w:rPr>
          <w:rStyle w:val="VerbatimChar"/>
        </w:rPr>
        <w:t xml:space="preserve">    accuracy                           0.99     85443</w:t>
      </w:r>
      <w:r>
        <w:br/>
      </w:r>
      <w:r>
        <w:rPr>
          <w:rStyle w:val="VerbatimChar"/>
        </w:rPr>
        <w:t xml:space="preserve">   macro avg       0.57      0.95      0.62     85443</w:t>
      </w:r>
      <w:r>
        <w:br/>
      </w:r>
      <w:r>
        <w:rPr>
          <w:rStyle w:val="VerbatimChar"/>
        </w:rPr>
        <w:t>weighted avg       1.00      0.99      0.99     85443</w:t>
      </w:r>
      <w:r>
        <w:br/>
      </w:r>
      <w:r>
        <w:br/>
      </w:r>
      <w:r>
        <w:rPr>
          <w:rStyle w:val="VerbatimChar"/>
        </w:rPr>
        <w:t>AUC-ROC</w:t>
      </w:r>
      <w:r>
        <w:br/>
      </w:r>
      <w:r>
        <w:rPr>
          <w:rStyle w:val="VerbatimChar"/>
        </w:rPr>
        <w:t>0.9479720619851928</w:t>
      </w:r>
      <w:r>
        <w:br/>
      </w:r>
      <w:r>
        <w:rPr>
          <w:rStyle w:val="VerbatimChar"/>
        </w:rPr>
        <w:t>F1-Score</w:t>
      </w:r>
      <w:r>
        <w:br/>
      </w:r>
      <w:r>
        <w:rPr>
          <w:rStyle w:val="VerbatimChar"/>
        </w:rPr>
        <w:t>0.2460973370064279</w:t>
      </w:r>
      <w:r>
        <w:br/>
      </w:r>
      <w:r>
        <w:rPr>
          <w:rStyle w:val="VerbatimChar"/>
        </w:rPr>
        <w:t>Accuracy</w:t>
      </w:r>
      <w:r>
        <w:br/>
      </w:r>
      <w:r>
        <w:rPr>
          <w:rStyle w:val="VerbatimChar"/>
        </w:rPr>
        <w:t>0.990391254988706</w:t>
      </w:r>
    </w:p>
    <w:p w14:paraId="5C18AA3A" w14:textId="77777777" w:rsidR="0086281D" w:rsidRDefault="0086281D" w:rsidP="0086281D">
      <w:pPr>
        <w:pStyle w:val="SourceCode"/>
      </w:pPr>
      <w:proofErr w:type="spellStart"/>
      <w:r>
        <w:rPr>
          <w:rStyle w:val="NormalTok"/>
        </w:rPr>
        <w:t>pipeline_rf</w:t>
      </w:r>
      <w:proofErr w:type="spellEnd"/>
      <w:r>
        <w:rPr>
          <w:rStyle w:val="NormalTok"/>
        </w:rPr>
        <w:t xml:space="preserve"> </w:t>
      </w:r>
      <w:r>
        <w:rPr>
          <w:rStyle w:val="OperatorTok"/>
        </w:rPr>
        <w:t>=</w:t>
      </w:r>
      <w:r>
        <w:rPr>
          <w:rStyle w:val="NormalTok"/>
        </w:rPr>
        <w:t xml:space="preserve"> Pipeline([</w:t>
      </w:r>
      <w:r>
        <w:br/>
      </w:r>
      <w:r>
        <w:rPr>
          <w:rStyle w:val="NormalTok"/>
        </w:rPr>
        <w:t xml:space="preserve">    (</w:t>
      </w:r>
      <w:r>
        <w:rPr>
          <w:rStyle w:val="StringTok"/>
        </w:rPr>
        <w:t>'model'</w:t>
      </w:r>
      <w:r>
        <w:rPr>
          <w:rStyle w:val="NormalTok"/>
        </w:rPr>
        <w:t xml:space="preserve">, </w:t>
      </w:r>
      <w:proofErr w:type="spellStart"/>
      <w:r>
        <w:rPr>
          <w:rStyle w:val="NormalTok"/>
        </w:rPr>
        <w:t>RandomForestClassifier</w:t>
      </w:r>
      <w:proofErr w:type="spellEnd"/>
      <w:r>
        <w:rPr>
          <w:rStyle w:val="NormalTok"/>
        </w:rPr>
        <w:t>(</w:t>
      </w:r>
      <w:proofErr w:type="spellStart"/>
      <w:r>
        <w:rPr>
          <w:rStyle w:val="NormalTok"/>
        </w:rPr>
        <w:t>n_jobs</w:t>
      </w:r>
      <w:proofErr w:type="spellEnd"/>
      <w:r>
        <w:rPr>
          <w:rStyle w:val="OperatorTok"/>
        </w:rPr>
        <w:t>=-</w:t>
      </w:r>
      <w:r>
        <w:rPr>
          <w:rStyle w:val="DecValTok"/>
        </w:rPr>
        <w:t>1</w:t>
      </w:r>
      <w:r>
        <w:rPr>
          <w:rStyle w:val="NormalTok"/>
        </w:rPr>
        <w:t xml:space="preserve">, </w:t>
      </w:r>
      <w:proofErr w:type="spellStart"/>
      <w:r>
        <w:rPr>
          <w:rStyle w:val="NormalTok"/>
        </w:rPr>
        <w:t>random_state</w:t>
      </w:r>
      <w:proofErr w:type="spellEnd"/>
      <w:r>
        <w:rPr>
          <w:rStyle w:val="OperatorTok"/>
        </w:rPr>
        <w:t>=</w:t>
      </w:r>
      <w:r>
        <w:rPr>
          <w:rStyle w:val="DecValTok"/>
        </w:rPr>
        <w:t>1</w:t>
      </w:r>
      <w:r>
        <w:rPr>
          <w:rStyle w:val="NormalTok"/>
        </w:rPr>
        <w:t>))</w:t>
      </w:r>
      <w:r>
        <w:br/>
      </w:r>
      <w:r>
        <w:rPr>
          <w:rStyle w:val="NormalTok"/>
        </w:rPr>
        <w:t>])</w:t>
      </w:r>
      <w:r>
        <w:br/>
      </w:r>
      <w:proofErr w:type="spellStart"/>
      <w:r>
        <w:rPr>
          <w:rStyle w:val="NormalTok"/>
        </w:rPr>
        <w:t>param_grid_rf</w:t>
      </w:r>
      <w:proofErr w:type="spellEnd"/>
      <w:r>
        <w:rPr>
          <w:rStyle w:val="NormalTok"/>
        </w:rPr>
        <w:t xml:space="preserve"> </w:t>
      </w:r>
      <w:r>
        <w:rPr>
          <w:rStyle w:val="OperatorTok"/>
        </w:rPr>
        <w:t>=</w:t>
      </w:r>
      <w:r>
        <w:rPr>
          <w:rStyle w:val="NormalTok"/>
        </w:rPr>
        <w:t xml:space="preserve"> {</w:t>
      </w:r>
      <w:r>
        <w:rPr>
          <w:rStyle w:val="StringTok"/>
        </w:rPr>
        <w:t>'model__</w:t>
      </w:r>
      <w:proofErr w:type="spellStart"/>
      <w:r>
        <w:rPr>
          <w:rStyle w:val="StringTok"/>
        </w:rPr>
        <w:t>n_estimators</w:t>
      </w:r>
      <w:proofErr w:type="spellEnd"/>
      <w:r>
        <w:rPr>
          <w:rStyle w:val="StringTok"/>
        </w:rPr>
        <w:t>'</w:t>
      </w:r>
      <w:r>
        <w:rPr>
          <w:rStyle w:val="NormalTok"/>
        </w:rPr>
        <w:t>: [</w:t>
      </w:r>
      <w:r>
        <w:rPr>
          <w:rStyle w:val="DecValTok"/>
        </w:rPr>
        <w:t>75</w:t>
      </w:r>
      <w:r>
        <w:rPr>
          <w:rStyle w:val="NormalTok"/>
        </w:rPr>
        <w:t>]}</w:t>
      </w:r>
      <w:r>
        <w:br/>
      </w:r>
      <w:proofErr w:type="spellStart"/>
      <w:r>
        <w:rPr>
          <w:rStyle w:val="NormalTok"/>
        </w:rPr>
        <w:t>grid_rf</w:t>
      </w:r>
      <w:proofErr w:type="spellEnd"/>
      <w:r>
        <w:rPr>
          <w:rStyle w:val="NormalTok"/>
        </w:rPr>
        <w:t xml:space="preserve"> </w:t>
      </w:r>
      <w:r>
        <w:rPr>
          <w:rStyle w:val="OperatorTok"/>
        </w:rPr>
        <w:t>=</w:t>
      </w:r>
      <w:r>
        <w:rPr>
          <w:rStyle w:val="NormalTok"/>
        </w:rPr>
        <w:t xml:space="preserve"> </w:t>
      </w:r>
      <w:proofErr w:type="spellStart"/>
      <w:r>
        <w:rPr>
          <w:rStyle w:val="NormalTok"/>
        </w:rPr>
        <w:t>GridSearchCV</w:t>
      </w:r>
      <w:proofErr w:type="spellEnd"/>
      <w:r>
        <w:rPr>
          <w:rStyle w:val="NormalTok"/>
        </w:rPr>
        <w:t>(estimator</w:t>
      </w:r>
      <w:r>
        <w:rPr>
          <w:rStyle w:val="OperatorTok"/>
        </w:rPr>
        <w:t>=</w:t>
      </w:r>
      <w:proofErr w:type="spellStart"/>
      <w:r>
        <w:rPr>
          <w:rStyle w:val="NormalTok"/>
        </w:rPr>
        <w:t>pipeline_rf</w:t>
      </w:r>
      <w:proofErr w:type="spellEnd"/>
      <w:r>
        <w:rPr>
          <w:rStyle w:val="NormalTok"/>
        </w:rPr>
        <w:t xml:space="preserve">, </w:t>
      </w:r>
      <w:proofErr w:type="spellStart"/>
      <w:r>
        <w:rPr>
          <w:rStyle w:val="NormalTok"/>
        </w:rPr>
        <w:t>param_grid</w:t>
      </w:r>
      <w:proofErr w:type="spellEnd"/>
      <w:r>
        <w:rPr>
          <w:rStyle w:val="OperatorTok"/>
        </w:rPr>
        <w:t>=</w:t>
      </w:r>
      <w:proofErr w:type="spellStart"/>
      <w:r>
        <w:rPr>
          <w:rStyle w:val="NormalTok"/>
        </w:rPr>
        <w:t>param_grid_rf</w:t>
      </w:r>
      <w:proofErr w:type="spellEnd"/>
      <w:r>
        <w:rPr>
          <w:rStyle w:val="NormalTok"/>
        </w:rPr>
        <w:t>, scoring</w:t>
      </w:r>
      <w:r>
        <w:rPr>
          <w:rStyle w:val="OperatorTok"/>
        </w:rPr>
        <w:t>=</w:t>
      </w:r>
      <w:proofErr w:type="spellStart"/>
      <w:r>
        <w:rPr>
          <w:rStyle w:val="NormalTok"/>
        </w:rPr>
        <w:t>MCC_scorer</w:t>
      </w:r>
      <w:proofErr w:type="spellEnd"/>
      <w:r>
        <w:rPr>
          <w:rStyle w:val="NormalTok"/>
        </w:rPr>
        <w:t xml:space="preserve">, </w:t>
      </w:r>
      <w:proofErr w:type="spellStart"/>
      <w:r>
        <w:rPr>
          <w:rStyle w:val="NormalTok"/>
        </w:rPr>
        <w:t>n_jobs</w:t>
      </w:r>
      <w:proofErr w:type="spellEnd"/>
      <w:r>
        <w:rPr>
          <w:rStyle w:val="OperatorTok"/>
        </w:rPr>
        <w:t>=-</w:t>
      </w:r>
      <w:r>
        <w:rPr>
          <w:rStyle w:val="DecValTok"/>
        </w:rPr>
        <w:t>1</w:t>
      </w:r>
      <w:r>
        <w:rPr>
          <w:rStyle w:val="NormalTok"/>
        </w:rPr>
        <w:t xml:space="preserve">, </w:t>
      </w:r>
      <w:proofErr w:type="spellStart"/>
      <w:r>
        <w:rPr>
          <w:rStyle w:val="NormalTok"/>
        </w:rPr>
        <w:t>pre_dispatch</w:t>
      </w:r>
      <w:proofErr w:type="spellEnd"/>
      <w:r>
        <w:rPr>
          <w:rStyle w:val="OperatorTok"/>
        </w:rPr>
        <w:t>=</w:t>
      </w:r>
      <w:r>
        <w:rPr>
          <w:rStyle w:val="StringTok"/>
        </w:rPr>
        <w:t>'2*</w:t>
      </w:r>
      <w:proofErr w:type="spellStart"/>
      <w:r>
        <w:rPr>
          <w:rStyle w:val="StringTok"/>
        </w:rPr>
        <w:t>n_jobs</w:t>
      </w:r>
      <w:proofErr w:type="spellEnd"/>
      <w:r>
        <w:rPr>
          <w:rStyle w:val="StringTok"/>
        </w:rPr>
        <w:t>'</w:t>
      </w:r>
      <w:r>
        <w:rPr>
          <w:rStyle w:val="NormalTok"/>
        </w:rPr>
        <w:t>, cv</w:t>
      </w:r>
      <w:r>
        <w:rPr>
          <w:rStyle w:val="OperatorTok"/>
        </w:rPr>
        <w:t>=</w:t>
      </w:r>
      <w:r>
        <w:rPr>
          <w:rStyle w:val="DecValTok"/>
        </w:rPr>
        <w:t>5</w:t>
      </w:r>
      <w:r>
        <w:rPr>
          <w:rStyle w:val="NormalTok"/>
        </w:rPr>
        <w:t>, verbose</w:t>
      </w:r>
      <w:r>
        <w:rPr>
          <w:rStyle w:val="OperatorTok"/>
        </w:rPr>
        <w:t>=</w:t>
      </w:r>
      <w:r>
        <w:rPr>
          <w:rStyle w:val="DecValTok"/>
        </w:rPr>
        <w:t>1</w:t>
      </w:r>
      <w:r>
        <w:rPr>
          <w:rStyle w:val="NormalTok"/>
        </w:rPr>
        <w:t xml:space="preserve">, </w:t>
      </w:r>
      <w:proofErr w:type="spellStart"/>
      <w:r>
        <w:rPr>
          <w:rStyle w:val="NormalTok"/>
        </w:rPr>
        <w:t>return_train_score</w:t>
      </w:r>
      <w:proofErr w:type="spellEnd"/>
      <w:r>
        <w:rPr>
          <w:rStyle w:val="OperatorTok"/>
        </w:rPr>
        <w:t>=</w:t>
      </w:r>
      <w:r>
        <w:rPr>
          <w:rStyle w:val="VariableTok"/>
        </w:rPr>
        <w:t>False</w:t>
      </w:r>
      <w:r>
        <w:rPr>
          <w:rStyle w:val="NormalTok"/>
        </w:rPr>
        <w:t>)</w:t>
      </w:r>
      <w:r>
        <w:br/>
      </w:r>
      <w:proofErr w:type="spellStart"/>
      <w:r>
        <w:rPr>
          <w:rStyle w:val="NormalTok"/>
        </w:rPr>
        <w:t>grid_rf.fit</w:t>
      </w:r>
      <w:proofErr w:type="spellEnd"/>
      <w:r>
        <w:rPr>
          <w:rStyle w:val="NormalTok"/>
        </w:rPr>
        <w:t>(</w:t>
      </w:r>
      <w:proofErr w:type="spellStart"/>
      <w:r>
        <w:rPr>
          <w:rStyle w:val="NormalTok"/>
        </w:rPr>
        <w:t>X_res</w:t>
      </w:r>
      <w:proofErr w:type="spellEnd"/>
      <w:r>
        <w:rPr>
          <w:rStyle w:val="NormalTok"/>
        </w:rPr>
        <w:t xml:space="preserve">, </w:t>
      </w:r>
      <w:proofErr w:type="spellStart"/>
      <w:r>
        <w:rPr>
          <w:rStyle w:val="NormalTok"/>
        </w:rPr>
        <w:t>y_res</w:t>
      </w:r>
      <w:proofErr w:type="spellEnd"/>
      <w:r>
        <w:rPr>
          <w:rStyle w:val="NormalTok"/>
        </w:rPr>
        <w:t>)</w:t>
      </w:r>
    </w:p>
    <w:p w14:paraId="394768B5" w14:textId="77777777" w:rsidR="0086281D" w:rsidRDefault="0086281D" w:rsidP="0086281D">
      <w:pPr>
        <w:pStyle w:val="SourceCode"/>
      </w:pPr>
      <w:r>
        <w:rPr>
          <w:rStyle w:val="VerbatimChar"/>
        </w:rPr>
        <w:t xml:space="preserve">Fitting 5 folds for each of 1 candidates, </w:t>
      </w:r>
      <w:proofErr w:type="spellStart"/>
      <w:r>
        <w:rPr>
          <w:rStyle w:val="VerbatimChar"/>
        </w:rPr>
        <w:t>totalling</w:t>
      </w:r>
      <w:proofErr w:type="spellEnd"/>
      <w:r>
        <w:rPr>
          <w:rStyle w:val="VerbatimChar"/>
        </w:rPr>
        <w:t xml:space="preserve"> 5 fits</w:t>
      </w:r>
    </w:p>
    <w:p w14:paraId="0388C857" w14:textId="77777777" w:rsidR="0086281D" w:rsidRDefault="0086281D" w:rsidP="0086281D">
      <w:pPr>
        <w:pStyle w:val="SourceCode"/>
      </w:pPr>
      <w:r>
        <w:rPr>
          <w:rStyle w:val="VerbatimChar"/>
        </w:rPr>
        <w:t>[Parallel(</w:t>
      </w:r>
      <w:proofErr w:type="spellStart"/>
      <w:r>
        <w:rPr>
          <w:rStyle w:val="VerbatimChar"/>
        </w:rPr>
        <w:t>n_jobs</w:t>
      </w:r>
      <w:proofErr w:type="spellEnd"/>
      <w:r>
        <w:rPr>
          <w:rStyle w:val="VerbatimChar"/>
        </w:rPr>
        <w:t xml:space="preserve">=-1)]: Using backend </w:t>
      </w:r>
      <w:proofErr w:type="spellStart"/>
      <w:r>
        <w:rPr>
          <w:rStyle w:val="VerbatimChar"/>
        </w:rPr>
        <w:t>LokyBackend</w:t>
      </w:r>
      <w:proofErr w:type="spellEnd"/>
      <w:r>
        <w:rPr>
          <w:rStyle w:val="VerbatimChar"/>
        </w:rPr>
        <w:t xml:space="preserve"> with 4 concurrent workers.</w:t>
      </w:r>
      <w:r>
        <w:br/>
      </w:r>
      <w:r>
        <w:rPr>
          <w:rStyle w:val="VerbatimChar"/>
        </w:rPr>
        <w:t>[Parallel(</w:t>
      </w:r>
      <w:proofErr w:type="spellStart"/>
      <w:r>
        <w:rPr>
          <w:rStyle w:val="VerbatimChar"/>
        </w:rPr>
        <w:t>n_jobs</w:t>
      </w:r>
      <w:proofErr w:type="spellEnd"/>
      <w:r>
        <w:rPr>
          <w:rStyle w:val="VerbatimChar"/>
        </w:rPr>
        <w:t>=-1)]: Done   5 out of   5 | elapsed: 10.5min finished</w:t>
      </w:r>
    </w:p>
    <w:p w14:paraId="317A6A41" w14:textId="77777777" w:rsidR="0086281D" w:rsidRDefault="0086281D" w:rsidP="0086281D">
      <w:pPr>
        <w:pStyle w:val="SourceCode"/>
      </w:pPr>
      <w:proofErr w:type="spellStart"/>
      <w:r>
        <w:rPr>
          <w:rStyle w:val="VerbatimChar"/>
        </w:rPr>
        <w:t>GridSearchCV</w:t>
      </w:r>
      <w:proofErr w:type="spellEnd"/>
      <w:r>
        <w:rPr>
          <w:rStyle w:val="VerbatimChar"/>
        </w:rPr>
        <w:t xml:space="preserve">(cv=5, </w:t>
      </w:r>
      <w:proofErr w:type="spellStart"/>
      <w:r>
        <w:rPr>
          <w:rStyle w:val="VerbatimChar"/>
        </w:rPr>
        <w:t>error_score</w:t>
      </w:r>
      <w:proofErr w:type="spellEnd"/>
      <w:r>
        <w:rPr>
          <w:rStyle w:val="VerbatimChar"/>
        </w:rPr>
        <w:t>=nan,</w:t>
      </w:r>
      <w:r>
        <w:br/>
      </w:r>
      <w:r>
        <w:rPr>
          <w:rStyle w:val="VerbatimChar"/>
        </w:rPr>
        <w:t xml:space="preserve">             estimator=Pipeline(memory=None,</w:t>
      </w:r>
      <w:r>
        <w:br/>
      </w:r>
      <w:r>
        <w:rPr>
          <w:rStyle w:val="VerbatimChar"/>
        </w:rPr>
        <w:t xml:space="preserve">                                steps=[('model',</w:t>
      </w:r>
      <w:r>
        <w:br/>
      </w:r>
      <w:r>
        <w:rPr>
          <w:rStyle w:val="VerbatimChar"/>
        </w:rPr>
        <w:t xml:space="preserve">                                        </w:t>
      </w:r>
      <w:proofErr w:type="spellStart"/>
      <w:r>
        <w:rPr>
          <w:rStyle w:val="VerbatimChar"/>
        </w:rPr>
        <w:t>RandomForestClassifier</w:t>
      </w:r>
      <w:proofErr w:type="spellEnd"/>
      <w:r>
        <w:rPr>
          <w:rStyle w:val="VerbatimChar"/>
        </w:rPr>
        <w:t>(bootstrap=True,</w:t>
      </w:r>
      <w:r>
        <w:br/>
      </w:r>
      <w:r>
        <w:rPr>
          <w:rStyle w:val="VerbatimChar"/>
        </w:rPr>
        <w:t xml:space="preserve">                                                               </w:t>
      </w:r>
      <w:proofErr w:type="spellStart"/>
      <w:r>
        <w:rPr>
          <w:rStyle w:val="VerbatimChar"/>
        </w:rPr>
        <w:t>ccp_alpha</w:t>
      </w:r>
      <w:proofErr w:type="spellEnd"/>
      <w:r>
        <w:rPr>
          <w:rStyle w:val="VerbatimChar"/>
        </w:rPr>
        <w:t>=0.0,</w:t>
      </w:r>
      <w:r>
        <w:br/>
      </w:r>
      <w:r>
        <w:rPr>
          <w:rStyle w:val="VerbatimChar"/>
        </w:rPr>
        <w:t xml:space="preserve">                                                               </w:t>
      </w:r>
      <w:proofErr w:type="spellStart"/>
      <w:r>
        <w:rPr>
          <w:rStyle w:val="VerbatimChar"/>
        </w:rPr>
        <w:t>class_weight</w:t>
      </w:r>
      <w:proofErr w:type="spellEnd"/>
      <w:r>
        <w:rPr>
          <w:rStyle w:val="VerbatimChar"/>
        </w:rPr>
        <w:t>=None,</w:t>
      </w:r>
      <w:r>
        <w:br/>
      </w:r>
      <w:r>
        <w:rPr>
          <w:rStyle w:val="VerbatimChar"/>
        </w:rPr>
        <w:t xml:space="preserve">                                                               criterion='</w:t>
      </w:r>
      <w:proofErr w:type="spellStart"/>
      <w:r>
        <w:rPr>
          <w:rStyle w:val="VerbatimChar"/>
        </w:rPr>
        <w:t>gini</w:t>
      </w:r>
      <w:proofErr w:type="spellEnd"/>
      <w:r>
        <w:rPr>
          <w:rStyle w:val="VerbatimChar"/>
        </w:rPr>
        <w:t>',</w:t>
      </w:r>
      <w:r>
        <w:br/>
      </w:r>
      <w:r>
        <w:rPr>
          <w:rStyle w:val="VerbatimChar"/>
        </w:rPr>
        <w:t xml:space="preserve">                                                               </w:t>
      </w:r>
      <w:proofErr w:type="spellStart"/>
      <w:r>
        <w:rPr>
          <w:rStyle w:val="VerbatimChar"/>
        </w:rPr>
        <w:t>max_depth</w:t>
      </w:r>
      <w:proofErr w:type="spellEnd"/>
      <w:r>
        <w:rPr>
          <w:rStyle w:val="VerbatimChar"/>
        </w:rPr>
        <w:t>=None,</w:t>
      </w:r>
      <w:r>
        <w:br/>
      </w:r>
      <w:r>
        <w:rPr>
          <w:rStyle w:val="VerbatimChar"/>
        </w:rPr>
        <w:t xml:space="preserve">                                                               </w:t>
      </w:r>
      <w:proofErr w:type="spellStart"/>
      <w:r>
        <w:rPr>
          <w:rStyle w:val="VerbatimChar"/>
        </w:rPr>
        <w:t>max_features</w:t>
      </w:r>
      <w:proofErr w:type="spellEnd"/>
      <w:r>
        <w:rPr>
          <w:rStyle w:val="VerbatimChar"/>
        </w:rPr>
        <w:t>='auto',</w:t>
      </w:r>
      <w:r>
        <w:br/>
      </w:r>
      <w:r>
        <w:rPr>
          <w:rStyle w:val="VerbatimChar"/>
        </w:rPr>
        <w:t xml:space="preserve">                                                               </w:t>
      </w:r>
      <w:proofErr w:type="spellStart"/>
      <w:r>
        <w:rPr>
          <w:rStyle w:val="VerbatimChar"/>
        </w:rPr>
        <w:t>max_leaf_nodes</w:t>
      </w:r>
      <w:proofErr w:type="spellEnd"/>
      <w:r>
        <w:rPr>
          <w:rStyle w:val="VerbatimChar"/>
        </w:rPr>
        <w:t>=None,</w:t>
      </w:r>
      <w:r>
        <w:br/>
      </w:r>
      <w:r>
        <w:rPr>
          <w:rStyle w:val="VerbatimChar"/>
        </w:rPr>
        <w:t xml:space="preserve">                                                               </w:t>
      </w:r>
      <w:proofErr w:type="spellStart"/>
      <w:r>
        <w:rPr>
          <w:rStyle w:val="VerbatimChar"/>
        </w:rPr>
        <w:t>max_samples</w:t>
      </w:r>
      <w:proofErr w:type="spellEnd"/>
      <w:r>
        <w:rPr>
          <w:rStyle w:val="VerbatimChar"/>
        </w:rPr>
        <w:t>=None,</w:t>
      </w:r>
      <w:r>
        <w:br/>
      </w:r>
      <w:r>
        <w:rPr>
          <w:rStyle w:val="VerbatimChar"/>
        </w:rPr>
        <w:t xml:space="preserve">                                                               </w:t>
      </w:r>
      <w:proofErr w:type="spellStart"/>
      <w:r>
        <w:rPr>
          <w:rStyle w:val="VerbatimChar"/>
        </w:rPr>
        <w:t>min_impurity_decrease</w:t>
      </w:r>
      <w:proofErr w:type="spellEnd"/>
      <w:r>
        <w:rPr>
          <w:rStyle w:val="VerbatimChar"/>
        </w:rPr>
        <w:t>=0.0,</w:t>
      </w:r>
      <w:r>
        <w:br/>
      </w:r>
      <w:r>
        <w:rPr>
          <w:rStyle w:val="VerbatimChar"/>
        </w:rPr>
        <w:t xml:space="preserve">                                                               </w:t>
      </w:r>
      <w:proofErr w:type="spellStart"/>
      <w:r>
        <w:rPr>
          <w:rStyle w:val="VerbatimChar"/>
        </w:rPr>
        <w:t>min_impurity_split</w:t>
      </w:r>
      <w:proofErr w:type="spellEnd"/>
      <w:r>
        <w:rPr>
          <w:rStyle w:val="VerbatimChar"/>
        </w:rPr>
        <w:t>=None,</w:t>
      </w:r>
      <w:r>
        <w:br/>
      </w:r>
      <w:r>
        <w:rPr>
          <w:rStyle w:val="VerbatimChar"/>
        </w:rPr>
        <w:t xml:space="preserve">                                                               </w:t>
      </w:r>
      <w:proofErr w:type="spellStart"/>
      <w:r>
        <w:rPr>
          <w:rStyle w:val="VerbatimChar"/>
        </w:rPr>
        <w:t>min_samples_leaf</w:t>
      </w:r>
      <w:proofErr w:type="spellEnd"/>
      <w:r>
        <w:rPr>
          <w:rStyle w:val="VerbatimChar"/>
        </w:rPr>
        <w:t>=1,</w:t>
      </w:r>
      <w:r>
        <w:br/>
      </w:r>
      <w:r>
        <w:rPr>
          <w:rStyle w:val="VerbatimChar"/>
        </w:rPr>
        <w:t xml:space="preserve">                                                               </w:t>
      </w:r>
      <w:proofErr w:type="spellStart"/>
      <w:r>
        <w:rPr>
          <w:rStyle w:val="VerbatimChar"/>
        </w:rPr>
        <w:t>min_samples_split</w:t>
      </w:r>
      <w:proofErr w:type="spellEnd"/>
      <w:r>
        <w:rPr>
          <w:rStyle w:val="VerbatimChar"/>
        </w:rPr>
        <w:t>=2,</w:t>
      </w:r>
      <w:r>
        <w:br/>
      </w:r>
      <w:r>
        <w:rPr>
          <w:rStyle w:val="VerbatimChar"/>
        </w:rPr>
        <w:t xml:space="preserve">                                                               </w:t>
      </w:r>
      <w:proofErr w:type="spellStart"/>
      <w:r>
        <w:rPr>
          <w:rStyle w:val="VerbatimChar"/>
        </w:rPr>
        <w:t>min_weight_fraction_leaf</w:t>
      </w:r>
      <w:proofErr w:type="spellEnd"/>
      <w:r>
        <w:rPr>
          <w:rStyle w:val="VerbatimChar"/>
        </w:rPr>
        <w:t>=0.0,</w:t>
      </w:r>
      <w:r>
        <w:br/>
      </w:r>
      <w:r>
        <w:rPr>
          <w:rStyle w:val="VerbatimChar"/>
        </w:rPr>
        <w:t xml:space="preserve">                                                               </w:t>
      </w:r>
      <w:proofErr w:type="spellStart"/>
      <w:r>
        <w:rPr>
          <w:rStyle w:val="VerbatimChar"/>
        </w:rPr>
        <w:t>n_estimators</w:t>
      </w:r>
      <w:proofErr w:type="spellEnd"/>
      <w:r>
        <w:rPr>
          <w:rStyle w:val="VerbatimChar"/>
        </w:rPr>
        <w:t>=100,</w:t>
      </w:r>
      <w:r>
        <w:br/>
      </w:r>
      <w:r>
        <w:rPr>
          <w:rStyle w:val="VerbatimChar"/>
        </w:rPr>
        <w:t xml:space="preserve">                                                               </w:t>
      </w:r>
      <w:proofErr w:type="spellStart"/>
      <w:r>
        <w:rPr>
          <w:rStyle w:val="VerbatimChar"/>
        </w:rPr>
        <w:t>n_jobs</w:t>
      </w:r>
      <w:proofErr w:type="spellEnd"/>
      <w:r>
        <w:rPr>
          <w:rStyle w:val="VerbatimChar"/>
        </w:rPr>
        <w:t>=-1,</w:t>
      </w:r>
      <w:r>
        <w:br/>
      </w:r>
      <w:r>
        <w:rPr>
          <w:rStyle w:val="VerbatimChar"/>
        </w:rPr>
        <w:t xml:space="preserve">                                                               </w:t>
      </w:r>
      <w:proofErr w:type="spellStart"/>
      <w:r>
        <w:rPr>
          <w:rStyle w:val="VerbatimChar"/>
        </w:rPr>
        <w:t>oob_score</w:t>
      </w:r>
      <w:proofErr w:type="spellEnd"/>
      <w:r>
        <w:rPr>
          <w:rStyle w:val="VerbatimChar"/>
        </w:rPr>
        <w:t>=False,</w:t>
      </w:r>
      <w:r>
        <w:br/>
      </w:r>
      <w:r>
        <w:rPr>
          <w:rStyle w:val="VerbatimChar"/>
        </w:rPr>
        <w:t xml:space="preserve">                                                               </w:t>
      </w:r>
      <w:proofErr w:type="spellStart"/>
      <w:r>
        <w:rPr>
          <w:rStyle w:val="VerbatimChar"/>
        </w:rPr>
        <w:t>random_state</w:t>
      </w:r>
      <w:proofErr w:type="spellEnd"/>
      <w:r>
        <w:rPr>
          <w:rStyle w:val="VerbatimChar"/>
        </w:rPr>
        <w:t>=1,</w:t>
      </w:r>
      <w:r>
        <w:br/>
      </w:r>
      <w:r>
        <w:rPr>
          <w:rStyle w:val="VerbatimChar"/>
        </w:rPr>
        <w:t xml:space="preserve">                                                               verbose=0,</w:t>
      </w:r>
      <w:r>
        <w:br/>
      </w:r>
      <w:r>
        <w:rPr>
          <w:rStyle w:val="VerbatimChar"/>
        </w:rPr>
        <w:t xml:space="preserve">                                                               </w:t>
      </w:r>
      <w:proofErr w:type="spellStart"/>
      <w:r>
        <w:rPr>
          <w:rStyle w:val="VerbatimChar"/>
        </w:rPr>
        <w:t>warm_start</w:t>
      </w:r>
      <w:proofErr w:type="spellEnd"/>
      <w:r>
        <w:rPr>
          <w:rStyle w:val="VerbatimChar"/>
        </w:rPr>
        <w:t>=False))],</w:t>
      </w:r>
      <w:r>
        <w:br/>
      </w:r>
      <w:r>
        <w:rPr>
          <w:rStyle w:val="VerbatimChar"/>
        </w:rPr>
        <w:t xml:space="preserve">                                verbose=False),</w:t>
      </w:r>
      <w:r>
        <w:br/>
      </w:r>
      <w:r>
        <w:rPr>
          <w:rStyle w:val="VerbatimChar"/>
        </w:rPr>
        <w:t xml:space="preserve">             </w:t>
      </w:r>
      <w:proofErr w:type="spellStart"/>
      <w:r>
        <w:rPr>
          <w:rStyle w:val="VerbatimChar"/>
        </w:rPr>
        <w:t>iid</w:t>
      </w:r>
      <w:proofErr w:type="spellEnd"/>
      <w:r>
        <w:rPr>
          <w:rStyle w:val="VerbatimChar"/>
        </w:rPr>
        <w:t xml:space="preserve">='deprecated', </w:t>
      </w:r>
      <w:proofErr w:type="spellStart"/>
      <w:r>
        <w:rPr>
          <w:rStyle w:val="VerbatimChar"/>
        </w:rPr>
        <w:t>n_jobs</w:t>
      </w:r>
      <w:proofErr w:type="spellEnd"/>
      <w:r>
        <w:rPr>
          <w:rStyle w:val="VerbatimChar"/>
        </w:rPr>
        <w:t>=-1,</w:t>
      </w:r>
      <w:r>
        <w:br/>
      </w:r>
      <w:r>
        <w:rPr>
          <w:rStyle w:val="VerbatimChar"/>
        </w:rPr>
        <w:t xml:space="preserve">             </w:t>
      </w:r>
      <w:proofErr w:type="spellStart"/>
      <w:r>
        <w:rPr>
          <w:rStyle w:val="VerbatimChar"/>
        </w:rPr>
        <w:t>param_grid</w:t>
      </w:r>
      <w:proofErr w:type="spellEnd"/>
      <w:r>
        <w:rPr>
          <w:rStyle w:val="VerbatimChar"/>
        </w:rPr>
        <w:t>={'model__</w:t>
      </w:r>
      <w:proofErr w:type="spellStart"/>
      <w:r>
        <w:rPr>
          <w:rStyle w:val="VerbatimChar"/>
        </w:rPr>
        <w:t>n_estimators</w:t>
      </w:r>
      <w:proofErr w:type="spellEnd"/>
      <w:r>
        <w:rPr>
          <w:rStyle w:val="VerbatimChar"/>
        </w:rPr>
        <w:t xml:space="preserve">': [75]}, </w:t>
      </w:r>
      <w:proofErr w:type="spellStart"/>
      <w:r>
        <w:rPr>
          <w:rStyle w:val="VerbatimChar"/>
        </w:rPr>
        <w:t>pre_dispatch</w:t>
      </w:r>
      <w:proofErr w:type="spellEnd"/>
      <w:r>
        <w:rPr>
          <w:rStyle w:val="VerbatimChar"/>
        </w:rPr>
        <w:t>='2*</w:t>
      </w:r>
      <w:proofErr w:type="spellStart"/>
      <w:r>
        <w:rPr>
          <w:rStyle w:val="VerbatimChar"/>
        </w:rPr>
        <w:t>n_jobs</w:t>
      </w:r>
      <w:proofErr w:type="spellEnd"/>
      <w:r>
        <w:rPr>
          <w:rStyle w:val="VerbatimChar"/>
        </w:rPr>
        <w:t>',</w:t>
      </w:r>
      <w:r>
        <w:br/>
      </w:r>
      <w:r>
        <w:rPr>
          <w:rStyle w:val="VerbatimChar"/>
        </w:rPr>
        <w:t xml:space="preserve">             refit=True, </w:t>
      </w:r>
      <w:proofErr w:type="spellStart"/>
      <w:r>
        <w:rPr>
          <w:rStyle w:val="VerbatimChar"/>
        </w:rPr>
        <w:t>return_train_score</w:t>
      </w:r>
      <w:proofErr w:type="spellEnd"/>
      <w:r>
        <w:rPr>
          <w:rStyle w:val="VerbatimChar"/>
        </w:rPr>
        <w:t>=False,</w:t>
      </w:r>
      <w:r>
        <w:br/>
      </w:r>
      <w:r>
        <w:rPr>
          <w:rStyle w:val="VerbatimChar"/>
        </w:rPr>
        <w:t xml:space="preserve">             scoring=</w:t>
      </w:r>
      <w:proofErr w:type="spellStart"/>
      <w:r>
        <w:rPr>
          <w:rStyle w:val="VerbatimChar"/>
        </w:rPr>
        <w:t>make_scorer</w:t>
      </w:r>
      <w:proofErr w:type="spellEnd"/>
      <w:r>
        <w:rPr>
          <w:rStyle w:val="VerbatimChar"/>
        </w:rPr>
        <w:t>(</w:t>
      </w:r>
      <w:proofErr w:type="spellStart"/>
      <w:r>
        <w:rPr>
          <w:rStyle w:val="VerbatimChar"/>
        </w:rPr>
        <w:t>matthews_corrcoef</w:t>
      </w:r>
      <w:proofErr w:type="spellEnd"/>
      <w:r>
        <w:rPr>
          <w:rStyle w:val="VerbatimChar"/>
        </w:rPr>
        <w:t>), verbose=1)</w:t>
      </w:r>
    </w:p>
    <w:p w14:paraId="404AFF61" w14:textId="77777777" w:rsidR="0086281D" w:rsidRDefault="0086281D" w:rsidP="0086281D">
      <w:pPr>
        <w:pStyle w:val="SourceCode"/>
      </w:pPr>
      <w:proofErr w:type="spellStart"/>
      <w:r>
        <w:rPr>
          <w:rStyle w:val="NormalTok"/>
        </w:rPr>
        <w:t>grid_eval</w:t>
      </w:r>
      <w:proofErr w:type="spellEnd"/>
      <w:r>
        <w:rPr>
          <w:rStyle w:val="NormalTok"/>
        </w:rPr>
        <w:t>(</w:t>
      </w:r>
      <w:proofErr w:type="spellStart"/>
      <w:r>
        <w:rPr>
          <w:rStyle w:val="NormalTok"/>
        </w:rPr>
        <w:t>grid_rf</w:t>
      </w:r>
      <w:proofErr w:type="spellEnd"/>
      <w:r>
        <w:rPr>
          <w:rStyle w:val="NormalTok"/>
        </w:rPr>
        <w:t>)</w:t>
      </w:r>
    </w:p>
    <w:p w14:paraId="1833F5D2" w14:textId="77777777" w:rsidR="0086281D" w:rsidRDefault="0086281D" w:rsidP="0086281D">
      <w:pPr>
        <w:pStyle w:val="SourceCode"/>
      </w:pPr>
      <w:r>
        <w:rPr>
          <w:rStyle w:val="VerbatimChar"/>
        </w:rPr>
        <w:t>Best Score 0.9997538267139271</w:t>
      </w:r>
      <w:r>
        <w:br/>
      </w:r>
      <w:r>
        <w:rPr>
          <w:rStyle w:val="VerbatimChar"/>
        </w:rPr>
        <w:t>Best Parameter {'model__</w:t>
      </w:r>
      <w:proofErr w:type="spellStart"/>
      <w:r>
        <w:rPr>
          <w:rStyle w:val="VerbatimChar"/>
        </w:rPr>
        <w:t>n_estimators</w:t>
      </w:r>
      <w:proofErr w:type="spellEnd"/>
      <w:r>
        <w:rPr>
          <w:rStyle w:val="VerbatimChar"/>
        </w:rPr>
        <w:t>': 75}</w:t>
      </w:r>
    </w:p>
    <w:p w14:paraId="1C6A3B01" w14:textId="77777777" w:rsidR="0086281D" w:rsidRDefault="0086281D" w:rsidP="0086281D">
      <w:pPr>
        <w:pStyle w:val="SourceCode"/>
      </w:pPr>
      <w:r>
        <w:rPr>
          <w:rStyle w:val="NormalTok"/>
        </w:rPr>
        <w:t>evaluation(</w:t>
      </w:r>
      <w:proofErr w:type="spellStart"/>
      <w:r>
        <w:rPr>
          <w:rStyle w:val="NormalTok"/>
        </w:rPr>
        <w:t>y_test</w:t>
      </w:r>
      <w:proofErr w:type="spellEnd"/>
      <w:r>
        <w:rPr>
          <w:rStyle w:val="NormalTok"/>
        </w:rPr>
        <w:t xml:space="preserve">, </w:t>
      </w:r>
      <w:proofErr w:type="spellStart"/>
      <w:r>
        <w:rPr>
          <w:rStyle w:val="NormalTok"/>
        </w:rPr>
        <w:t>grid_rf</w:t>
      </w:r>
      <w:proofErr w:type="spellEnd"/>
      <w:r>
        <w:rPr>
          <w:rStyle w:val="NormalTok"/>
        </w:rPr>
        <w:t xml:space="preserve">, </w:t>
      </w:r>
      <w:proofErr w:type="spellStart"/>
      <w:r>
        <w:rPr>
          <w:rStyle w:val="NormalTok"/>
        </w:rPr>
        <w:t>X_test</w:t>
      </w:r>
      <w:proofErr w:type="spellEnd"/>
      <w:r>
        <w:rPr>
          <w:rStyle w:val="NormalTok"/>
        </w:rPr>
        <w:t>)</w:t>
      </w:r>
    </w:p>
    <w:p w14:paraId="3266544E" w14:textId="77777777" w:rsidR="0086281D" w:rsidRDefault="0086281D" w:rsidP="0086281D">
      <w:pPr>
        <w:pStyle w:val="SourceCode"/>
      </w:pPr>
      <w:r>
        <w:rPr>
          <w:rStyle w:val="VerbatimChar"/>
        </w:rPr>
        <w:t>CLASSIFICATION REPORT</w:t>
      </w:r>
      <w:r>
        <w:br/>
      </w:r>
      <w:r>
        <w:rPr>
          <w:rStyle w:val="VerbatimChar"/>
        </w:rPr>
        <w:t xml:space="preserve">              precision    recall  f1-score   support</w:t>
      </w:r>
      <w:r>
        <w:br/>
      </w:r>
      <w:r>
        <w:br/>
      </w:r>
      <w:r>
        <w:rPr>
          <w:rStyle w:val="VerbatimChar"/>
        </w:rPr>
        <w:t xml:space="preserve">           0       1.00      1.00      1.00     85295</w:t>
      </w:r>
      <w:r>
        <w:br/>
      </w:r>
      <w:r>
        <w:rPr>
          <w:rStyle w:val="VerbatimChar"/>
        </w:rPr>
        <w:t xml:space="preserve">           1       0.90      0.86      0.88       148</w:t>
      </w:r>
      <w:r>
        <w:br/>
      </w:r>
      <w:r>
        <w:br/>
      </w:r>
      <w:r>
        <w:rPr>
          <w:rStyle w:val="VerbatimChar"/>
        </w:rPr>
        <w:t xml:space="preserve">    accuracy                           1.00     85443</w:t>
      </w:r>
      <w:r>
        <w:br/>
      </w:r>
      <w:r>
        <w:rPr>
          <w:rStyle w:val="VerbatimChar"/>
        </w:rPr>
        <w:t xml:space="preserve">   macro avg       0.95      0.93      0.94     85443</w:t>
      </w:r>
      <w:r>
        <w:br/>
      </w:r>
      <w:r>
        <w:rPr>
          <w:rStyle w:val="VerbatimChar"/>
        </w:rPr>
        <w:t>weighted avg       1.00      1.00      1.00     85443</w:t>
      </w:r>
      <w:r>
        <w:br/>
      </w:r>
      <w:r>
        <w:br/>
      </w:r>
      <w:r>
        <w:rPr>
          <w:rStyle w:val="VerbatimChar"/>
        </w:rPr>
        <w:t>AUC-ROC</w:t>
      </w:r>
      <w:r>
        <w:br/>
      </w:r>
      <w:r>
        <w:rPr>
          <w:rStyle w:val="VerbatimChar"/>
        </w:rPr>
        <w:t>0.9323445023075716</w:t>
      </w:r>
      <w:r>
        <w:br/>
      </w:r>
      <w:r>
        <w:rPr>
          <w:rStyle w:val="VerbatimChar"/>
        </w:rPr>
        <w:t>F1-Score</w:t>
      </w:r>
      <w:r>
        <w:br/>
      </w:r>
      <w:r>
        <w:rPr>
          <w:rStyle w:val="VerbatimChar"/>
        </w:rPr>
        <w:t>0.879725085910653</w:t>
      </w:r>
      <w:r>
        <w:br/>
      </w:r>
      <w:r>
        <w:rPr>
          <w:rStyle w:val="VerbatimChar"/>
        </w:rPr>
        <w:t>Accuracy</w:t>
      </w:r>
      <w:r>
        <w:br/>
      </w:r>
      <w:r>
        <w:rPr>
          <w:rStyle w:val="VerbatimChar"/>
        </w:rPr>
        <w:t>0.9995903701883126</w:t>
      </w:r>
    </w:p>
    <w:p w14:paraId="1ABCFDFE" w14:textId="77777777" w:rsidR="0086281D" w:rsidRDefault="0086281D" w:rsidP="0086281D">
      <w:pPr>
        <w:pStyle w:val="SourceCode"/>
      </w:pPr>
      <w:proofErr w:type="spellStart"/>
      <w:r>
        <w:rPr>
          <w:rStyle w:val="NormalTok"/>
        </w:rPr>
        <w:t>pipeline_lr</w:t>
      </w:r>
      <w:proofErr w:type="spellEnd"/>
      <w:r>
        <w:rPr>
          <w:rStyle w:val="NormalTok"/>
        </w:rPr>
        <w:t xml:space="preserve"> </w:t>
      </w:r>
      <w:r>
        <w:rPr>
          <w:rStyle w:val="OperatorTok"/>
        </w:rPr>
        <w:t>=</w:t>
      </w:r>
      <w:r>
        <w:rPr>
          <w:rStyle w:val="NormalTok"/>
        </w:rPr>
        <w:t xml:space="preserve"> Pipeline([</w:t>
      </w:r>
      <w:r>
        <w:br/>
      </w:r>
      <w:r>
        <w:rPr>
          <w:rStyle w:val="NormalTok"/>
        </w:rPr>
        <w:t xml:space="preserve">    (</w:t>
      </w:r>
      <w:r>
        <w:rPr>
          <w:rStyle w:val="StringTok"/>
        </w:rPr>
        <w:t>'model'</w:t>
      </w:r>
      <w:r>
        <w:rPr>
          <w:rStyle w:val="NormalTok"/>
        </w:rPr>
        <w:t xml:space="preserve">, </w:t>
      </w:r>
      <w:proofErr w:type="spellStart"/>
      <w:r>
        <w:rPr>
          <w:rStyle w:val="NormalTok"/>
        </w:rPr>
        <w:t>LogisticRegression</w:t>
      </w:r>
      <w:proofErr w:type="spellEnd"/>
      <w:r>
        <w:rPr>
          <w:rStyle w:val="NormalTok"/>
        </w:rPr>
        <w:t>(</w:t>
      </w:r>
      <w:proofErr w:type="spellStart"/>
      <w:r>
        <w:rPr>
          <w:rStyle w:val="NormalTok"/>
        </w:rPr>
        <w:t>random_state</w:t>
      </w:r>
      <w:proofErr w:type="spellEnd"/>
      <w:r>
        <w:rPr>
          <w:rStyle w:val="OperatorTok"/>
        </w:rPr>
        <w:t>=</w:t>
      </w:r>
      <w:r>
        <w:rPr>
          <w:rStyle w:val="DecValTok"/>
        </w:rPr>
        <w:t>1</w:t>
      </w:r>
      <w:r>
        <w:rPr>
          <w:rStyle w:val="NormalTok"/>
        </w:rPr>
        <w:t>))</w:t>
      </w:r>
      <w:r>
        <w:br/>
      </w:r>
      <w:r>
        <w:rPr>
          <w:rStyle w:val="NormalTok"/>
        </w:rPr>
        <w:t>])</w:t>
      </w:r>
      <w:r>
        <w:br/>
      </w:r>
      <w:proofErr w:type="spellStart"/>
      <w:r>
        <w:rPr>
          <w:rStyle w:val="NormalTok"/>
        </w:rPr>
        <w:t>param_grid_lr</w:t>
      </w:r>
      <w:proofErr w:type="spellEnd"/>
      <w:r>
        <w:rPr>
          <w:rStyle w:val="NormalTok"/>
        </w:rPr>
        <w:t xml:space="preserve"> </w:t>
      </w:r>
      <w:r>
        <w:rPr>
          <w:rStyle w:val="OperatorTok"/>
        </w:rPr>
        <w:t>=</w:t>
      </w:r>
      <w:r>
        <w:rPr>
          <w:rStyle w:val="NormalTok"/>
        </w:rPr>
        <w:t xml:space="preserve"> {</w:t>
      </w:r>
      <w:r>
        <w:rPr>
          <w:rStyle w:val="StringTok"/>
        </w:rPr>
        <w:t>'</w:t>
      </w:r>
      <w:proofErr w:type="spellStart"/>
      <w:r>
        <w:rPr>
          <w:rStyle w:val="StringTok"/>
        </w:rPr>
        <w:t>model__penalty</w:t>
      </w:r>
      <w:proofErr w:type="spellEnd"/>
      <w:r>
        <w:rPr>
          <w:rStyle w:val="StringTok"/>
        </w:rPr>
        <w:t>'</w:t>
      </w:r>
      <w:r>
        <w:rPr>
          <w:rStyle w:val="NormalTok"/>
        </w:rPr>
        <w:t>: [</w:t>
      </w:r>
      <w:r>
        <w:rPr>
          <w:rStyle w:val="StringTok"/>
        </w:rPr>
        <w:t>'l2'</w:t>
      </w:r>
      <w:r>
        <w:rPr>
          <w:rStyle w:val="NormalTok"/>
        </w:rPr>
        <w:t>],</w:t>
      </w:r>
      <w:r>
        <w:br/>
      </w:r>
      <w:r>
        <w:rPr>
          <w:rStyle w:val="NormalTok"/>
        </w:rPr>
        <w:t xml:space="preserve">                 </w:t>
      </w:r>
      <w:r>
        <w:rPr>
          <w:rStyle w:val="StringTok"/>
        </w:rPr>
        <w:t>'model__</w:t>
      </w:r>
      <w:proofErr w:type="spellStart"/>
      <w:r>
        <w:rPr>
          <w:rStyle w:val="StringTok"/>
        </w:rPr>
        <w:t>class_weight</w:t>
      </w:r>
      <w:proofErr w:type="spellEnd"/>
      <w:r>
        <w:rPr>
          <w:rStyle w:val="StringTok"/>
        </w:rPr>
        <w:t>'</w:t>
      </w:r>
      <w:r>
        <w:rPr>
          <w:rStyle w:val="NormalTok"/>
        </w:rPr>
        <w:t>: [</w:t>
      </w:r>
      <w:r>
        <w:rPr>
          <w:rStyle w:val="VariableTok"/>
        </w:rPr>
        <w:t>None</w:t>
      </w:r>
      <w:r>
        <w:rPr>
          <w:rStyle w:val="NormalTok"/>
        </w:rPr>
        <w:t xml:space="preserve">, </w:t>
      </w:r>
      <w:r>
        <w:rPr>
          <w:rStyle w:val="StringTok"/>
        </w:rPr>
        <w:t>'balanced'</w:t>
      </w:r>
      <w:r>
        <w:rPr>
          <w:rStyle w:val="NormalTok"/>
        </w:rPr>
        <w:t>]}</w:t>
      </w:r>
      <w:r>
        <w:br/>
      </w:r>
      <w:proofErr w:type="spellStart"/>
      <w:r>
        <w:rPr>
          <w:rStyle w:val="NormalTok"/>
        </w:rPr>
        <w:t>grid_lr</w:t>
      </w:r>
      <w:proofErr w:type="spellEnd"/>
      <w:r>
        <w:rPr>
          <w:rStyle w:val="NormalTok"/>
        </w:rPr>
        <w:t xml:space="preserve"> </w:t>
      </w:r>
      <w:r>
        <w:rPr>
          <w:rStyle w:val="OperatorTok"/>
        </w:rPr>
        <w:t>=</w:t>
      </w:r>
      <w:r>
        <w:rPr>
          <w:rStyle w:val="NormalTok"/>
        </w:rPr>
        <w:t xml:space="preserve"> </w:t>
      </w:r>
      <w:proofErr w:type="spellStart"/>
      <w:r>
        <w:rPr>
          <w:rStyle w:val="NormalTok"/>
        </w:rPr>
        <w:t>GridSearchCV</w:t>
      </w:r>
      <w:proofErr w:type="spellEnd"/>
      <w:r>
        <w:rPr>
          <w:rStyle w:val="NormalTok"/>
        </w:rPr>
        <w:t>(estimator</w:t>
      </w:r>
      <w:r>
        <w:rPr>
          <w:rStyle w:val="OperatorTok"/>
        </w:rPr>
        <w:t>=</w:t>
      </w:r>
      <w:proofErr w:type="spellStart"/>
      <w:r>
        <w:rPr>
          <w:rStyle w:val="NormalTok"/>
        </w:rPr>
        <w:t>pipeline_lr</w:t>
      </w:r>
      <w:proofErr w:type="spellEnd"/>
      <w:r>
        <w:rPr>
          <w:rStyle w:val="NormalTok"/>
        </w:rPr>
        <w:t xml:space="preserve">, </w:t>
      </w:r>
      <w:proofErr w:type="spellStart"/>
      <w:r>
        <w:rPr>
          <w:rStyle w:val="NormalTok"/>
        </w:rPr>
        <w:t>param_grid</w:t>
      </w:r>
      <w:proofErr w:type="spellEnd"/>
      <w:r>
        <w:rPr>
          <w:rStyle w:val="OperatorTok"/>
        </w:rPr>
        <w:t>=</w:t>
      </w:r>
      <w:proofErr w:type="spellStart"/>
      <w:r>
        <w:rPr>
          <w:rStyle w:val="NormalTok"/>
        </w:rPr>
        <w:t>param_grid_lr</w:t>
      </w:r>
      <w:proofErr w:type="spellEnd"/>
      <w:r>
        <w:rPr>
          <w:rStyle w:val="NormalTok"/>
        </w:rPr>
        <w:t>, scoring</w:t>
      </w:r>
      <w:r>
        <w:rPr>
          <w:rStyle w:val="OperatorTok"/>
        </w:rPr>
        <w:t>=</w:t>
      </w:r>
      <w:proofErr w:type="spellStart"/>
      <w:r>
        <w:rPr>
          <w:rStyle w:val="NormalTok"/>
        </w:rPr>
        <w:t>MCC_scorer</w:t>
      </w:r>
      <w:proofErr w:type="spellEnd"/>
      <w:r>
        <w:rPr>
          <w:rStyle w:val="NormalTok"/>
        </w:rPr>
        <w:t xml:space="preserve">, </w:t>
      </w:r>
      <w:proofErr w:type="spellStart"/>
      <w:r>
        <w:rPr>
          <w:rStyle w:val="NormalTok"/>
        </w:rPr>
        <w:t>n_jobs</w:t>
      </w:r>
      <w:proofErr w:type="spellEnd"/>
      <w:r>
        <w:rPr>
          <w:rStyle w:val="OperatorTok"/>
        </w:rPr>
        <w:t>=-</w:t>
      </w:r>
      <w:r>
        <w:rPr>
          <w:rStyle w:val="DecValTok"/>
        </w:rPr>
        <w:t>1</w:t>
      </w:r>
      <w:r>
        <w:rPr>
          <w:rStyle w:val="NormalTok"/>
        </w:rPr>
        <w:t xml:space="preserve">, </w:t>
      </w:r>
      <w:proofErr w:type="spellStart"/>
      <w:r>
        <w:rPr>
          <w:rStyle w:val="NormalTok"/>
        </w:rPr>
        <w:t>pre_dispatch</w:t>
      </w:r>
      <w:proofErr w:type="spellEnd"/>
      <w:r>
        <w:rPr>
          <w:rStyle w:val="OperatorTok"/>
        </w:rPr>
        <w:t>=</w:t>
      </w:r>
      <w:r>
        <w:rPr>
          <w:rStyle w:val="StringTok"/>
        </w:rPr>
        <w:t>'2*</w:t>
      </w:r>
      <w:proofErr w:type="spellStart"/>
      <w:r>
        <w:rPr>
          <w:rStyle w:val="StringTok"/>
        </w:rPr>
        <w:t>n_jobs</w:t>
      </w:r>
      <w:proofErr w:type="spellEnd"/>
      <w:r>
        <w:rPr>
          <w:rStyle w:val="StringTok"/>
        </w:rPr>
        <w:t>'</w:t>
      </w:r>
      <w:r>
        <w:rPr>
          <w:rStyle w:val="NormalTok"/>
        </w:rPr>
        <w:t>, cv</w:t>
      </w:r>
      <w:r>
        <w:rPr>
          <w:rStyle w:val="OperatorTok"/>
        </w:rPr>
        <w:t>=</w:t>
      </w:r>
      <w:r>
        <w:rPr>
          <w:rStyle w:val="DecValTok"/>
        </w:rPr>
        <w:t>5</w:t>
      </w:r>
      <w:r>
        <w:rPr>
          <w:rStyle w:val="NormalTok"/>
        </w:rPr>
        <w:t>, verbose</w:t>
      </w:r>
      <w:r>
        <w:rPr>
          <w:rStyle w:val="OperatorTok"/>
        </w:rPr>
        <w:t>=</w:t>
      </w:r>
      <w:r>
        <w:rPr>
          <w:rStyle w:val="DecValTok"/>
        </w:rPr>
        <w:t>1</w:t>
      </w:r>
      <w:r>
        <w:rPr>
          <w:rStyle w:val="NormalTok"/>
        </w:rPr>
        <w:t xml:space="preserve">, </w:t>
      </w:r>
      <w:proofErr w:type="spellStart"/>
      <w:r>
        <w:rPr>
          <w:rStyle w:val="NormalTok"/>
        </w:rPr>
        <w:t>return_train_score</w:t>
      </w:r>
      <w:proofErr w:type="spellEnd"/>
      <w:r>
        <w:rPr>
          <w:rStyle w:val="OperatorTok"/>
        </w:rPr>
        <w:t>=</w:t>
      </w:r>
      <w:r>
        <w:rPr>
          <w:rStyle w:val="VariableTok"/>
        </w:rPr>
        <w:t>False</w:t>
      </w:r>
      <w:r>
        <w:rPr>
          <w:rStyle w:val="NormalTok"/>
        </w:rPr>
        <w:t>)</w:t>
      </w:r>
      <w:r>
        <w:br/>
      </w:r>
      <w:proofErr w:type="spellStart"/>
      <w:r>
        <w:rPr>
          <w:rStyle w:val="NormalTok"/>
        </w:rPr>
        <w:t>grid_lr.fit</w:t>
      </w:r>
      <w:proofErr w:type="spellEnd"/>
      <w:r>
        <w:rPr>
          <w:rStyle w:val="NormalTok"/>
        </w:rPr>
        <w:t>(</w:t>
      </w:r>
      <w:proofErr w:type="spellStart"/>
      <w:r>
        <w:rPr>
          <w:rStyle w:val="NormalTok"/>
        </w:rPr>
        <w:t>X_res</w:t>
      </w:r>
      <w:proofErr w:type="spellEnd"/>
      <w:r>
        <w:rPr>
          <w:rStyle w:val="NormalTok"/>
        </w:rPr>
        <w:t xml:space="preserve">, </w:t>
      </w:r>
      <w:proofErr w:type="spellStart"/>
      <w:r>
        <w:rPr>
          <w:rStyle w:val="NormalTok"/>
        </w:rPr>
        <w:t>y_res</w:t>
      </w:r>
      <w:proofErr w:type="spellEnd"/>
      <w:r>
        <w:rPr>
          <w:rStyle w:val="NormalTok"/>
        </w:rPr>
        <w:t>)</w:t>
      </w:r>
    </w:p>
    <w:p w14:paraId="5F68C1F4" w14:textId="77777777" w:rsidR="0086281D" w:rsidRDefault="0086281D" w:rsidP="0086281D">
      <w:pPr>
        <w:pStyle w:val="SourceCode"/>
      </w:pPr>
      <w:r>
        <w:rPr>
          <w:rStyle w:val="VerbatimChar"/>
        </w:rPr>
        <w:t xml:space="preserve">Fitting 5 folds for each of 2 candidates, </w:t>
      </w:r>
      <w:proofErr w:type="spellStart"/>
      <w:r>
        <w:rPr>
          <w:rStyle w:val="VerbatimChar"/>
        </w:rPr>
        <w:t>totalling</w:t>
      </w:r>
      <w:proofErr w:type="spellEnd"/>
      <w:r>
        <w:rPr>
          <w:rStyle w:val="VerbatimChar"/>
        </w:rPr>
        <w:t xml:space="preserve"> 10 fits</w:t>
      </w:r>
    </w:p>
    <w:p w14:paraId="50E58ED2" w14:textId="77777777" w:rsidR="0086281D" w:rsidRDefault="0086281D" w:rsidP="0086281D">
      <w:pPr>
        <w:pStyle w:val="SourceCode"/>
      </w:pPr>
      <w:r>
        <w:rPr>
          <w:rStyle w:val="VerbatimChar"/>
        </w:rPr>
        <w:t>[Parallel(</w:t>
      </w:r>
      <w:proofErr w:type="spellStart"/>
      <w:r>
        <w:rPr>
          <w:rStyle w:val="VerbatimChar"/>
        </w:rPr>
        <w:t>n_jobs</w:t>
      </w:r>
      <w:proofErr w:type="spellEnd"/>
      <w:r>
        <w:rPr>
          <w:rStyle w:val="VerbatimChar"/>
        </w:rPr>
        <w:t xml:space="preserve">=-1)]: Using backend </w:t>
      </w:r>
      <w:proofErr w:type="spellStart"/>
      <w:r>
        <w:rPr>
          <w:rStyle w:val="VerbatimChar"/>
        </w:rPr>
        <w:t>LokyBackend</w:t>
      </w:r>
      <w:proofErr w:type="spellEnd"/>
      <w:r>
        <w:rPr>
          <w:rStyle w:val="VerbatimChar"/>
        </w:rPr>
        <w:t xml:space="preserve"> with 4 concurrent workers.</w:t>
      </w:r>
      <w:r>
        <w:br/>
      </w:r>
      <w:r>
        <w:rPr>
          <w:rStyle w:val="VerbatimChar"/>
        </w:rPr>
        <w:t>[Parallel(</w:t>
      </w:r>
      <w:proofErr w:type="spellStart"/>
      <w:r>
        <w:rPr>
          <w:rStyle w:val="VerbatimChar"/>
        </w:rPr>
        <w:t>n_jobs</w:t>
      </w:r>
      <w:proofErr w:type="spellEnd"/>
      <w:r>
        <w:rPr>
          <w:rStyle w:val="VerbatimChar"/>
        </w:rPr>
        <w:t>=-1)]: Done  10 out of  10 | elapsed:   28.0s finished</w:t>
      </w:r>
    </w:p>
    <w:p w14:paraId="11A4FEAF" w14:textId="77777777" w:rsidR="0086281D" w:rsidRDefault="0086281D" w:rsidP="0086281D">
      <w:pPr>
        <w:pStyle w:val="SourceCode"/>
      </w:pPr>
      <w:proofErr w:type="spellStart"/>
      <w:r>
        <w:rPr>
          <w:rStyle w:val="VerbatimChar"/>
        </w:rPr>
        <w:t>GridSearchCV</w:t>
      </w:r>
      <w:proofErr w:type="spellEnd"/>
      <w:r>
        <w:rPr>
          <w:rStyle w:val="VerbatimChar"/>
        </w:rPr>
        <w:t xml:space="preserve">(cv=5, </w:t>
      </w:r>
      <w:proofErr w:type="spellStart"/>
      <w:r>
        <w:rPr>
          <w:rStyle w:val="VerbatimChar"/>
        </w:rPr>
        <w:t>error_score</w:t>
      </w:r>
      <w:proofErr w:type="spellEnd"/>
      <w:r>
        <w:rPr>
          <w:rStyle w:val="VerbatimChar"/>
        </w:rPr>
        <w:t>=nan,</w:t>
      </w:r>
      <w:r>
        <w:br/>
      </w:r>
      <w:r>
        <w:rPr>
          <w:rStyle w:val="VerbatimChar"/>
        </w:rPr>
        <w:t xml:space="preserve">             estimator=Pipeline(memory=None,</w:t>
      </w:r>
      <w:r>
        <w:br/>
      </w:r>
      <w:r>
        <w:rPr>
          <w:rStyle w:val="VerbatimChar"/>
        </w:rPr>
        <w:t xml:space="preserve">                                steps=[('model',</w:t>
      </w:r>
      <w:r>
        <w:br/>
      </w:r>
      <w:r>
        <w:rPr>
          <w:rStyle w:val="VerbatimChar"/>
        </w:rPr>
        <w:t xml:space="preserve">                                        </w:t>
      </w:r>
      <w:proofErr w:type="spellStart"/>
      <w:r>
        <w:rPr>
          <w:rStyle w:val="VerbatimChar"/>
        </w:rPr>
        <w:t>LogisticRegression</w:t>
      </w:r>
      <w:proofErr w:type="spellEnd"/>
      <w:r>
        <w:rPr>
          <w:rStyle w:val="VerbatimChar"/>
        </w:rPr>
        <w:t>(C=1.0,</w:t>
      </w:r>
      <w:r>
        <w:br/>
      </w:r>
      <w:r>
        <w:rPr>
          <w:rStyle w:val="VerbatimChar"/>
        </w:rPr>
        <w:t xml:space="preserve">                                                           </w:t>
      </w:r>
      <w:proofErr w:type="spellStart"/>
      <w:r>
        <w:rPr>
          <w:rStyle w:val="VerbatimChar"/>
        </w:rPr>
        <w:t>class_weight</w:t>
      </w:r>
      <w:proofErr w:type="spellEnd"/>
      <w:r>
        <w:rPr>
          <w:rStyle w:val="VerbatimChar"/>
        </w:rPr>
        <w:t>=None,</w:t>
      </w:r>
      <w:r>
        <w:br/>
      </w:r>
      <w:r>
        <w:rPr>
          <w:rStyle w:val="VerbatimChar"/>
        </w:rPr>
        <w:t xml:space="preserve">                                                           dual=False,</w:t>
      </w:r>
      <w:r>
        <w:br/>
      </w:r>
      <w:r>
        <w:rPr>
          <w:rStyle w:val="VerbatimChar"/>
        </w:rPr>
        <w:t xml:space="preserve">                                                           </w:t>
      </w:r>
      <w:proofErr w:type="spellStart"/>
      <w:r>
        <w:rPr>
          <w:rStyle w:val="VerbatimChar"/>
        </w:rPr>
        <w:t>fit_intercept</w:t>
      </w:r>
      <w:proofErr w:type="spellEnd"/>
      <w:r>
        <w:rPr>
          <w:rStyle w:val="VerbatimChar"/>
        </w:rPr>
        <w:t>=True,</w:t>
      </w:r>
      <w:r>
        <w:br/>
      </w:r>
      <w:r>
        <w:rPr>
          <w:rStyle w:val="VerbatimChar"/>
        </w:rPr>
        <w:t xml:space="preserve">                                                           </w:t>
      </w:r>
      <w:proofErr w:type="spellStart"/>
      <w:r>
        <w:rPr>
          <w:rStyle w:val="VerbatimChar"/>
        </w:rPr>
        <w:t>intercept_scaling</w:t>
      </w:r>
      <w:proofErr w:type="spellEnd"/>
      <w:r>
        <w:rPr>
          <w:rStyle w:val="VerbatimChar"/>
        </w:rPr>
        <w:t>=1,</w:t>
      </w:r>
      <w:r>
        <w:br/>
      </w:r>
      <w:r>
        <w:rPr>
          <w:rStyle w:val="VerbatimChar"/>
        </w:rPr>
        <w:t xml:space="preserve">                                                           l1_ratio=None,</w:t>
      </w:r>
      <w:r>
        <w:br/>
      </w:r>
      <w:r>
        <w:rPr>
          <w:rStyle w:val="VerbatimChar"/>
        </w:rPr>
        <w:t xml:space="preserve">                                                           </w:t>
      </w:r>
      <w:proofErr w:type="spellStart"/>
      <w:r>
        <w:rPr>
          <w:rStyle w:val="VerbatimChar"/>
        </w:rPr>
        <w:t>max_iter</w:t>
      </w:r>
      <w:proofErr w:type="spellEnd"/>
      <w:r>
        <w:rPr>
          <w:rStyle w:val="VerbatimChar"/>
        </w:rPr>
        <w:t>=100,</w:t>
      </w:r>
      <w:r>
        <w:br/>
      </w:r>
      <w:r>
        <w:rPr>
          <w:rStyle w:val="VerbatimChar"/>
        </w:rPr>
        <w:t xml:space="preserve">                                                           </w:t>
      </w:r>
      <w:proofErr w:type="spellStart"/>
      <w:r>
        <w:rPr>
          <w:rStyle w:val="VerbatimChar"/>
        </w:rPr>
        <w:t>multi_class</w:t>
      </w:r>
      <w:proofErr w:type="spellEnd"/>
      <w:r>
        <w:rPr>
          <w:rStyle w:val="VerbatimChar"/>
        </w:rPr>
        <w:t>='auto',</w:t>
      </w:r>
      <w:r>
        <w:br/>
      </w:r>
      <w:r>
        <w:rPr>
          <w:rStyle w:val="VerbatimChar"/>
        </w:rPr>
        <w:t xml:space="preserve">                                                           </w:t>
      </w:r>
      <w:proofErr w:type="spellStart"/>
      <w:r>
        <w:rPr>
          <w:rStyle w:val="VerbatimChar"/>
        </w:rPr>
        <w:t>n_jobs</w:t>
      </w:r>
      <w:proofErr w:type="spellEnd"/>
      <w:r>
        <w:rPr>
          <w:rStyle w:val="VerbatimChar"/>
        </w:rPr>
        <w:t>=None,</w:t>
      </w:r>
      <w:r>
        <w:br/>
      </w:r>
      <w:r>
        <w:rPr>
          <w:rStyle w:val="VerbatimChar"/>
        </w:rPr>
        <w:t xml:space="preserve">                                                           penalty='l2',</w:t>
      </w:r>
      <w:r>
        <w:br/>
      </w:r>
      <w:r>
        <w:rPr>
          <w:rStyle w:val="VerbatimChar"/>
        </w:rPr>
        <w:t xml:space="preserve">                                                           </w:t>
      </w:r>
      <w:proofErr w:type="spellStart"/>
      <w:r>
        <w:rPr>
          <w:rStyle w:val="VerbatimChar"/>
        </w:rPr>
        <w:t>random_state</w:t>
      </w:r>
      <w:proofErr w:type="spellEnd"/>
      <w:r>
        <w:rPr>
          <w:rStyle w:val="VerbatimChar"/>
        </w:rPr>
        <w:t>=1,</w:t>
      </w:r>
      <w:r>
        <w:br/>
      </w:r>
      <w:r>
        <w:rPr>
          <w:rStyle w:val="VerbatimChar"/>
        </w:rPr>
        <w:t xml:space="preserve">                                                           solver='</w:t>
      </w:r>
      <w:proofErr w:type="spellStart"/>
      <w:r>
        <w:rPr>
          <w:rStyle w:val="VerbatimChar"/>
        </w:rPr>
        <w:t>lbfgs</w:t>
      </w:r>
      <w:proofErr w:type="spellEnd"/>
      <w:r>
        <w:rPr>
          <w:rStyle w:val="VerbatimChar"/>
        </w:rPr>
        <w:t>',</w:t>
      </w:r>
      <w:r>
        <w:br/>
      </w:r>
      <w:r>
        <w:rPr>
          <w:rStyle w:val="VerbatimChar"/>
        </w:rPr>
        <w:t xml:space="preserve">                                                           </w:t>
      </w:r>
      <w:proofErr w:type="spellStart"/>
      <w:r>
        <w:rPr>
          <w:rStyle w:val="VerbatimChar"/>
        </w:rPr>
        <w:t>tol</w:t>
      </w:r>
      <w:proofErr w:type="spellEnd"/>
      <w:r>
        <w:rPr>
          <w:rStyle w:val="VerbatimChar"/>
        </w:rPr>
        <w:t>=0.0001,</w:t>
      </w:r>
      <w:r>
        <w:br/>
      </w:r>
      <w:r>
        <w:rPr>
          <w:rStyle w:val="VerbatimChar"/>
        </w:rPr>
        <w:t xml:space="preserve">                                                           verbose=0,</w:t>
      </w:r>
      <w:r>
        <w:br/>
      </w:r>
      <w:r>
        <w:rPr>
          <w:rStyle w:val="VerbatimChar"/>
        </w:rPr>
        <w:t xml:space="preserve">                                                           </w:t>
      </w:r>
      <w:proofErr w:type="spellStart"/>
      <w:r>
        <w:rPr>
          <w:rStyle w:val="VerbatimChar"/>
        </w:rPr>
        <w:t>warm_start</w:t>
      </w:r>
      <w:proofErr w:type="spellEnd"/>
      <w:r>
        <w:rPr>
          <w:rStyle w:val="VerbatimChar"/>
        </w:rPr>
        <w:t>=False))],</w:t>
      </w:r>
      <w:r>
        <w:br/>
      </w:r>
      <w:r>
        <w:rPr>
          <w:rStyle w:val="VerbatimChar"/>
        </w:rPr>
        <w:t xml:space="preserve">                                verbose=False),</w:t>
      </w:r>
      <w:r>
        <w:br/>
      </w:r>
      <w:r>
        <w:rPr>
          <w:rStyle w:val="VerbatimChar"/>
        </w:rPr>
        <w:t xml:space="preserve">             </w:t>
      </w:r>
      <w:proofErr w:type="spellStart"/>
      <w:r>
        <w:rPr>
          <w:rStyle w:val="VerbatimChar"/>
        </w:rPr>
        <w:t>iid</w:t>
      </w:r>
      <w:proofErr w:type="spellEnd"/>
      <w:r>
        <w:rPr>
          <w:rStyle w:val="VerbatimChar"/>
        </w:rPr>
        <w:t xml:space="preserve">='deprecated', </w:t>
      </w:r>
      <w:proofErr w:type="spellStart"/>
      <w:r>
        <w:rPr>
          <w:rStyle w:val="VerbatimChar"/>
        </w:rPr>
        <w:t>n_jobs</w:t>
      </w:r>
      <w:proofErr w:type="spellEnd"/>
      <w:r>
        <w:rPr>
          <w:rStyle w:val="VerbatimChar"/>
        </w:rPr>
        <w:t>=-1,</w:t>
      </w:r>
      <w:r>
        <w:br/>
      </w:r>
      <w:r>
        <w:rPr>
          <w:rStyle w:val="VerbatimChar"/>
        </w:rPr>
        <w:t xml:space="preserve">             </w:t>
      </w:r>
      <w:proofErr w:type="spellStart"/>
      <w:r>
        <w:rPr>
          <w:rStyle w:val="VerbatimChar"/>
        </w:rPr>
        <w:t>param_grid</w:t>
      </w:r>
      <w:proofErr w:type="spellEnd"/>
      <w:r>
        <w:rPr>
          <w:rStyle w:val="VerbatimChar"/>
        </w:rPr>
        <w:t>={'model__</w:t>
      </w:r>
      <w:proofErr w:type="spellStart"/>
      <w:r>
        <w:rPr>
          <w:rStyle w:val="VerbatimChar"/>
        </w:rPr>
        <w:t>class_weight</w:t>
      </w:r>
      <w:proofErr w:type="spellEnd"/>
      <w:r>
        <w:rPr>
          <w:rStyle w:val="VerbatimChar"/>
        </w:rPr>
        <w:t>': [None, 'balanced'],</w:t>
      </w:r>
      <w:r>
        <w:br/>
      </w:r>
      <w:r>
        <w:rPr>
          <w:rStyle w:val="VerbatimChar"/>
        </w:rPr>
        <w:t xml:space="preserve">                         '</w:t>
      </w:r>
      <w:proofErr w:type="spellStart"/>
      <w:r>
        <w:rPr>
          <w:rStyle w:val="VerbatimChar"/>
        </w:rPr>
        <w:t>model__penalty</w:t>
      </w:r>
      <w:proofErr w:type="spellEnd"/>
      <w:r>
        <w:rPr>
          <w:rStyle w:val="VerbatimChar"/>
        </w:rPr>
        <w:t>': ['l2']},</w:t>
      </w:r>
      <w:r>
        <w:br/>
      </w:r>
      <w:r>
        <w:rPr>
          <w:rStyle w:val="VerbatimChar"/>
        </w:rPr>
        <w:t xml:space="preserve">             </w:t>
      </w:r>
      <w:proofErr w:type="spellStart"/>
      <w:r>
        <w:rPr>
          <w:rStyle w:val="VerbatimChar"/>
        </w:rPr>
        <w:t>pre_dispatch</w:t>
      </w:r>
      <w:proofErr w:type="spellEnd"/>
      <w:r>
        <w:rPr>
          <w:rStyle w:val="VerbatimChar"/>
        </w:rPr>
        <w:t>='2*</w:t>
      </w:r>
      <w:proofErr w:type="spellStart"/>
      <w:r>
        <w:rPr>
          <w:rStyle w:val="VerbatimChar"/>
        </w:rPr>
        <w:t>n_jobs</w:t>
      </w:r>
      <w:proofErr w:type="spellEnd"/>
      <w:r>
        <w:rPr>
          <w:rStyle w:val="VerbatimChar"/>
        </w:rPr>
        <w:t xml:space="preserve">', refit=True, </w:t>
      </w:r>
      <w:proofErr w:type="spellStart"/>
      <w:r>
        <w:rPr>
          <w:rStyle w:val="VerbatimChar"/>
        </w:rPr>
        <w:t>return_train_score</w:t>
      </w:r>
      <w:proofErr w:type="spellEnd"/>
      <w:r>
        <w:rPr>
          <w:rStyle w:val="VerbatimChar"/>
        </w:rPr>
        <w:t>=False,</w:t>
      </w:r>
      <w:r>
        <w:br/>
      </w:r>
      <w:r>
        <w:rPr>
          <w:rStyle w:val="VerbatimChar"/>
        </w:rPr>
        <w:t xml:space="preserve">             scoring=</w:t>
      </w:r>
      <w:proofErr w:type="spellStart"/>
      <w:r>
        <w:rPr>
          <w:rStyle w:val="VerbatimChar"/>
        </w:rPr>
        <w:t>make_scorer</w:t>
      </w:r>
      <w:proofErr w:type="spellEnd"/>
      <w:r>
        <w:rPr>
          <w:rStyle w:val="VerbatimChar"/>
        </w:rPr>
        <w:t>(</w:t>
      </w:r>
      <w:proofErr w:type="spellStart"/>
      <w:r>
        <w:rPr>
          <w:rStyle w:val="VerbatimChar"/>
        </w:rPr>
        <w:t>matthews_corrcoef</w:t>
      </w:r>
      <w:proofErr w:type="spellEnd"/>
      <w:r>
        <w:rPr>
          <w:rStyle w:val="VerbatimChar"/>
        </w:rPr>
        <w:t>), verbose=1)</w:t>
      </w:r>
    </w:p>
    <w:p w14:paraId="01CB44BD" w14:textId="77777777" w:rsidR="0086281D" w:rsidRDefault="0086281D" w:rsidP="0086281D">
      <w:pPr>
        <w:pStyle w:val="SourceCode"/>
      </w:pPr>
      <w:proofErr w:type="spellStart"/>
      <w:r>
        <w:rPr>
          <w:rStyle w:val="NormalTok"/>
        </w:rPr>
        <w:t>grid_eval</w:t>
      </w:r>
      <w:proofErr w:type="spellEnd"/>
      <w:r>
        <w:rPr>
          <w:rStyle w:val="NormalTok"/>
        </w:rPr>
        <w:t>(</w:t>
      </w:r>
      <w:proofErr w:type="spellStart"/>
      <w:r>
        <w:rPr>
          <w:rStyle w:val="NormalTok"/>
        </w:rPr>
        <w:t>grid_lr</w:t>
      </w:r>
      <w:proofErr w:type="spellEnd"/>
      <w:r>
        <w:rPr>
          <w:rStyle w:val="NormalTok"/>
        </w:rPr>
        <w:t>)</w:t>
      </w:r>
    </w:p>
    <w:p w14:paraId="6E18ACDF" w14:textId="77777777" w:rsidR="0086281D" w:rsidRDefault="0086281D" w:rsidP="0086281D">
      <w:pPr>
        <w:pStyle w:val="SourceCode"/>
      </w:pPr>
      <w:r>
        <w:rPr>
          <w:rStyle w:val="VerbatimChar"/>
        </w:rPr>
        <w:t>Best Score 0.959816277887179</w:t>
      </w:r>
      <w:r>
        <w:br/>
      </w:r>
      <w:r>
        <w:rPr>
          <w:rStyle w:val="VerbatimChar"/>
        </w:rPr>
        <w:t>Best Parameter {'model__</w:t>
      </w:r>
      <w:proofErr w:type="spellStart"/>
      <w:r>
        <w:rPr>
          <w:rStyle w:val="VerbatimChar"/>
        </w:rPr>
        <w:t>class_weight</w:t>
      </w:r>
      <w:proofErr w:type="spellEnd"/>
      <w:r>
        <w:rPr>
          <w:rStyle w:val="VerbatimChar"/>
        </w:rPr>
        <w:t>': None, '</w:t>
      </w:r>
      <w:proofErr w:type="spellStart"/>
      <w:r>
        <w:rPr>
          <w:rStyle w:val="VerbatimChar"/>
        </w:rPr>
        <w:t>model__penalty</w:t>
      </w:r>
      <w:proofErr w:type="spellEnd"/>
      <w:r>
        <w:rPr>
          <w:rStyle w:val="VerbatimChar"/>
        </w:rPr>
        <w:t>': 'l2'}</w:t>
      </w:r>
    </w:p>
    <w:p w14:paraId="43ACD948" w14:textId="77777777" w:rsidR="0086281D" w:rsidRDefault="0086281D" w:rsidP="0086281D">
      <w:pPr>
        <w:pStyle w:val="SourceCode"/>
      </w:pPr>
      <w:r>
        <w:rPr>
          <w:rStyle w:val="NormalTok"/>
        </w:rPr>
        <w:t>evaluation(</w:t>
      </w:r>
      <w:proofErr w:type="spellStart"/>
      <w:r>
        <w:rPr>
          <w:rStyle w:val="NormalTok"/>
        </w:rPr>
        <w:t>y_test</w:t>
      </w:r>
      <w:proofErr w:type="spellEnd"/>
      <w:r>
        <w:rPr>
          <w:rStyle w:val="NormalTok"/>
        </w:rPr>
        <w:t xml:space="preserve">, </w:t>
      </w:r>
      <w:proofErr w:type="spellStart"/>
      <w:r>
        <w:rPr>
          <w:rStyle w:val="NormalTok"/>
        </w:rPr>
        <w:t>grid_lr</w:t>
      </w:r>
      <w:proofErr w:type="spellEnd"/>
      <w:r>
        <w:rPr>
          <w:rStyle w:val="NormalTok"/>
        </w:rPr>
        <w:t xml:space="preserve">, </w:t>
      </w:r>
      <w:proofErr w:type="spellStart"/>
      <w:r>
        <w:rPr>
          <w:rStyle w:val="NormalTok"/>
        </w:rPr>
        <w:t>X_test</w:t>
      </w:r>
      <w:proofErr w:type="spellEnd"/>
      <w:r>
        <w:rPr>
          <w:rStyle w:val="NormalTok"/>
        </w:rPr>
        <w:t>)</w:t>
      </w:r>
    </w:p>
    <w:p w14:paraId="591869B5" w14:textId="77777777" w:rsidR="0086281D" w:rsidRDefault="0086281D" w:rsidP="0086281D">
      <w:pPr>
        <w:pStyle w:val="SourceCode"/>
      </w:pPr>
      <w:r>
        <w:rPr>
          <w:rStyle w:val="VerbatimChar"/>
        </w:rPr>
        <w:t>CLASSIFICATION REPORT</w:t>
      </w:r>
      <w:r>
        <w:br/>
      </w:r>
      <w:r>
        <w:rPr>
          <w:rStyle w:val="VerbatimChar"/>
        </w:rPr>
        <w:t xml:space="preserve">              precision    recall  f1-score   support</w:t>
      </w:r>
      <w:r>
        <w:br/>
      </w:r>
      <w:r>
        <w:br/>
      </w:r>
      <w:r>
        <w:rPr>
          <w:rStyle w:val="VerbatimChar"/>
        </w:rPr>
        <w:t xml:space="preserve">           0       1.00      0.99      1.00     85295</w:t>
      </w:r>
      <w:r>
        <w:br/>
      </w:r>
      <w:r>
        <w:rPr>
          <w:rStyle w:val="VerbatimChar"/>
        </w:rPr>
        <w:t xml:space="preserve">           1       0.15      0.91      0.26       148</w:t>
      </w:r>
      <w:r>
        <w:br/>
      </w:r>
      <w:r>
        <w:br/>
      </w:r>
      <w:r>
        <w:rPr>
          <w:rStyle w:val="VerbatimChar"/>
        </w:rPr>
        <w:t xml:space="preserve">    accuracy                           0.99     85443</w:t>
      </w:r>
      <w:r>
        <w:br/>
      </w:r>
      <w:r>
        <w:rPr>
          <w:rStyle w:val="VerbatimChar"/>
        </w:rPr>
        <w:t xml:space="preserve">   macro avg       0.57      0.95      0.63     85443</w:t>
      </w:r>
      <w:r>
        <w:br/>
      </w:r>
      <w:r>
        <w:rPr>
          <w:rStyle w:val="VerbatimChar"/>
        </w:rPr>
        <w:t>weighted avg       1.00      0.99      0.99     85443</w:t>
      </w:r>
      <w:r>
        <w:br/>
      </w:r>
      <w:r>
        <w:br/>
      </w:r>
      <w:r>
        <w:rPr>
          <w:rStyle w:val="VerbatimChar"/>
        </w:rPr>
        <w:t>AUC-ROC</w:t>
      </w:r>
      <w:r>
        <w:br/>
      </w:r>
      <w:r>
        <w:rPr>
          <w:rStyle w:val="VerbatimChar"/>
        </w:rPr>
        <w:t>0.948212404326479</w:t>
      </w:r>
      <w:r>
        <w:br/>
      </w:r>
      <w:r>
        <w:rPr>
          <w:rStyle w:val="VerbatimChar"/>
        </w:rPr>
        <w:t>F1-Score</w:t>
      </w:r>
      <w:r>
        <w:br/>
      </w:r>
      <w:r>
        <w:rPr>
          <w:rStyle w:val="VerbatimChar"/>
        </w:rPr>
        <w:t>0.2557251908396946</w:t>
      </w:r>
      <w:r>
        <w:br/>
      </w:r>
      <w:r>
        <w:rPr>
          <w:rStyle w:val="VerbatimChar"/>
        </w:rPr>
        <w:t>Accuracy</w:t>
      </w:r>
      <w:r>
        <w:br/>
      </w:r>
      <w:r>
        <w:rPr>
          <w:rStyle w:val="VerbatimChar"/>
        </w:rPr>
        <w:t>0.9908711070538253</w:t>
      </w:r>
    </w:p>
    <w:p w14:paraId="189C3AB2" w14:textId="77777777" w:rsidR="0086281D" w:rsidRDefault="0086281D" w:rsidP="0086281D">
      <w:pPr>
        <w:pStyle w:val="SourceCode"/>
      </w:pPr>
      <w:proofErr w:type="spellStart"/>
      <w:r>
        <w:rPr>
          <w:rStyle w:val="NormalTok"/>
        </w:rPr>
        <w:t>pipeline_knn</w:t>
      </w:r>
      <w:proofErr w:type="spellEnd"/>
      <w:r>
        <w:rPr>
          <w:rStyle w:val="NormalTok"/>
        </w:rPr>
        <w:t xml:space="preserve"> </w:t>
      </w:r>
      <w:r>
        <w:rPr>
          <w:rStyle w:val="OperatorTok"/>
        </w:rPr>
        <w:t>=</w:t>
      </w:r>
      <w:r>
        <w:rPr>
          <w:rStyle w:val="NormalTok"/>
        </w:rPr>
        <w:t xml:space="preserve"> Pipeline([</w:t>
      </w:r>
      <w:r>
        <w:br/>
      </w:r>
      <w:r>
        <w:rPr>
          <w:rStyle w:val="NormalTok"/>
        </w:rPr>
        <w:t xml:space="preserve">    (</w:t>
      </w:r>
      <w:r>
        <w:rPr>
          <w:rStyle w:val="StringTok"/>
        </w:rPr>
        <w:t>'model'</w:t>
      </w:r>
      <w:r>
        <w:rPr>
          <w:rStyle w:val="NormalTok"/>
        </w:rPr>
        <w:t xml:space="preserve">, </w:t>
      </w:r>
      <w:proofErr w:type="spellStart"/>
      <w:r>
        <w:rPr>
          <w:rStyle w:val="NormalTok"/>
        </w:rPr>
        <w:t>KNeighborsClassifier</w:t>
      </w:r>
      <w:proofErr w:type="spellEnd"/>
      <w:r>
        <w:rPr>
          <w:rStyle w:val="NormalTok"/>
        </w:rPr>
        <w:t>(</w:t>
      </w:r>
      <w:proofErr w:type="spellStart"/>
      <w:r>
        <w:rPr>
          <w:rStyle w:val="NormalTok"/>
        </w:rPr>
        <w:t>n_neighbors</w:t>
      </w:r>
      <w:proofErr w:type="spellEnd"/>
      <w:r>
        <w:rPr>
          <w:rStyle w:val="OperatorTok"/>
        </w:rPr>
        <w:t>=</w:t>
      </w:r>
      <w:r>
        <w:rPr>
          <w:rStyle w:val="DecValTok"/>
        </w:rPr>
        <w:t>5</w:t>
      </w:r>
      <w:r>
        <w:rPr>
          <w:rStyle w:val="NormalTok"/>
        </w:rPr>
        <w:t>))</w:t>
      </w:r>
      <w:r>
        <w:br/>
      </w:r>
      <w:r>
        <w:rPr>
          <w:rStyle w:val="NormalTok"/>
        </w:rPr>
        <w:t>])</w:t>
      </w:r>
      <w:r>
        <w:br/>
      </w:r>
      <w:proofErr w:type="spellStart"/>
      <w:r>
        <w:rPr>
          <w:rStyle w:val="NormalTok"/>
        </w:rPr>
        <w:t>param_grid_knn</w:t>
      </w:r>
      <w:proofErr w:type="spellEnd"/>
      <w:r>
        <w:rPr>
          <w:rStyle w:val="NormalTok"/>
        </w:rPr>
        <w:t xml:space="preserve"> </w:t>
      </w:r>
      <w:r>
        <w:rPr>
          <w:rStyle w:val="OperatorTok"/>
        </w:rPr>
        <w:t>=</w:t>
      </w:r>
      <w:r>
        <w:rPr>
          <w:rStyle w:val="NormalTok"/>
        </w:rPr>
        <w:t xml:space="preserve"> {</w:t>
      </w:r>
      <w:r>
        <w:rPr>
          <w:rStyle w:val="StringTok"/>
        </w:rPr>
        <w:t>'</w:t>
      </w:r>
      <w:proofErr w:type="spellStart"/>
      <w:r>
        <w:rPr>
          <w:rStyle w:val="StringTok"/>
        </w:rPr>
        <w:t>model__p</w:t>
      </w:r>
      <w:proofErr w:type="spellEnd"/>
      <w:r>
        <w:rPr>
          <w:rStyle w:val="StringTok"/>
        </w:rPr>
        <w:t>'</w:t>
      </w:r>
      <w:r>
        <w:rPr>
          <w:rStyle w:val="NormalTok"/>
        </w:rPr>
        <w:t>: [</w:t>
      </w:r>
      <w:r>
        <w:rPr>
          <w:rStyle w:val="DecValTok"/>
        </w:rPr>
        <w:t>2</w:t>
      </w:r>
      <w:r>
        <w:rPr>
          <w:rStyle w:val="NormalTok"/>
        </w:rPr>
        <w:t>]}</w:t>
      </w:r>
      <w:r>
        <w:br/>
      </w:r>
      <w:proofErr w:type="spellStart"/>
      <w:r>
        <w:rPr>
          <w:rStyle w:val="NormalTok"/>
        </w:rPr>
        <w:t>grid_knn</w:t>
      </w:r>
      <w:proofErr w:type="spellEnd"/>
      <w:r>
        <w:rPr>
          <w:rStyle w:val="NormalTok"/>
        </w:rPr>
        <w:t xml:space="preserve"> </w:t>
      </w:r>
      <w:r>
        <w:rPr>
          <w:rStyle w:val="OperatorTok"/>
        </w:rPr>
        <w:t>=</w:t>
      </w:r>
      <w:r>
        <w:rPr>
          <w:rStyle w:val="NormalTok"/>
        </w:rPr>
        <w:t xml:space="preserve"> </w:t>
      </w:r>
      <w:proofErr w:type="spellStart"/>
      <w:r>
        <w:rPr>
          <w:rStyle w:val="NormalTok"/>
        </w:rPr>
        <w:t>GridSearchCV</w:t>
      </w:r>
      <w:proofErr w:type="spellEnd"/>
      <w:r>
        <w:rPr>
          <w:rStyle w:val="NormalTok"/>
        </w:rPr>
        <w:t>(estimator</w:t>
      </w:r>
      <w:r>
        <w:rPr>
          <w:rStyle w:val="OperatorTok"/>
        </w:rPr>
        <w:t>=</w:t>
      </w:r>
      <w:proofErr w:type="spellStart"/>
      <w:r>
        <w:rPr>
          <w:rStyle w:val="NormalTok"/>
        </w:rPr>
        <w:t>pipeline_knn</w:t>
      </w:r>
      <w:proofErr w:type="spellEnd"/>
      <w:r>
        <w:rPr>
          <w:rStyle w:val="NormalTok"/>
        </w:rPr>
        <w:t xml:space="preserve">, </w:t>
      </w:r>
      <w:proofErr w:type="spellStart"/>
      <w:r>
        <w:rPr>
          <w:rStyle w:val="NormalTok"/>
        </w:rPr>
        <w:t>param_grid</w:t>
      </w:r>
      <w:proofErr w:type="spellEnd"/>
      <w:r>
        <w:rPr>
          <w:rStyle w:val="OperatorTok"/>
        </w:rPr>
        <w:t>=</w:t>
      </w:r>
      <w:proofErr w:type="spellStart"/>
      <w:r>
        <w:rPr>
          <w:rStyle w:val="NormalTok"/>
        </w:rPr>
        <w:t>param_grid_knn</w:t>
      </w:r>
      <w:proofErr w:type="spellEnd"/>
      <w:r>
        <w:rPr>
          <w:rStyle w:val="NormalTok"/>
        </w:rPr>
        <w:t>, scoring</w:t>
      </w:r>
      <w:r>
        <w:rPr>
          <w:rStyle w:val="OperatorTok"/>
        </w:rPr>
        <w:t>=</w:t>
      </w:r>
      <w:proofErr w:type="spellStart"/>
      <w:r>
        <w:rPr>
          <w:rStyle w:val="NormalTok"/>
        </w:rPr>
        <w:t>MCC_scorer</w:t>
      </w:r>
      <w:proofErr w:type="spellEnd"/>
      <w:r>
        <w:rPr>
          <w:rStyle w:val="NormalTok"/>
        </w:rPr>
        <w:t xml:space="preserve">, </w:t>
      </w:r>
      <w:proofErr w:type="spellStart"/>
      <w:r>
        <w:rPr>
          <w:rStyle w:val="NormalTok"/>
        </w:rPr>
        <w:t>n_jobs</w:t>
      </w:r>
      <w:proofErr w:type="spellEnd"/>
      <w:r>
        <w:rPr>
          <w:rStyle w:val="OperatorTok"/>
        </w:rPr>
        <w:t>=-</w:t>
      </w:r>
      <w:r>
        <w:rPr>
          <w:rStyle w:val="DecValTok"/>
        </w:rPr>
        <w:t>1</w:t>
      </w:r>
      <w:r>
        <w:rPr>
          <w:rStyle w:val="NormalTok"/>
        </w:rPr>
        <w:t xml:space="preserve">, </w:t>
      </w:r>
      <w:proofErr w:type="spellStart"/>
      <w:r>
        <w:rPr>
          <w:rStyle w:val="NormalTok"/>
        </w:rPr>
        <w:t>pre_dispatch</w:t>
      </w:r>
      <w:proofErr w:type="spellEnd"/>
      <w:r>
        <w:rPr>
          <w:rStyle w:val="OperatorTok"/>
        </w:rPr>
        <w:t>=</w:t>
      </w:r>
      <w:r>
        <w:rPr>
          <w:rStyle w:val="StringTok"/>
        </w:rPr>
        <w:t>'2*</w:t>
      </w:r>
      <w:proofErr w:type="spellStart"/>
      <w:r>
        <w:rPr>
          <w:rStyle w:val="StringTok"/>
        </w:rPr>
        <w:t>n_jobs</w:t>
      </w:r>
      <w:proofErr w:type="spellEnd"/>
      <w:r>
        <w:rPr>
          <w:rStyle w:val="StringTok"/>
        </w:rPr>
        <w:t>'</w:t>
      </w:r>
      <w:r>
        <w:rPr>
          <w:rStyle w:val="NormalTok"/>
        </w:rPr>
        <w:t>, cv</w:t>
      </w:r>
      <w:r>
        <w:rPr>
          <w:rStyle w:val="OperatorTok"/>
        </w:rPr>
        <w:t>=</w:t>
      </w:r>
      <w:r>
        <w:rPr>
          <w:rStyle w:val="DecValTok"/>
        </w:rPr>
        <w:t>5</w:t>
      </w:r>
      <w:r>
        <w:rPr>
          <w:rStyle w:val="NormalTok"/>
        </w:rPr>
        <w:t>, verbose</w:t>
      </w:r>
      <w:r>
        <w:rPr>
          <w:rStyle w:val="OperatorTok"/>
        </w:rPr>
        <w:t>=</w:t>
      </w:r>
      <w:r>
        <w:rPr>
          <w:rStyle w:val="DecValTok"/>
        </w:rPr>
        <w:t>1</w:t>
      </w:r>
      <w:r>
        <w:rPr>
          <w:rStyle w:val="NormalTok"/>
        </w:rPr>
        <w:t xml:space="preserve">, </w:t>
      </w:r>
      <w:proofErr w:type="spellStart"/>
      <w:r>
        <w:rPr>
          <w:rStyle w:val="NormalTok"/>
        </w:rPr>
        <w:t>return_train_score</w:t>
      </w:r>
      <w:proofErr w:type="spellEnd"/>
      <w:r>
        <w:rPr>
          <w:rStyle w:val="OperatorTok"/>
        </w:rPr>
        <w:t>=</w:t>
      </w:r>
      <w:r>
        <w:rPr>
          <w:rStyle w:val="VariableTok"/>
        </w:rPr>
        <w:t>False</w:t>
      </w:r>
      <w:r>
        <w:rPr>
          <w:rStyle w:val="NormalTok"/>
        </w:rPr>
        <w:t>)</w:t>
      </w:r>
      <w:r>
        <w:br/>
      </w:r>
      <w:proofErr w:type="spellStart"/>
      <w:r>
        <w:rPr>
          <w:rStyle w:val="NormalTok"/>
        </w:rPr>
        <w:t>grid_knn.fit</w:t>
      </w:r>
      <w:proofErr w:type="spellEnd"/>
      <w:r>
        <w:rPr>
          <w:rStyle w:val="NormalTok"/>
        </w:rPr>
        <w:t>(</w:t>
      </w:r>
      <w:proofErr w:type="spellStart"/>
      <w:r>
        <w:rPr>
          <w:rStyle w:val="NormalTok"/>
        </w:rPr>
        <w:t>X_res</w:t>
      </w:r>
      <w:proofErr w:type="spellEnd"/>
      <w:r>
        <w:rPr>
          <w:rStyle w:val="NormalTok"/>
        </w:rPr>
        <w:t xml:space="preserve">, </w:t>
      </w:r>
      <w:proofErr w:type="spellStart"/>
      <w:r>
        <w:rPr>
          <w:rStyle w:val="NormalTok"/>
        </w:rPr>
        <w:t>y_res</w:t>
      </w:r>
      <w:proofErr w:type="spellEnd"/>
      <w:r>
        <w:rPr>
          <w:rStyle w:val="NormalTok"/>
        </w:rPr>
        <w:t>)</w:t>
      </w:r>
    </w:p>
    <w:p w14:paraId="3C846E65" w14:textId="77777777" w:rsidR="0086281D" w:rsidRDefault="0086281D" w:rsidP="0086281D">
      <w:pPr>
        <w:pStyle w:val="SourceCode"/>
      </w:pPr>
      <w:r>
        <w:rPr>
          <w:rStyle w:val="VerbatimChar"/>
        </w:rPr>
        <w:t xml:space="preserve">Fitting 5 folds for each of 1 candidates, </w:t>
      </w:r>
      <w:proofErr w:type="spellStart"/>
      <w:r>
        <w:rPr>
          <w:rStyle w:val="VerbatimChar"/>
        </w:rPr>
        <w:t>totalling</w:t>
      </w:r>
      <w:proofErr w:type="spellEnd"/>
      <w:r>
        <w:rPr>
          <w:rStyle w:val="VerbatimChar"/>
        </w:rPr>
        <w:t xml:space="preserve"> 5 fits</w:t>
      </w:r>
    </w:p>
    <w:p w14:paraId="3F8BE737" w14:textId="77777777" w:rsidR="0086281D" w:rsidRDefault="0086281D" w:rsidP="0086281D">
      <w:pPr>
        <w:pStyle w:val="SourceCode"/>
      </w:pPr>
      <w:r>
        <w:rPr>
          <w:rStyle w:val="VerbatimChar"/>
        </w:rPr>
        <w:t>[Parallel(</w:t>
      </w:r>
      <w:proofErr w:type="spellStart"/>
      <w:r>
        <w:rPr>
          <w:rStyle w:val="VerbatimChar"/>
        </w:rPr>
        <w:t>n_jobs</w:t>
      </w:r>
      <w:proofErr w:type="spellEnd"/>
      <w:r>
        <w:rPr>
          <w:rStyle w:val="VerbatimChar"/>
        </w:rPr>
        <w:t xml:space="preserve">=-1)]: Using backend </w:t>
      </w:r>
      <w:proofErr w:type="spellStart"/>
      <w:r>
        <w:rPr>
          <w:rStyle w:val="VerbatimChar"/>
        </w:rPr>
        <w:t>LokyBackend</w:t>
      </w:r>
      <w:proofErr w:type="spellEnd"/>
      <w:r>
        <w:rPr>
          <w:rStyle w:val="VerbatimChar"/>
        </w:rPr>
        <w:t xml:space="preserve"> with 4 concurrent workers.</w:t>
      </w:r>
      <w:r>
        <w:br/>
      </w:r>
      <w:r>
        <w:rPr>
          <w:rStyle w:val="VerbatimChar"/>
        </w:rPr>
        <w:t>[Parallel(</w:t>
      </w:r>
      <w:proofErr w:type="spellStart"/>
      <w:r>
        <w:rPr>
          <w:rStyle w:val="VerbatimChar"/>
        </w:rPr>
        <w:t>n_jobs</w:t>
      </w:r>
      <w:proofErr w:type="spellEnd"/>
      <w:r>
        <w:rPr>
          <w:rStyle w:val="VerbatimChar"/>
        </w:rPr>
        <w:t>=-1)]: Done   5 out of   5 | elapsed: 15.9min finished</w:t>
      </w:r>
    </w:p>
    <w:p w14:paraId="7532109A" w14:textId="77777777" w:rsidR="0086281D" w:rsidRDefault="0086281D" w:rsidP="0086281D">
      <w:pPr>
        <w:pStyle w:val="SourceCode"/>
      </w:pPr>
      <w:proofErr w:type="spellStart"/>
      <w:r>
        <w:rPr>
          <w:rStyle w:val="VerbatimChar"/>
        </w:rPr>
        <w:t>GridSearchCV</w:t>
      </w:r>
      <w:proofErr w:type="spellEnd"/>
      <w:r>
        <w:rPr>
          <w:rStyle w:val="VerbatimChar"/>
        </w:rPr>
        <w:t xml:space="preserve">(cv=5, </w:t>
      </w:r>
      <w:proofErr w:type="spellStart"/>
      <w:r>
        <w:rPr>
          <w:rStyle w:val="VerbatimChar"/>
        </w:rPr>
        <w:t>error_score</w:t>
      </w:r>
      <w:proofErr w:type="spellEnd"/>
      <w:r>
        <w:rPr>
          <w:rStyle w:val="VerbatimChar"/>
        </w:rPr>
        <w:t>=nan,</w:t>
      </w:r>
      <w:r>
        <w:br/>
      </w:r>
      <w:r>
        <w:rPr>
          <w:rStyle w:val="VerbatimChar"/>
        </w:rPr>
        <w:t xml:space="preserve">             estimator=Pipeline(memory=None,</w:t>
      </w:r>
      <w:r>
        <w:br/>
      </w:r>
      <w:r>
        <w:rPr>
          <w:rStyle w:val="VerbatimChar"/>
        </w:rPr>
        <w:t xml:space="preserve">                                steps=[('model',</w:t>
      </w:r>
      <w:r>
        <w:br/>
      </w:r>
      <w:r>
        <w:rPr>
          <w:rStyle w:val="VerbatimChar"/>
        </w:rPr>
        <w:t xml:space="preserve">                                        </w:t>
      </w:r>
      <w:proofErr w:type="spellStart"/>
      <w:r>
        <w:rPr>
          <w:rStyle w:val="VerbatimChar"/>
        </w:rPr>
        <w:t>KNeighborsClassifier</w:t>
      </w:r>
      <w:proofErr w:type="spellEnd"/>
      <w:r>
        <w:rPr>
          <w:rStyle w:val="VerbatimChar"/>
        </w:rPr>
        <w:t>(algorithm='auto',</w:t>
      </w:r>
      <w:r>
        <w:br/>
      </w:r>
      <w:r>
        <w:rPr>
          <w:rStyle w:val="VerbatimChar"/>
        </w:rPr>
        <w:t xml:space="preserve">                                                             </w:t>
      </w:r>
      <w:proofErr w:type="spellStart"/>
      <w:r>
        <w:rPr>
          <w:rStyle w:val="VerbatimChar"/>
        </w:rPr>
        <w:t>leaf_size</w:t>
      </w:r>
      <w:proofErr w:type="spellEnd"/>
      <w:r>
        <w:rPr>
          <w:rStyle w:val="VerbatimChar"/>
        </w:rPr>
        <w:t>=30,</w:t>
      </w:r>
      <w:r>
        <w:br/>
      </w:r>
      <w:r>
        <w:rPr>
          <w:rStyle w:val="VerbatimChar"/>
        </w:rPr>
        <w:t xml:space="preserve">                                                             metric='</w:t>
      </w:r>
      <w:proofErr w:type="spellStart"/>
      <w:r>
        <w:rPr>
          <w:rStyle w:val="VerbatimChar"/>
        </w:rPr>
        <w:t>minkowski</w:t>
      </w:r>
      <w:proofErr w:type="spellEnd"/>
      <w:r>
        <w:rPr>
          <w:rStyle w:val="VerbatimChar"/>
        </w:rPr>
        <w:t>',</w:t>
      </w:r>
      <w:r>
        <w:br/>
      </w:r>
      <w:r>
        <w:rPr>
          <w:rStyle w:val="VerbatimChar"/>
        </w:rPr>
        <w:t xml:space="preserve">                                                             </w:t>
      </w:r>
      <w:proofErr w:type="spellStart"/>
      <w:r>
        <w:rPr>
          <w:rStyle w:val="VerbatimChar"/>
        </w:rPr>
        <w:t>metric_params</w:t>
      </w:r>
      <w:proofErr w:type="spellEnd"/>
      <w:r>
        <w:rPr>
          <w:rStyle w:val="VerbatimChar"/>
        </w:rPr>
        <w:t>=None,</w:t>
      </w:r>
      <w:r>
        <w:br/>
      </w:r>
      <w:r>
        <w:rPr>
          <w:rStyle w:val="VerbatimChar"/>
        </w:rPr>
        <w:t xml:space="preserve">                                                             </w:t>
      </w:r>
      <w:proofErr w:type="spellStart"/>
      <w:r>
        <w:rPr>
          <w:rStyle w:val="VerbatimChar"/>
        </w:rPr>
        <w:t>n_jobs</w:t>
      </w:r>
      <w:proofErr w:type="spellEnd"/>
      <w:r>
        <w:rPr>
          <w:rStyle w:val="VerbatimChar"/>
        </w:rPr>
        <w:t>=None,</w:t>
      </w:r>
      <w:r>
        <w:br/>
      </w:r>
      <w:r>
        <w:rPr>
          <w:rStyle w:val="VerbatimChar"/>
        </w:rPr>
        <w:t xml:space="preserve">                                                             </w:t>
      </w:r>
      <w:proofErr w:type="spellStart"/>
      <w:r>
        <w:rPr>
          <w:rStyle w:val="VerbatimChar"/>
        </w:rPr>
        <w:t>n_neighbors</w:t>
      </w:r>
      <w:proofErr w:type="spellEnd"/>
      <w:r>
        <w:rPr>
          <w:rStyle w:val="VerbatimChar"/>
        </w:rPr>
        <w:t>=5, p=2,</w:t>
      </w:r>
      <w:r>
        <w:br/>
      </w:r>
      <w:r>
        <w:rPr>
          <w:rStyle w:val="VerbatimChar"/>
        </w:rPr>
        <w:t xml:space="preserve">                                                             weights='uniform'))],</w:t>
      </w:r>
      <w:r>
        <w:br/>
      </w:r>
      <w:r>
        <w:rPr>
          <w:rStyle w:val="VerbatimChar"/>
        </w:rPr>
        <w:t xml:space="preserve">                                verbose=False),</w:t>
      </w:r>
      <w:r>
        <w:br/>
      </w:r>
      <w:r>
        <w:rPr>
          <w:rStyle w:val="VerbatimChar"/>
        </w:rPr>
        <w:t xml:space="preserve">             </w:t>
      </w:r>
      <w:proofErr w:type="spellStart"/>
      <w:r>
        <w:rPr>
          <w:rStyle w:val="VerbatimChar"/>
        </w:rPr>
        <w:t>iid</w:t>
      </w:r>
      <w:proofErr w:type="spellEnd"/>
      <w:r>
        <w:rPr>
          <w:rStyle w:val="VerbatimChar"/>
        </w:rPr>
        <w:t xml:space="preserve">='deprecated', </w:t>
      </w:r>
      <w:proofErr w:type="spellStart"/>
      <w:r>
        <w:rPr>
          <w:rStyle w:val="VerbatimChar"/>
        </w:rPr>
        <w:t>n_jobs</w:t>
      </w:r>
      <w:proofErr w:type="spellEnd"/>
      <w:r>
        <w:rPr>
          <w:rStyle w:val="VerbatimChar"/>
        </w:rPr>
        <w:t xml:space="preserve">=-1, </w:t>
      </w:r>
      <w:proofErr w:type="spellStart"/>
      <w:r>
        <w:rPr>
          <w:rStyle w:val="VerbatimChar"/>
        </w:rPr>
        <w:t>param_grid</w:t>
      </w:r>
      <w:proofErr w:type="spellEnd"/>
      <w:r>
        <w:rPr>
          <w:rStyle w:val="VerbatimChar"/>
        </w:rPr>
        <w:t>={'</w:t>
      </w:r>
      <w:proofErr w:type="spellStart"/>
      <w:r>
        <w:rPr>
          <w:rStyle w:val="VerbatimChar"/>
        </w:rPr>
        <w:t>model__p</w:t>
      </w:r>
      <w:proofErr w:type="spellEnd"/>
      <w:r>
        <w:rPr>
          <w:rStyle w:val="VerbatimChar"/>
        </w:rPr>
        <w:t>': [2]},</w:t>
      </w:r>
      <w:r>
        <w:br/>
      </w:r>
      <w:r>
        <w:rPr>
          <w:rStyle w:val="VerbatimChar"/>
        </w:rPr>
        <w:t xml:space="preserve">             </w:t>
      </w:r>
      <w:proofErr w:type="spellStart"/>
      <w:r>
        <w:rPr>
          <w:rStyle w:val="VerbatimChar"/>
        </w:rPr>
        <w:t>pre_dispatch</w:t>
      </w:r>
      <w:proofErr w:type="spellEnd"/>
      <w:r>
        <w:rPr>
          <w:rStyle w:val="VerbatimChar"/>
        </w:rPr>
        <w:t>='2*</w:t>
      </w:r>
      <w:proofErr w:type="spellStart"/>
      <w:r>
        <w:rPr>
          <w:rStyle w:val="VerbatimChar"/>
        </w:rPr>
        <w:t>n_jobs</w:t>
      </w:r>
      <w:proofErr w:type="spellEnd"/>
      <w:r>
        <w:rPr>
          <w:rStyle w:val="VerbatimChar"/>
        </w:rPr>
        <w:t xml:space="preserve">', refit=True, </w:t>
      </w:r>
      <w:proofErr w:type="spellStart"/>
      <w:r>
        <w:rPr>
          <w:rStyle w:val="VerbatimChar"/>
        </w:rPr>
        <w:t>return_train_score</w:t>
      </w:r>
      <w:proofErr w:type="spellEnd"/>
      <w:r>
        <w:rPr>
          <w:rStyle w:val="VerbatimChar"/>
        </w:rPr>
        <w:t>=False,</w:t>
      </w:r>
      <w:r>
        <w:br/>
      </w:r>
      <w:r>
        <w:rPr>
          <w:rStyle w:val="VerbatimChar"/>
        </w:rPr>
        <w:t xml:space="preserve">             scoring=</w:t>
      </w:r>
      <w:proofErr w:type="spellStart"/>
      <w:r>
        <w:rPr>
          <w:rStyle w:val="VerbatimChar"/>
        </w:rPr>
        <w:t>make_scorer</w:t>
      </w:r>
      <w:proofErr w:type="spellEnd"/>
      <w:r>
        <w:rPr>
          <w:rStyle w:val="VerbatimChar"/>
        </w:rPr>
        <w:t>(</w:t>
      </w:r>
      <w:proofErr w:type="spellStart"/>
      <w:r>
        <w:rPr>
          <w:rStyle w:val="VerbatimChar"/>
        </w:rPr>
        <w:t>matthews_corrcoef</w:t>
      </w:r>
      <w:proofErr w:type="spellEnd"/>
      <w:r>
        <w:rPr>
          <w:rStyle w:val="VerbatimChar"/>
        </w:rPr>
        <w:t>), verbose=1)</w:t>
      </w:r>
    </w:p>
    <w:p w14:paraId="1CB3EC2B" w14:textId="77777777" w:rsidR="0086281D" w:rsidRDefault="0086281D" w:rsidP="0086281D">
      <w:pPr>
        <w:pStyle w:val="SourceCode"/>
      </w:pPr>
      <w:proofErr w:type="spellStart"/>
      <w:r>
        <w:rPr>
          <w:rStyle w:val="NormalTok"/>
        </w:rPr>
        <w:t>grid_eval</w:t>
      </w:r>
      <w:proofErr w:type="spellEnd"/>
      <w:r>
        <w:rPr>
          <w:rStyle w:val="NormalTok"/>
        </w:rPr>
        <w:t>(</w:t>
      </w:r>
      <w:proofErr w:type="spellStart"/>
      <w:r>
        <w:rPr>
          <w:rStyle w:val="NormalTok"/>
        </w:rPr>
        <w:t>grid_knn</w:t>
      </w:r>
      <w:proofErr w:type="spellEnd"/>
      <w:r>
        <w:rPr>
          <w:rStyle w:val="NormalTok"/>
        </w:rPr>
        <w:t>)</w:t>
      </w:r>
    </w:p>
    <w:p w14:paraId="3D77E9CA" w14:textId="77777777" w:rsidR="0086281D" w:rsidRDefault="0086281D" w:rsidP="0086281D">
      <w:pPr>
        <w:pStyle w:val="SourceCode"/>
      </w:pPr>
      <w:r>
        <w:rPr>
          <w:rStyle w:val="VerbatimChar"/>
        </w:rPr>
        <w:t>Best Score 0.9980623930056313</w:t>
      </w:r>
      <w:r>
        <w:br/>
      </w:r>
      <w:r>
        <w:rPr>
          <w:rStyle w:val="VerbatimChar"/>
        </w:rPr>
        <w:t>Best Parameter {'</w:t>
      </w:r>
      <w:proofErr w:type="spellStart"/>
      <w:r>
        <w:rPr>
          <w:rStyle w:val="VerbatimChar"/>
        </w:rPr>
        <w:t>model__p</w:t>
      </w:r>
      <w:proofErr w:type="spellEnd"/>
      <w:r>
        <w:rPr>
          <w:rStyle w:val="VerbatimChar"/>
        </w:rPr>
        <w:t>': 2}</w:t>
      </w:r>
    </w:p>
    <w:p w14:paraId="3C50BEC1" w14:textId="77777777" w:rsidR="0086281D" w:rsidRDefault="0086281D" w:rsidP="0086281D">
      <w:pPr>
        <w:pStyle w:val="SourceCode"/>
      </w:pPr>
      <w:r>
        <w:rPr>
          <w:rStyle w:val="NormalTok"/>
        </w:rPr>
        <w:t>evaluation(</w:t>
      </w:r>
      <w:proofErr w:type="spellStart"/>
      <w:r>
        <w:rPr>
          <w:rStyle w:val="NormalTok"/>
        </w:rPr>
        <w:t>y_test</w:t>
      </w:r>
      <w:proofErr w:type="spellEnd"/>
      <w:r>
        <w:rPr>
          <w:rStyle w:val="NormalTok"/>
        </w:rPr>
        <w:t xml:space="preserve">, </w:t>
      </w:r>
      <w:proofErr w:type="spellStart"/>
      <w:r>
        <w:rPr>
          <w:rStyle w:val="NormalTok"/>
        </w:rPr>
        <w:t>grid_knn</w:t>
      </w:r>
      <w:proofErr w:type="spellEnd"/>
      <w:r>
        <w:rPr>
          <w:rStyle w:val="NormalTok"/>
        </w:rPr>
        <w:t xml:space="preserve">, </w:t>
      </w:r>
      <w:proofErr w:type="spellStart"/>
      <w:r>
        <w:rPr>
          <w:rStyle w:val="NormalTok"/>
        </w:rPr>
        <w:t>X_test</w:t>
      </w:r>
      <w:proofErr w:type="spellEnd"/>
      <w:r>
        <w:rPr>
          <w:rStyle w:val="NormalTok"/>
        </w:rPr>
        <w:t>)</w:t>
      </w:r>
    </w:p>
    <w:p w14:paraId="00B2B9D3" w14:textId="77777777" w:rsidR="0086281D" w:rsidRDefault="0086281D" w:rsidP="0086281D">
      <w:pPr>
        <w:pStyle w:val="SourceCode"/>
      </w:pPr>
      <w:r>
        <w:rPr>
          <w:rStyle w:val="VerbatimChar"/>
        </w:rPr>
        <w:t>CLASSIFICATION REPORT</w:t>
      </w:r>
      <w:r>
        <w:br/>
      </w:r>
      <w:r>
        <w:rPr>
          <w:rStyle w:val="VerbatimChar"/>
        </w:rPr>
        <w:t xml:space="preserve">              precision    recall  f1-score   support</w:t>
      </w:r>
      <w:r>
        <w:br/>
      </w:r>
      <w:r>
        <w:br/>
      </w:r>
      <w:r>
        <w:rPr>
          <w:rStyle w:val="VerbatimChar"/>
        </w:rPr>
        <w:t xml:space="preserve">           0       1.00      1.00      1.00     85295</w:t>
      </w:r>
      <w:r>
        <w:br/>
      </w:r>
      <w:r>
        <w:rPr>
          <w:rStyle w:val="VerbatimChar"/>
        </w:rPr>
        <w:t xml:space="preserve">           1       0.50      0.86      0.63       148</w:t>
      </w:r>
      <w:r>
        <w:br/>
      </w:r>
      <w:r>
        <w:br/>
      </w:r>
      <w:r>
        <w:rPr>
          <w:rStyle w:val="VerbatimChar"/>
        </w:rPr>
        <w:t xml:space="preserve">    accuracy                           1.00     85443</w:t>
      </w:r>
      <w:r>
        <w:br/>
      </w:r>
      <w:r>
        <w:rPr>
          <w:rStyle w:val="VerbatimChar"/>
        </w:rPr>
        <w:t xml:space="preserve">   macro avg       0.75      0.93      0.82     85443</w:t>
      </w:r>
      <w:r>
        <w:br/>
      </w:r>
      <w:r>
        <w:rPr>
          <w:rStyle w:val="VerbatimChar"/>
        </w:rPr>
        <w:t>weighted avg       1.00      1.00      1.00     85443</w:t>
      </w:r>
      <w:r>
        <w:br/>
      </w:r>
      <w:r>
        <w:br/>
      </w:r>
      <w:r>
        <w:rPr>
          <w:rStyle w:val="VerbatimChar"/>
        </w:rPr>
        <w:t>AUC-ROC</w:t>
      </w:r>
      <w:r>
        <w:br/>
      </w:r>
      <w:r>
        <w:rPr>
          <w:rStyle w:val="VerbatimChar"/>
        </w:rPr>
        <w:t>0.9283095789968995</w:t>
      </w:r>
      <w:r>
        <w:br/>
      </w:r>
      <w:r>
        <w:rPr>
          <w:rStyle w:val="VerbatimChar"/>
        </w:rPr>
        <w:t>F1-Score</w:t>
      </w:r>
      <w:r>
        <w:br/>
      </w:r>
      <w:r>
        <w:rPr>
          <w:rStyle w:val="VerbatimChar"/>
        </w:rPr>
        <w:t>0.6318407960199005</w:t>
      </w:r>
      <w:r>
        <w:br/>
      </w:r>
      <w:r>
        <w:rPr>
          <w:rStyle w:val="VerbatimChar"/>
        </w:rPr>
        <w:t>Accuracy</w:t>
      </w:r>
      <w:r>
        <w:br/>
      </w:r>
      <w:r>
        <w:rPr>
          <w:rStyle w:val="VerbatimChar"/>
        </w:rPr>
        <w:t>0.9982678510820079</w:t>
      </w:r>
    </w:p>
    <w:p w14:paraId="638F809C" w14:textId="77777777" w:rsidR="0086281D" w:rsidRDefault="0086281D" w:rsidP="0086281D">
      <w:pPr>
        <w:pStyle w:val="Heading1"/>
      </w:pPr>
      <w:bookmarkStart w:id="14" w:name="summary"/>
      <w:r>
        <w:t xml:space="preserve">The number of fraud transactions are very few comparted to legitimate transactions and it has to be balanced in order for a fair comparison to prevent the model from </w:t>
      </w:r>
      <w:proofErr w:type="spellStart"/>
      <w:r>
        <w:t>overfitting.</w:t>
      </w:r>
      <w:bookmarkStart w:id="15" w:name="X5d21c3ba2b4cecdeef9af324ae10eaaefad6cc4"/>
      <w:bookmarkEnd w:id="14"/>
      <w:r>
        <w:t>Credit</w:t>
      </w:r>
      <w:proofErr w:type="spellEnd"/>
      <w:r>
        <w:t xml:space="preserve"> Card Fraud Detection </w:t>
      </w:r>
      <w:bookmarkEnd w:id="15"/>
    </w:p>
    <w:p w14:paraId="1345B9EA" w14:textId="77777777" w:rsidR="0086281D" w:rsidRDefault="0086281D" w:rsidP="0086281D">
      <w:pPr>
        <w:pStyle w:val="Heading2"/>
      </w:pPr>
      <w:bookmarkStart w:id="16" w:name="data-frames"/>
      <w:r>
        <w:t>Data frames</w:t>
      </w:r>
      <w:bookmarkEnd w:id="16"/>
    </w:p>
    <w:p w14:paraId="74FA11C2" w14:textId="77777777" w:rsidR="0086281D" w:rsidRDefault="0086281D" w:rsidP="0086281D">
      <w:pPr>
        <w:pStyle w:val="SourceCode"/>
      </w:pPr>
      <w:r>
        <w:rPr>
          <w:rStyle w:val="ImportTok"/>
        </w:rPr>
        <w:t>import</w:t>
      </w:r>
      <w:r>
        <w:rPr>
          <w:rStyle w:val="NormalTok"/>
        </w:rPr>
        <w:t xml:space="preserve"> pandas </w:t>
      </w:r>
      <w:r>
        <w:rPr>
          <w:rStyle w:val="ImportTok"/>
        </w:rPr>
        <w:t>as</w:t>
      </w:r>
      <w:r>
        <w:rPr>
          <w:rStyle w:val="NormalTok"/>
        </w:rPr>
        <w:t xml:space="preserve"> pd</w:t>
      </w:r>
    </w:p>
    <w:p w14:paraId="388831D1" w14:textId="77777777" w:rsidR="0086281D" w:rsidRDefault="0086281D" w:rsidP="0086281D">
      <w:pPr>
        <w:pStyle w:val="SourceCode"/>
      </w:pPr>
      <w:proofErr w:type="spellStart"/>
      <w:r>
        <w:rPr>
          <w:rStyle w:val="NormalTok"/>
        </w:rPr>
        <w:t>df</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w:t>
      </w:r>
      <w:proofErr w:type="spellStart"/>
      <w:r>
        <w:rPr>
          <w:rStyle w:val="StringTok"/>
        </w:rPr>
        <w:t>creditcard.csv</w:t>
      </w:r>
      <w:proofErr w:type="spellEnd"/>
      <w:r>
        <w:rPr>
          <w:rStyle w:val="StringTok"/>
        </w:rPr>
        <w:t>'</w:t>
      </w:r>
      <w:r>
        <w:rPr>
          <w:rStyle w:val="NormalTok"/>
        </w:rPr>
        <w:t>)</w:t>
      </w:r>
    </w:p>
    <w:p w14:paraId="5BEBFFF5" w14:textId="77777777" w:rsidR="0086281D" w:rsidRDefault="0086281D" w:rsidP="0086281D">
      <w:pPr>
        <w:pStyle w:val="SourceCode"/>
      </w:pPr>
      <w:proofErr w:type="spellStart"/>
      <w:r>
        <w:rPr>
          <w:rStyle w:val="NormalTok"/>
        </w:rPr>
        <w:t>df</w:t>
      </w:r>
      <w:proofErr w:type="spellEnd"/>
    </w:p>
    <w:p w14:paraId="07C73C77" w14:textId="77777777" w:rsidR="0086281D" w:rsidRDefault="0086281D" w:rsidP="0086281D">
      <w:pPr>
        <w:pStyle w:val="SourceCode"/>
      </w:pPr>
      <w:r>
        <w:rPr>
          <w:rStyle w:val="VerbatimChar"/>
        </w:rPr>
        <w:t xml:space="preserve">            Time         V1         V2        V3        V4        V5  \</w:t>
      </w:r>
      <w:r>
        <w:br/>
      </w:r>
      <w:r>
        <w:rPr>
          <w:rStyle w:val="VerbatimChar"/>
        </w:rPr>
        <w:t xml:space="preserve">0            0.0  -1.359807  -0.072781  2.536347  1.378155 -0.338321   </w:t>
      </w:r>
      <w:r>
        <w:br/>
      </w:r>
      <w:r>
        <w:rPr>
          <w:rStyle w:val="VerbatimChar"/>
        </w:rPr>
        <w:t xml:space="preserve">1            0.0   1.191857   0.266151  0.166480  0.448154  0.060018   </w:t>
      </w:r>
      <w:r>
        <w:br/>
      </w:r>
      <w:r>
        <w:rPr>
          <w:rStyle w:val="VerbatimChar"/>
        </w:rPr>
        <w:t xml:space="preserve">2            1.0  -1.358354  -1.340163  1.773209  0.379780 -0.503198   </w:t>
      </w:r>
      <w:r>
        <w:br/>
      </w:r>
      <w:r>
        <w:rPr>
          <w:rStyle w:val="VerbatimChar"/>
        </w:rPr>
        <w:t xml:space="preserve">3            1.0  -0.966272  -0.185226  1.792993 -0.863291 -0.010309   </w:t>
      </w:r>
      <w:r>
        <w:br/>
      </w:r>
      <w:r>
        <w:rPr>
          <w:rStyle w:val="VerbatimChar"/>
        </w:rPr>
        <w:t xml:space="preserve">4            2.0  -1.158233   0.877737  1.548718  0.403034 -0.407193   </w:t>
      </w:r>
      <w:r>
        <w:br/>
      </w:r>
      <w:r>
        <w:rPr>
          <w:rStyle w:val="VerbatimChar"/>
        </w:rPr>
        <w:t xml:space="preserve">...          ...        ...        ...       ...       ...       ...   </w:t>
      </w:r>
      <w:r>
        <w:br/>
      </w:r>
      <w:r>
        <w:rPr>
          <w:rStyle w:val="VerbatimChar"/>
        </w:rPr>
        <w:t xml:space="preserve">284802  172786.0 -11.881118  10.071785 -9.834783 -2.066656 -5.364473   </w:t>
      </w:r>
      <w:r>
        <w:br/>
      </w:r>
      <w:r>
        <w:rPr>
          <w:rStyle w:val="VerbatimChar"/>
        </w:rPr>
        <w:t xml:space="preserve">284803  172787.0  -0.732789  -0.055080  2.035030 -0.738589  0.868229   </w:t>
      </w:r>
      <w:r>
        <w:br/>
      </w:r>
      <w:r>
        <w:rPr>
          <w:rStyle w:val="VerbatimChar"/>
        </w:rPr>
        <w:t xml:space="preserve">284804  172788.0   1.919565  -0.301254 -3.249640 -0.557828  2.630515   </w:t>
      </w:r>
      <w:r>
        <w:br/>
      </w:r>
      <w:r>
        <w:rPr>
          <w:rStyle w:val="VerbatimChar"/>
        </w:rPr>
        <w:t xml:space="preserve">284805  172788.0  -0.240440   0.530483  0.702510  0.689799 -0.377961   </w:t>
      </w:r>
      <w:r>
        <w:br/>
      </w:r>
      <w:r>
        <w:rPr>
          <w:rStyle w:val="VerbatimChar"/>
        </w:rPr>
        <w:t xml:space="preserve">284806  172792.0  -0.533413  -0.189733  0.703337 -0.506271 -0.012546   </w:t>
      </w:r>
      <w:r>
        <w:br/>
      </w:r>
      <w:r>
        <w:br/>
      </w:r>
      <w:r>
        <w:rPr>
          <w:rStyle w:val="VerbatimChar"/>
        </w:rPr>
        <w:t xml:space="preserve">              V6        V7        V8        V9  ...       V21       V22  \</w:t>
      </w:r>
      <w:r>
        <w:br/>
      </w:r>
      <w:r>
        <w:rPr>
          <w:rStyle w:val="VerbatimChar"/>
        </w:rPr>
        <w:t xml:space="preserve">0       0.462388  0.239599  0.098698  0.363787  ... -0.018307  0.277838   </w:t>
      </w:r>
      <w:r>
        <w:br/>
      </w:r>
      <w:r>
        <w:rPr>
          <w:rStyle w:val="VerbatimChar"/>
        </w:rPr>
        <w:t xml:space="preserve">1      -0.082361 -0.078803  0.085102 -0.255425  ... -0.225775 -0.638672   </w:t>
      </w:r>
      <w:r>
        <w:br/>
      </w:r>
      <w:r>
        <w:rPr>
          <w:rStyle w:val="VerbatimChar"/>
        </w:rPr>
        <w:t xml:space="preserve">2       1.800499  0.791461  0.247676 -1.514654  ...  0.247998  0.771679   </w:t>
      </w:r>
      <w:r>
        <w:br/>
      </w:r>
      <w:r>
        <w:rPr>
          <w:rStyle w:val="VerbatimChar"/>
        </w:rPr>
        <w:t xml:space="preserve">3       1.247203  0.237609  0.377436 -1.387024  ... -0.108300  0.005274   </w:t>
      </w:r>
      <w:r>
        <w:br/>
      </w:r>
      <w:r>
        <w:rPr>
          <w:rStyle w:val="VerbatimChar"/>
        </w:rPr>
        <w:t xml:space="preserve">4       0.095921  0.592941 -0.270533  0.817739  ... -0.009431  0.798278   </w:t>
      </w:r>
      <w:r>
        <w:br/>
      </w:r>
      <w:r>
        <w:rPr>
          <w:rStyle w:val="VerbatimChar"/>
        </w:rPr>
        <w:t xml:space="preserve">...          ...       ...       ...       ...  ...       ...       ...   </w:t>
      </w:r>
      <w:r>
        <w:br/>
      </w:r>
      <w:r>
        <w:rPr>
          <w:rStyle w:val="VerbatimChar"/>
        </w:rPr>
        <w:t xml:space="preserve">284802 -2.606837 -4.918215  7.305334  1.914428  ...  0.213454  0.111864   </w:t>
      </w:r>
      <w:r>
        <w:br/>
      </w:r>
      <w:r>
        <w:rPr>
          <w:rStyle w:val="VerbatimChar"/>
        </w:rPr>
        <w:t xml:space="preserve">284803  1.058415  0.024330  0.294869  0.584800  ...  0.214205  0.924384   </w:t>
      </w:r>
      <w:r>
        <w:br/>
      </w:r>
      <w:r>
        <w:rPr>
          <w:rStyle w:val="VerbatimChar"/>
        </w:rPr>
        <w:t xml:space="preserve">284804  3.031260 -0.296827  0.708417  0.432454  ...  0.232045  0.578229   </w:t>
      </w:r>
      <w:r>
        <w:br/>
      </w:r>
      <w:r>
        <w:rPr>
          <w:rStyle w:val="VerbatimChar"/>
        </w:rPr>
        <w:t xml:space="preserve">284805  0.623708 -0.686180  0.679145  0.392087  ...  0.265245  0.800049   </w:t>
      </w:r>
      <w:r>
        <w:br/>
      </w:r>
      <w:r>
        <w:rPr>
          <w:rStyle w:val="VerbatimChar"/>
        </w:rPr>
        <w:t xml:space="preserve">284806 -0.649617  1.577006 -0.414650  0.486180  ...  0.261057  0.643078   </w:t>
      </w:r>
      <w:r>
        <w:br/>
      </w:r>
      <w:r>
        <w:br/>
      </w:r>
      <w:r>
        <w:rPr>
          <w:rStyle w:val="VerbatimChar"/>
        </w:rPr>
        <w:t xml:space="preserve">             V23       V24       V25       V26       V27       V28  Amount  \</w:t>
      </w:r>
      <w:r>
        <w:br/>
      </w:r>
      <w:r>
        <w:rPr>
          <w:rStyle w:val="VerbatimChar"/>
        </w:rPr>
        <w:t xml:space="preserve">0      -0.110474  0.066928  0.128539 -0.189115  0.133558 -0.021053  149.62   </w:t>
      </w:r>
      <w:r>
        <w:br/>
      </w:r>
      <w:r>
        <w:rPr>
          <w:rStyle w:val="VerbatimChar"/>
        </w:rPr>
        <w:t xml:space="preserve">1       0.101288 -0.339846  0.167170  0.125895 -0.008983  0.014724    2.69   </w:t>
      </w:r>
      <w:r>
        <w:br/>
      </w:r>
      <w:r>
        <w:rPr>
          <w:rStyle w:val="VerbatimChar"/>
        </w:rPr>
        <w:t xml:space="preserve">2       0.909412 -0.689281 -0.327642 -0.139097 -0.055353 -0.059752  378.66   </w:t>
      </w:r>
      <w:r>
        <w:br/>
      </w:r>
      <w:r>
        <w:rPr>
          <w:rStyle w:val="VerbatimChar"/>
        </w:rPr>
        <w:t xml:space="preserve">3      -0.190321 -1.175575  0.647376 -0.221929  0.062723  0.061458  123.50   </w:t>
      </w:r>
      <w:r>
        <w:br/>
      </w:r>
      <w:r>
        <w:rPr>
          <w:rStyle w:val="VerbatimChar"/>
        </w:rPr>
        <w:t xml:space="preserve">4      -0.137458  0.141267 -0.206010  0.502292  0.219422  0.215153   69.99   </w:t>
      </w:r>
      <w:r>
        <w:br/>
      </w:r>
      <w:r>
        <w:rPr>
          <w:rStyle w:val="VerbatimChar"/>
        </w:rPr>
        <w:t xml:space="preserve">...          ...       ...       ...       ...       ...       ...     ...   </w:t>
      </w:r>
      <w:r>
        <w:br/>
      </w:r>
      <w:r>
        <w:rPr>
          <w:rStyle w:val="VerbatimChar"/>
        </w:rPr>
        <w:t xml:space="preserve">284802  1.014480 -0.509348  1.436807  0.250034  0.943651  0.823731    0.77   </w:t>
      </w:r>
      <w:r>
        <w:br/>
      </w:r>
      <w:r>
        <w:rPr>
          <w:rStyle w:val="VerbatimChar"/>
        </w:rPr>
        <w:t xml:space="preserve">284803  0.012463 -1.016226 -0.606624 -0.395255  0.068472 -0.053527   24.79   </w:t>
      </w:r>
      <w:r>
        <w:br/>
      </w:r>
      <w:r>
        <w:rPr>
          <w:rStyle w:val="VerbatimChar"/>
        </w:rPr>
        <w:t xml:space="preserve">284804 -0.037501  0.640134  0.265745 -0.087371  0.004455 -0.026561   67.88   </w:t>
      </w:r>
      <w:r>
        <w:br/>
      </w:r>
      <w:r>
        <w:rPr>
          <w:rStyle w:val="VerbatimChar"/>
        </w:rPr>
        <w:t xml:space="preserve">284805 -0.163298  0.123205 -0.569159  0.546668  0.108821  0.104533   10.00   </w:t>
      </w:r>
      <w:r>
        <w:br/>
      </w:r>
      <w:r>
        <w:rPr>
          <w:rStyle w:val="VerbatimChar"/>
        </w:rPr>
        <w:t xml:space="preserve">284806  0.376777  0.008797 -0.473649 -0.818267 -0.002415  0.013649  217.00   </w:t>
      </w:r>
      <w:r>
        <w:br/>
      </w:r>
      <w:r>
        <w:br/>
      </w:r>
      <w:r>
        <w:rPr>
          <w:rStyle w:val="VerbatimChar"/>
        </w:rPr>
        <w:t xml:space="preserve">        Class  </w:t>
      </w:r>
      <w:r>
        <w:br/>
      </w:r>
      <w:r>
        <w:rPr>
          <w:rStyle w:val="VerbatimChar"/>
        </w:rPr>
        <w:t xml:space="preserve">0           0  </w:t>
      </w:r>
      <w:r>
        <w:br/>
      </w:r>
      <w:r>
        <w:rPr>
          <w:rStyle w:val="VerbatimChar"/>
        </w:rPr>
        <w:t xml:space="preserve">1           0  </w:t>
      </w:r>
      <w:r>
        <w:br/>
      </w:r>
      <w:r>
        <w:rPr>
          <w:rStyle w:val="VerbatimChar"/>
        </w:rPr>
        <w:t xml:space="preserve">2           0  </w:t>
      </w:r>
      <w:r>
        <w:br/>
      </w:r>
      <w:r>
        <w:rPr>
          <w:rStyle w:val="VerbatimChar"/>
        </w:rPr>
        <w:t xml:space="preserve">3           0  </w:t>
      </w:r>
      <w:r>
        <w:br/>
      </w:r>
      <w:r>
        <w:rPr>
          <w:rStyle w:val="VerbatimChar"/>
        </w:rPr>
        <w:t xml:space="preserve">4           0  </w:t>
      </w:r>
      <w:r>
        <w:br/>
      </w:r>
      <w:r>
        <w:rPr>
          <w:rStyle w:val="VerbatimChar"/>
        </w:rPr>
        <w:t xml:space="preserve">...       ...  </w:t>
      </w:r>
      <w:r>
        <w:br/>
      </w:r>
      <w:r>
        <w:rPr>
          <w:rStyle w:val="VerbatimChar"/>
        </w:rPr>
        <w:t xml:space="preserve">284802      0  </w:t>
      </w:r>
      <w:r>
        <w:br/>
      </w:r>
      <w:r>
        <w:rPr>
          <w:rStyle w:val="VerbatimChar"/>
        </w:rPr>
        <w:t xml:space="preserve">284803      0  </w:t>
      </w:r>
      <w:r>
        <w:br/>
      </w:r>
      <w:r>
        <w:rPr>
          <w:rStyle w:val="VerbatimChar"/>
        </w:rPr>
        <w:t xml:space="preserve">284804      0  </w:t>
      </w:r>
      <w:r>
        <w:br/>
      </w:r>
      <w:r>
        <w:rPr>
          <w:rStyle w:val="VerbatimChar"/>
        </w:rPr>
        <w:t xml:space="preserve">284805      0  </w:t>
      </w:r>
      <w:r>
        <w:br/>
      </w:r>
      <w:r>
        <w:rPr>
          <w:rStyle w:val="VerbatimChar"/>
        </w:rPr>
        <w:t xml:space="preserve">284806      0  </w:t>
      </w:r>
      <w:r>
        <w:br/>
      </w:r>
      <w:r>
        <w:br/>
      </w:r>
      <w:r>
        <w:rPr>
          <w:rStyle w:val="VerbatimChar"/>
        </w:rPr>
        <w:t>[284807 rows x 31 columns]</w:t>
      </w:r>
    </w:p>
    <w:p w14:paraId="01674846" w14:textId="77777777" w:rsidR="0086281D" w:rsidRDefault="0086281D" w:rsidP="0086281D">
      <w:pPr>
        <w:pStyle w:val="SourceCode"/>
      </w:pPr>
      <w:proofErr w:type="spellStart"/>
      <w:r>
        <w:rPr>
          <w:rStyle w:val="NormalTok"/>
        </w:rPr>
        <w:t>df</w:t>
      </w:r>
      <w:proofErr w:type="spellEnd"/>
      <w:r>
        <w:rPr>
          <w:rStyle w:val="NormalTok"/>
        </w:rPr>
        <w:t>[</w:t>
      </w:r>
      <w:r>
        <w:rPr>
          <w:rStyle w:val="StringTok"/>
        </w:rPr>
        <w:t>'Class'</w:t>
      </w:r>
      <w:r>
        <w:rPr>
          <w:rStyle w:val="NormalTok"/>
        </w:rPr>
        <w:t>].</w:t>
      </w:r>
      <w:proofErr w:type="spellStart"/>
      <w:r>
        <w:rPr>
          <w:rStyle w:val="NormalTok"/>
        </w:rPr>
        <w:t>value_counts</w:t>
      </w:r>
      <w:proofErr w:type="spellEnd"/>
      <w:r>
        <w:rPr>
          <w:rStyle w:val="NormalTok"/>
        </w:rPr>
        <w:t>()</w:t>
      </w:r>
    </w:p>
    <w:p w14:paraId="724C4AE4" w14:textId="77777777" w:rsidR="0086281D" w:rsidRDefault="0086281D" w:rsidP="0086281D">
      <w:pPr>
        <w:pStyle w:val="SourceCode"/>
      </w:pPr>
      <w:r>
        <w:rPr>
          <w:rStyle w:val="VerbatimChar"/>
        </w:rPr>
        <w:t>0    284315</w:t>
      </w:r>
      <w:r>
        <w:br/>
      </w:r>
      <w:r>
        <w:rPr>
          <w:rStyle w:val="VerbatimChar"/>
        </w:rPr>
        <w:t>1       492</w:t>
      </w:r>
      <w:r>
        <w:br/>
      </w:r>
      <w:r>
        <w:rPr>
          <w:rStyle w:val="VerbatimChar"/>
        </w:rPr>
        <w:t xml:space="preserve">Name: Class, </w:t>
      </w:r>
      <w:proofErr w:type="spellStart"/>
      <w:r>
        <w:rPr>
          <w:rStyle w:val="VerbatimChar"/>
        </w:rPr>
        <w:t>dtype</w:t>
      </w:r>
      <w:proofErr w:type="spellEnd"/>
      <w:r>
        <w:rPr>
          <w:rStyle w:val="VerbatimChar"/>
        </w:rPr>
        <w:t>: int64</w:t>
      </w:r>
    </w:p>
    <w:p w14:paraId="73E20623" w14:textId="77777777" w:rsidR="0086281D" w:rsidRDefault="0086281D" w:rsidP="0086281D">
      <w:pPr>
        <w:pStyle w:val="Heading3"/>
      </w:pPr>
      <w:bookmarkStart w:id="17" w:name="data-pre-processing"/>
      <w:r>
        <w:t>Data Pre-processing</w:t>
      </w:r>
      <w:bookmarkEnd w:id="17"/>
    </w:p>
    <w:p w14:paraId="41125517" w14:textId="77777777" w:rsidR="0086281D" w:rsidRDefault="0086281D" w:rsidP="0086281D">
      <w:pPr>
        <w:pStyle w:val="SourceCode"/>
      </w:pPr>
      <w:r>
        <w:rPr>
          <w:rStyle w:val="ImportTok"/>
        </w:rPr>
        <w:t>from</w:t>
      </w:r>
      <w:r>
        <w:rPr>
          <w:rStyle w:val="NormalTok"/>
        </w:rPr>
        <w:t xml:space="preserve"> </w:t>
      </w:r>
      <w:proofErr w:type="spellStart"/>
      <w:r>
        <w:rPr>
          <w:rStyle w:val="NormalTok"/>
        </w:rPr>
        <w:t>sklearn.model_selection</w:t>
      </w:r>
      <w:proofErr w:type="spellEnd"/>
      <w:r>
        <w:rPr>
          <w:rStyle w:val="NormalTok"/>
        </w:rPr>
        <w:t xml:space="preserve"> </w:t>
      </w:r>
      <w:r>
        <w:rPr>
          <w:rStyle w:val="ImportTok"/>
        </w:rPr>
        <w:t>import</w:t>
      </w:r>
      <w:r>
        <w:rPr>
          <w:rStyle w:val="NormalTok"/>
        </w:rPr>
        <w:t xml:space="preserve"> </w:t>
      </w:r>
      <w:proofErr w:type="spellStart"/>
      <w:r>
        <w:rPr>
          <w:rStyle w:val="NormalTok"/>
        </w:rPr>
        <w:t>train_test_split</w:t>
      </w:r>
      <w:proofErr w:type="spellEnd"/>
    </w:p>
    <w:p w14:paraId="77572E3E" w14:textId="77777777" w:rsidR="0086281D" w:rsidRDefault="0086281D" w:rsidP="0086281D">
      <w:pPr>
        <w:pStyle w:val="SourceCode"/>
      </w:pPr>
      <w:r>
        <w:rPr>
          <w:rStyle w:val="ImportTok"/>
        </w:rPr>
        <w:t>from</w:t>
      </w:r>
      <w:r>
        <w:rPr>
          <w:rStyle w:val="NormalTok"/>
        </w:rPr>
        <w:t xml:space="preserve"> </w:t>
      </w:r>
      <w:proofErr w:type="spellStart"/>
      <w:r>
        <w:rPr>
          <w:rStyle w:val="NormalTok"/>
        </w:rPr>
        <w:t>sklearn.preprocessing</w:t>
      </w:r>
      <w:proofErr w:type="spellEnd"/>
      <w:r>
        <w:rPr>
          <w:rStyle w:val="NormalTok"/>
        </w:rPr>
        <w:t xml:space="preserve"> </w:t>
      </w:r>
      <w:r>
        <w:rPr>
          <w:rStyle w:val="ImportTok"/>
        </w:rPr>
        <w:t>import</w:t>
      </w:r>
      <w:r>
        <w:rPr>
          <w:rStyle w:val="NormalTok"/>
        </w:rPr>
        <w:t xml:space="preserve"> </w:t>
      </w:r>
      <w:proofErr w:type="spellStart"/>
      <w:r>
        <w:rPr>
          <w:rStyle w:val="NormalTok"/>
        </w:rPr>
        <w:t>StandardScaler</w:t>
      </w:r>
      <w:proofErr w:type="spellEnd"/>
    </w:p>
    <w:p w14:paraId="6695E706" w14:textId="77777777" w:rsidR="0086281D" w:rsidRDefault="0086281D" w:rsidP="0086281D">
      <w:pPr>
        <w:pStyle w:val="SourceCode"/>
      </w:pPr>
      <w:r>
        <w:rPr>
          <w:rStyle w:val="NormalTok"/>
        </w:rPr>
        <w:t xml:space="preserve">scalar </w:t>
      </w:r>
      <w:r>
        <w:rPr>
          <w:rStyle w:val="OperatorTok"/>
        </w:rPr>
        <w:t>=</w:t>
      </w:r>
      <w:r>
        <w:rPr>
          <w:rStyle w:val="NormalTok"/>
        </w:rPr>
        <w:t xml:space="preserve"> </w:t>
      </w:r>
      <w:proofErr w:type="spellStart"/>
      <w:r>
        <w:rPr>
          <w:rStyle w:val="NormalTok"/>
        </w:rPr>
        <w:t>StandardScaler</w:t>
      </w:r>
      <w:proofErr w:type="spellEnd"/>
      <w:r>
        <w:rPr>
          <w:rStyle w:val="NormalTok"/>
        </w:rPr>
        <w:t>()</w:t>
      </w:r>
    </w:p>
    <w:p w14:paraId="1FCCBD9A" w14:textId="77777777" w:rsidR="0086281D" w:rsidRDefault="0086281D" w:rsidP="0086281D">
      <w:pPr>
        <w:pStyle w:val="SourceCode"/>
      </w:pPr>
      <w:r>
        <w:rPr>
          <w:rStyle w:val="NormalTok"/>
        </w:rPr>
        <w:t xml:space="preserve">X </w:t>
      </w:r>
      <w:r>
        <w:rPr>
          <w:rStyle w:val="OperatorTok"/>
        </w:rPr>
        <w:t>=</w:t>
      </w:r>
      <w:r>
        <w:rPr>
          <w:rStyle w:val="NormalTok"/>
        </w:rPr>
        <w:t xml:space="preserve"> </w:t>
      </w:r>
      <w:proofErr w:type="spellStart"/>
      <w:r>
        <w:rPr>
          <w:rStyle w:val="NormalTok"/>
        </w:rPr>
        <w:t>df.drop</w:t>
      </w:r>
      <w:proofErr w:type="spellEnd"/>
      <w:r>
        <w:rPr>
          <w:rStyle w:val="NormalTok"/>
        </w:rPr>
        <w:t>(</w:t>
      </w:r>
      <w:r>
        <w:rPr>
          <w:rStyle w:val="StringTok"/>
        </w:rPr>
        <w:t>'Class'</w:t>
      </w:r>
      <w:r>
        <w:rPr>
          <w:rStyle w:val="NormalTok"/>
        </w:rPr>
        <w:t>, axis</w:t>
      </w:r>
      <w:r>
        <w:rPr>
          <w:rStyle w:val="OperatorTok"/>
        </w:rPr>
        <w:t>=</w:t>
      </w:r>
      <w:r>
        <w:rPr>
          <w:rStyle w:val="DecValTok"/>
        </w:rPr>
        <w:t>1</w:t>
      </w:r>
      <w:r>
        <w:rPr>
          <w:rStyle w:val="NormalTok"/>
        </w:rPr>
        <w:t>)</w:t>
      </w:r>
      <w:r>
        <w:br/>
      </w:r>
      <w:r>
        <w:rPr>
          <w:rStyle w:val="NormalTok"/>
        </w:rPr>
        <w:t xml:space="preserve">y </w:t>
      </w:r>
      <w:r>
        <w:rPr>
          <w:rStyle w:val="OperatorTok"/>
        </w:rPr>
        <w:t>=</w:t>
      </w:r>
      <w:r>
        <w:rPr>
          <w:rStyle w:val="NormalTok"/>
        </w:rPr>
        <w:t xml:space="preserve"> </w:t>
      </w:r>
      <w:proofErr w:type="spellStart"/>
      <w:r>
        <w:rPr>
          <w:rStyle w:val="NormalTok"/>
        </w:rPr>
        <w:t>df.Class</w:t>
      </w:r>
      <w:proofErr w:type="spellEnd"/>
    </w:p>
    <w:p w14:paraId="0C92906B" w14:textId="77777777" w:rsidR="0086281D" w:rsidRDefault="0086281D" w:rsidP="0086281D">
      <w:pPr>
        <w:pStyle w:val="SourceCode"/>
      </w:pPr>
      <w:r>
        <w:rPr>
          <w:rStyle w:val="NormalTok"/>
        </w:rPr>
        <w:t xml:space="preserve">X </w:t>
      </w:r>
      <w:r>
        <w:rPr>
          <w:rStyle w:val="OperatorTok"/>
        </w:rPr>
        <w:t>=</w:t>
      </w:r>
      <w:r>
        <w:rPr>
          <w:rStyle w:val="NormalTok"/>
        </w:rPr>
        <w:t xml:space="preserve"> </w:t>
      </w:r>
      <w:proofErr w:type="spellStart"/>
      <w:r>
        <w:rPr>
          <w:rStyle w:val="NormalTok"/>
        </w:rPr>
        <w:t>scalar.fit_transform</w:t>
      </w:r>
      <w:proofErr w:type="spellEnd"/>
      <w:r>
        <w:rPr>
          <w:rStyle w:val="NormalTok"/>
        </w:rPr>
        <w:t>(X)</w:t>
      </w:r>
    </w:p>
    <w:p w14:paraId="6DBB19AE" w14:textId="77777777" w:rsidR="0086281D" w:rsidRDefault="0086281D" w:rsidP="0086281D">
      <w:pPr>
        <w:pStyle w:val="SourceCode"/>
      </w:pPr>
      <w:proofErr w:type="spellStart"/>
      <w:r>
        <w:rPr>
          <w:rStyle w:val="NormalTok"/>
        </w:rPr>
        <w:t>X_train</w:t>
      </w:r>
      <w:proofErr w:type="spellEnd"/>
      <w:r>
        <w:rPr>
          <w:rStyle w:val="NormalTok"/>
        </w:rPr>
        <w:t xml:space="preserve">, </w:t>
      </w:r>
      <w:proofErr w:type="spellStart"/>
      <w:r>
        <w:rPr>
          <w:rStyle w:val="NormalTok"/>
        </w:rPr>
        <w:t>X_test</w:t>
      </w:r>
      <w:proofErr w:type="spellEnd"/>
      <w:r>
        <w:rPr>
          <w:rStyle w:val="NormalTok"/>
        </w:rPr>
        <w:t xml:space="preserve">, </w:t>
      </w:r>
      <w:proofErr w:type="spellStart"/>
      <w:r>
        <w:rPr>
          <w:rStyle w:val="NormalTok"/>
        </w:rPr>
        <w:t>y_train</w:t>
      </w:r>
      <w:proofErr w:type="spellEnd"/>
      <w:r>
        <w:rPr>
          <w:rStyle w:val="NormalTok"/>
        </w:rPr>
        <w:t xml:space="preserve">, </w:t>
      </w:r>
      <w:proofErr w:type="spellStart"/>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train_test_split</w:t>
      </w:r>
      <w:proofErr w:type="spellEnd"/>
      <w:r>
        <w:rPr>
          <w:rStyle w:val="NormalTok"/>
        </w:rPr>
        <w:t xml:space="preserve">(X, y, </w:t>
      </w:r>
      <w:proofErr w:type="spellStart"/>
      <w:r>
        <w:rPr>
          <w:rStyle w:val="NormalTok"/>
        </w:rPr>
        <w:t>test_size</w:t>
      </w:r>
      <w:proofErr w:type="spellEnd"/>
      <w:r>
        <w:rPr>
          <w:rStyle w:val="OperatorTok"/>
        </w:rPr>
        <w:t>=</w:t>
      </w:r>
      <w:r>
        <w:rPr>
          <w:rStyle w:val="FloatTok"/>
        </w:rPr>
        <w:t>0.2</w:t>
      </w:r>
      <w:r>
        <w:rPr>
          <w:rStyle w:val="NormalTok"/>
        </w:rPr>
        <w:t xml:space="preserve">, </w:t>
      </w:r>
      <w:proofErr w:type="spellStart"/>
      <w:r>
        <w:rPr>
          <w:rStyle w:val="NormalTok"/>
        </w:rPr>
        <w:t>random_state</w:t>
      </w:r>
      <w:proofErr w:type="spellEnd"/>
      <w:r>
        <w:rPr>
          <w:rStyle w:val="OperatorTok"/>
        </w:rPr>
        <w:t>=</w:t>
      </w:r>
      <w:r>
        <w:rPr>
          <w:rStyle w:val="DecValTok"/>
        </w:rPr>
        <w:t>1</w:t>
      </w:r>
      <w:r>
        <w:rPr>
          <w:rStyle w:val="NormalTok"/>
        </w:rPr>
        <w:t>)</w:t>
      </w:r>
    </w:p>
    <w:p w14:paraId="3DD52CFC" w14:textId="77777777" w:rsidR="0086281D" w:rsidRDefault="0086281D" w:rsidP="0086281D">
      <w:pPr>
        <w:pStyle w:val="Heading2"/>
      </w:pPr>
      <w:bookmarkStart w:id="18" w:name="modeling"/>
      <w:proofErr w:type="spellStart"/>
      <w:r>
        <w:t>Modeling</w:t>
      </w:r>
      <w:bookmarkEnd w:id="18"/>
      <w:proofErr w:type="spellEnd"/>
    </w:p>
    <w:p w14:paraId="362B944B" w14:textId="77777777" w:rsidR="0086281D" w:rsidRDefault="0086281D" w:rsidP="0086281D">
      <w:pPr>
        <w:pStyle w:val="SourceCode"/>
      </w:pPr>
      <w:r>
        <w:rPr>
          <w:rStyle w:val="ImportTok"/>
        </w:rPr>
        <w:t>from</w:t>
      </w:r>
      <w:r>
        <w:rPr>
          <w:rStyle w:val="NormalTok"/>
        </w:rPr>
        <w:t xml:space="preserve"> </w:t>
      </w:r>
      <w:proofErr w:type="spellStart"/>
      <w:r>
        <w:rPr>
          <w:rStyle w:val="NormalTok"/>
        </w:rPr>
        <w:t>sklearn.svm</w:t>
      </w:r>
      <w:proofErr w:type="spellEnd"/>
      <w:r>
        <w:rPr>
          <w:rStyle w:val="NormalTok"/>
        </w:rPr>
        <w:t xml:space="preserve"> </w:t>
      </w:r>
      <w:r>
        <w:rPr>
          <w:rStyle w:val="ImportTok"/>
        </w:rPr>
        <w:t>import</w:t>
      </w:r>
      <w:r>
        <w:rPr>
          <w:rStyle w:val="NormalTok"/>
        </w:rPr>
        <w:t xml:space="preserve"> SVC</w:t>
      </w:r>
    </w:p>
    <w:p w14:paraId="40E4C56E" w14:textId="77777777" w:rsidR="0086281D" w:rsidRDefault="0086281D" w:rsidP="0086281D">
      <w:pPr>
        <w:pStyle w:val="SourceCode"/>
      </w:pPr>
      <w:proofErr w:type="spellStart"/>
      <w:r>
        <w:rPr>
          <w:rStyle w:val="NormalTok"/>
        </w:rPr>
        <w:t>model_svc</w:t>
      </w:r>
      <w:proofErr w:type="spellEnd"/>
      <w:r>
        <w:rPr>
          <w:rStyle w:val="NormalTok"/>
        </w:rPr>
        <w:t xml:space="preserve"> </w:t>
      </w:r>
      <w:r>
        <w:rPr>
          <w:rStyle w:val="OperatorTok"/>
        </w:rPr>
        <w:t>=</w:t>
      </w:r>
      <w:r>
        <w:rPr>
          <w:rStyle w:val="NormalTok"/>
        </w:rPr>
        <w:t xml:space="preserve"> SVC()</w:t>
      </w:r>
    </w:p>
    <w:p w14:paraId="2376F20B" w14:textId="77777777" w:rsidR="0086281D" w:rsidRDefault="0086281D" w:rsidP="0086281D">
      <w:pPr>
        <w:pStyle w:val="SourceCode"/>
      </w:pPr>
      <w:proofErr w:type="spellStart"/>
      <w:r>
        <w:rPr>
          <w:rStyle w:val="NormalTok"/>
        </w:rPr>
        <w:t>model_svc.fit</w:t>
      </w:r>
      <w:proofErr w:type="spellEnd"/>
      <w:r>
        <w:rPr>
          <w:rStyle w:val="NormalTok"/>
        </w:rPr>
        <w:t>(</w:t>
      </w:r>
      <w:proofErr w:type="spellStart"/>
      <w:r>
        <w:rPr>
          <w:rStyle w:val="NormalTok"/>
        </w:rPr>
        <w:t>X_train</w:t>
      </w:r>
      <w:proofErr w:type="spellEnd"/>
      <w:r>
        <w:rPr>
          <w:rStyle w:val="NormalTok"/>
        </w:rPr>
        <w:t xml:space="preserve">, </w:t>
      </w:r>
      <w:proofErr w:type="spellStart"/>
      <w:r>
        <w:rPr>
          <w:rStyle w:val="NormalTok"/>
        </w:rPr>
        <w:t>y_train</w:t>
      </w:r>
      <w:proofErr w:type="spellEnd"/>
      <w:r>
        <w:rPr>
          <w:rStyle w:val="NormalTok"/>
        </w:rPr>
        <w:t>)</w:t>
      </w:r>
    </w:p>
    <w:p w14:paraId="253044BF" w14:textId="77777777" w:rsidR="0086281D" w:rsidRDefault="0086281D" w:rsidP="0086281D">
      <w:pPr>
        <w:pStyle w:val="SourceCode"/>
      </w:pPr>
      <w:r>
        <w:rPr>
          <w:rStyle w:val="VerbatimChar"/>
        </w:rPr>
        <w:t>SVC()</w:t>
      </w:r>
    </w:p>
    <w:p w14:paraId="47CA286E" w14:textId="77777777" w:rsidR="0086281D" w:rsidRDefault="0086281D" w:rsidP="0086281D">
      <w:pPr>
        <w:pStyle w:val="SourceCode"/>
      </w:pPr>
      <w:proofErr w:type="spellStart"/>
      <w:r>
        <w:rPr>
          <w:rStyle w:val="NormalTok"/>
        </w:rPr>
        <w:t>model_svc.score</w:t>
      </w:r>
      <w:proofErr w:type="spellEnd"/>
      <w:r>
        <w:rPr>
          <w:rStyle w:val="NormalTok"/>
        </w:rPr>
        <w:t>(</w:t>
      </w:r>
      <w:proofErr w:type="spellStart"/>
      <w:r>
        <w:rPr>
          <w:rStyle w:val="NormalTok"/>
        </w:rPr>
        <w:t>X_train,y_train</w:t>
      </w:r>
      <w:proofErr w:type="spellEnd"/>
      <w:r>
        <w:rPr>
          <w:rStyle w:val="NormalTok"/>
        </w:rPr>
        <w:t>)</w:t>
      </w:r>
    </w:p>
    <w:p w14:paraId="317DE405" w14:textId="77777777" w:rsidR="0086281D" w:rsidRDefault="0086281D" w:rsidP="0086281D">
      <w:pPr>
        <w:pStyle w:val="SourceCode"/>
      </w:pPr>
      <w:r>
        <w:rPr>
          <w:rStyle w:val="VerbatimChar"/>
        </w:rPr>
        <w:t>0.9996752178015756</w:t>
      </w:r>
    </w:p>
    <w:p w14:paraId="45A16869" w14:textId="77777777" w:rsidR="0086281D" w:rsidRDefault="0086281D" w:rsidP="0086281D">
      <w:pPr>
        <w:pStyle w:val="SourceCode"/>
      </w:pPr>
      <w:proofErr w:type="spellStart"/>
      <w:r>
        <w:rPr>
          <w:rStyle w:val="NormalTok"/>
        </w:rPr>
        <w:t>model_svc.score</w:t>
      </w:r>
      <w:proofErr w:type="spellEnd"/>
      <w:r>
        <w:rPr>
          <w:rStyle w:val="NormalTok"/>
        </w:rPr>
        <w:t>(</w:t>
      </w:r>
      <w:proofErr w:type="spellStart"/>
      <w:r>
        <w:rPr>
          <w:rStyle w:val="NormalTok"/>
        </w:rPr>
        <w:t>X_test,y_test</w:t>
      </w:r>
      <w:proofErr w:type="spellEnd"/>
      <w:r>
        <w:rPr>
          <w:rStyle w:val="NormalTok"/>
        </w:rPr>
        <w:t>)</w:t>
      </w:r>
    </w:p>
    <w:p w14:paraId="5C2F60C1" w14:textId="77777777" w:rsidR="0086281D" w:rsidRDefault="0086281D" w:rsidP="0086281D">
      <w:pPr>
        <w:pStyle w:val="SourceCode"/>
      </w:pPr>
      <w:r>
        <w:rPr>
          <w:rStyle w:val="VerbatimChar"/>
        </w:rPr>
        <w:t>0.999385555282469</w:t>
      </w:r>
    </w:p>
    <w:p w14:paraId="209FB970" w14:textId="77777777" w:rsidR="0086281D" w:rsidRDefault="0086281D" w:rsidP="0086281D">
      <w:pPr>
        <w:pStyle w:val="SourceCode"/>
      </w:pPr>
      <w:proofErr w:type="spellStart"/>
      <w:r>
        <w:rPr>
          <w:rStyle w:val="NormalTok"/>
        </w:rPr>
        <w:t>y_predict</w:t>
      </w:r>
      <w:proofErr w:type="spellEnd"/>
      <w:r>
        <w:rPr>
          <w:rStyle w:val="NormalTok"/>
        </w:rPr>
        <w:t xml:space="preserve"> </w:t>
      </w:r>
      <w:r>
        <w:rPr>
          <w:rStyle w:val="OperatorTok"/>
        </w:rPr>
        <w:t>=</w:t>
      </w:r>
      <w:r>
        <w:rPr>
          <w:rStyle w:val="NormalTok"/>
        </w:rPr>
        <w:t xml:space="preserve"> </w:t>
      </w:r>
      <w:proofErr w:type="spellStart"/>
      <w:r>
        <w:rPr>
          <w:rStyle w:val="NormalTok"/>
        </w:rPr>
        <w:t>model_svc.predict</w:t>
      </w:r>
      <w:proofErr w:type="spellEnd"/>
      <w:r>
        <w:rPr>
          <w:rStyle w:val="NormalTok"/>
        </w:rPr>
        <w:t>(</w:t>
      </w:r>
      <w:proofErr w:type="spellStart"/>
      <w:r>
        <w:rPr>
          <w:rStyle w:val="NormalTok"/>
        </w:rPr>
        <w:t>X_test</w:t>
      </w:r>
      <w:proofErr w:type="spellEnd"/>
      <w:r>
        <w:rPr>
          <w:rStyle w:val="NormalTok"/>
        </w:rPr>
        <w:t>)</w:t>
      </w:r>
    </w:p>
    <w:p w14:paraId="2A99B1B0" w14:textId="77777777" w:rsidR="0086281D" w:rsidRDefault="0086281D" w:rsidP="0086281D">
      <w:pPr>
        <w:pStyle w:val="Heading2"/>
      </w:pPr>
      <w:bookmarkStart w:id="19" w:name="implementing-report"/>
      <w:r>
        <w:t>Implementing Report</w:t>
      </w:r>
      <w:bookmarkEnd w:id="19"/>
    </w:p>
    <w:p w14:paraId="65428906" w14:textId="77777777" w:rsidR="0086281D" w:rsidRDefault="0086281D" w:rsidP="0086281D">
      <w:pPr>
        <w:pStyle w:val="SourceCode"/>
      </w:pPr>
      <w:r>
        <w:rPr>
          <w:rStyle w:val="ImportTok"/>
        </w:rPr>
        <w:t>from</w:t>
      </w:r>
      <w:r>
        <w:rPr>
          <w:rStyle w:val="NormalTok"/>
        </w:rPr>
        <w:t xml:space="preserve"> </w:t>
      </w:r>
      <w:proofErr w:type="spellStart"/>
      <w:r>
        <w:rPr>
          <w:rStyle w:val="NormalTok"/>
        </w:rPr>
        <w:t>sklearn.metrics</w:t>
      </w:r>
      <w:proofErr w:type="spellEnd"/>
      <w:r>
        <w:rPr>
          <w:rStyle w:val="NormalTok"/>
        </w:rPr>
        <w:t xml:space="preserve"> </w:t>
      </w:r>
      <w:r>
        <w:rPr>
          <w:rStyle w:val="ImportTok"/>
        </w:rPr>
        <w:t>import</w:t>
      </w:r>
      <w:r>
        <w:rPr>
          <w:rStyle w:val="NormalTok"/>
        </w:rPr>
        <w:t xml:space="preserve"> </w:t>
      </w:r>
      <w:proofErr w:type="spellStart"/>
      <w:r>
        <w:rPr>
          <w:rStyle w:val="NormalTok"/>
        </w:rPr>
        <w:t>classification_report</w:t>
      </w:r>
      <w:proofErr w:type="spellEnd"/>
      <w:r>
        <w:rPr>
          <w:rStyle w:val="NormalTok"/>
        </w:rPr>
        <w:t xml:space="preserve"> , </w:t>
      </w:r>
      <w:proofErr w:type="spellStart"/>
      <w:r>
        <w:rPr>
          <w:rStyle w:val="NormalTok"/>
        </w:rPr>
        <w:t>confusion_matrix</w:t>
      </w:r>
      <w:proofErr w:type="spellEnd"/>
    </w:p>
    <w:p w14:paraId="448F8E16" w14:textId="77777777" w:rsidR="0086281D" w:rsidRDefault="0086281D" w:rsidP="0086281D">
      <w:pPr>
        <w:pStyle w:val="SourceCode"/>
      </w:pP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p>
    <w:p w14:paraId="524AB2D7" w14:textId="77777777" w:rsidR="0086281D" w:rsidRDefault="0086281D" w:rsidP="0086281D">
      <w:pPr>
        <w:pStyle w:val="SourceCode"/>
      </w:pPr>
      <w:r>
        <w:rPr>
          <w:rStyle w:val="NormalTok"/>
        </w:rPr>
        <w:t xml:space="preserve">cm </w:t>
      </w:r>
      <w:r>
        <w:rPr>
          <w:rStyle w:val="OperatorTok"/>
        </w:rPr>
        <w:t>=</w:t>
      </w:r>
      <w:r>
        <w:rPr>
          <w:rStyle w:val="NormalTok"/>
        </w:rPr>
        <w:t xml:space="preserve"> </w:t>
      </w:r>
      <w:proofErr w:type="spellStart"/>
      <w:r>
        <w:rPr>
          <w:rStyle w:val="NormalTok"/>
        </w:rPr>
        <w:t>np.array</w:t>
      </w:r>
      <w:proofErr w:type="spellEnd"/>
      <w:r>
        <w:rPr>
          <w:rStyle w:val="NormalTok"/>
        </w:rPr>
        <w:t>(</w:t>
      </w:r>
      <w:proofErr w:type="spellStart"/>
      <w:r>
        <w:rPr>
          <w:rStyle w:val="NormalTok"/>
        </w:rPr>
        <w:t>confusion_matrix</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y_predict</w:t>
      </w:r>
      <w:proofErr w:type="spellEnd"/>
      <w:r>
        <w:rPr>
          <w:rStyle w:val="NormalTok"/>
        </w:rPr>
        <w:t>, labels</w:t>
      </w:r>
      <w:r>
        <w:rPr>
          <w:rStyle w:val="OperatorTok"/>
        </w:rPr>
        <w:t>=</w:t>
      </w:r>
      <w:r>
        <w:rPr>
          <w:rStyle w:val="NormalTok"/>
        </w:rPr>
        <w:t>[</w:t>
      </w:r>
      <w:r>
        <w:rPr>
          <w:rStyle w:val="DecValTok"/>
        </w:rPr>
        <w:t>1</w:t>
      </w:r>
      <w:r>
        <w:rPr>
          <w:rStyle w:val="NormalTok"/>
        </w:rPr>
        <w:t>,</w:t>
      </w:r>
      <w:r>
        <w:rPr>
          <w:rStyle w:val="DecValTok"/>
        </w:rPr>
        <w:t>0</w:t>
      </w:r>
      <w:r>
        <w:rPr>
          <w:rStyle w:val="NormalTok"/>
        </w:rPr>
        <w:t>]))</w:t>
      </w:r>
      <w:r>
        <w:br/>
      </w:r>
      <w:r>
        <w:rPr>
          <w:rStyle w:val="NormalTok"/>
        </w:rPr>
        <w:t xml:space="preserve">confusion </w:t>
      </w:r>
      <w:r>
        <w:rPr>
          <w:rStyle w:val="OperatorTok"/>
        </w:rPr>
        <w:t>=</w:t>
      </w:r>
      <w:r>
        <w:rPr>
          <w:rStyle w:val="NormalTok"/>
        </w:rPr>
        <w:t xml:space="preserve"> </w:t>
      </w:r>
      <w:proofErr w:type="spellStart"/>
      <w:r>
        <w:rPr>
          <w:rStyle w:val="NormalTok"/>
        </w:rPr>
        <w:t>pd.DataFrame</w:t>
      </w:r>
      <w:proofErr w:type="spellEnd"/>
      <w:r>
        <w:rPr>
          <w:rStyle w:val="NormalTok"/>
        </w:rPr>
        <w:t>(cm, index</w:t>
      </w:r>
      <w:r>
        <w:rPr>
          <w:rStyle w:val="OperatorTok"/>
        </w:rPr>
        <w:t>=</w:t>
      </w:r>
      <w:r>
        <w:rPr>
          <w:rStyle w:val="NormalTok"/>
        </w:rPr>
        <w:t>[</w:t>
      </w:r>
      <w:r>
        <w:rPr>
          <w:rStyle w:val="StringTok"/>
        </w:rPr>
        <w:t>'is Fraud'</w:t>
      </w:r>
      <w:r>
        <w:rPr>
          <w:rStyle w:val="NormalTok"/>
        </w:rPr>
        <w:t xml:space="preserve">, </w:t>
      </w:r>
      <w:r>
        <w:rPr>
          <w:rStyle w:val="StringTok"/>
        </w:rPr>
        <w:t>'is Normal'</w:t>
      </w:r>
      <w:r>
        <w:rPr>
          <w:rStyle w:val="NormalTok"/>
        </w:rPr>
        <w:t>],columns</w:t>
      </w:r>
      <w:r>
        <w:rPr>
          <w:rStyle w:val="OperatorTok"/>
        </w:rPr>
        <w:t>=</w:t>
      </w:r>
      <w:r>
        <w:rPr>
          <w:rStyle w:val="NormalTok"/>
        </w:rPr>
        <w:t>[</w:t>
      </w:r>
      <w:r>
        <w:rPr>
          <w:rStyle w:val="StringTok"/>
        </w:rPr>
        <w:t xml:space="preserve">'predicted </w:t>
      </w:r>
      <w:proofErr w:type="spellStart"/>
      <w:r>
        <w:rPr>
          <w:rStyle w:val="StringTok"/>
        </w:rPr>
        <w:t>fraud'</w:t>
      </w:r>
      <w:r>
        <w:rPr>
          <w:rStyle w:val="NormalTok"/>
        </w:rPr>
        <w:t>,</w:t>
      </w:r>
      <w:r>
        <w:rPr>
          <w:rStyle w:val="StringTok"/>
        </w:rPr>
        <w:t>'predicted</w:t>
      </w:r>
      <w:proofErr w:type="spellEnd"/>
      <w:r>
        <w:rPr>
          <w:rStyle w:val="StringTok"/>
        </w:rPr>
        <w:t xml:space="preserve"> normal'</w:t>
      </w:r>
      <w:r>
        <w:rPr>
          <w:rStyle w:val="NormalTok"/>
        </w:rPr>
        <w:t>])</w:t>
      </w:r>
      <w:r>
        <w:br/>
      </w:r>
      <w:r>
        <w:rPr>
          <w:rStyle w:val="NormalTok"/>
        </w:rPr>
        <w:t>confusion</w:t>
      </w:r>
    </w:p>
    <w:p w14:paraId="16BBBB93" w14:textId="77777777" w:rsidR="0086281D" w:rsidRDefault="0086281D" w:rsidP="0086281D">
      <w:pPr>
        <w:pStyle w:val="SourceCode"/>
      </w:pPr>
      <w:r>
        <w:rPr>
          <w:rStyle w:val="VerbatimChar"/>
        </w:rPr>
        <w:t xml:space="preserve">           predicted fraud  predicted normal</w:t>
      </w:r>
      <w:r>
        <w:br/>
      </w:r>
      <w:r>
        <w:rPr>
          <w:rStyle w:val="VerbatimChar"/>
        </w:rPr>
        <w:t>is Fraud                55                32</w:t>
      </w:r>
      <w:r>
        <w:br/>
      </w:r>
      <w:r>
        <w:rPr>
          <w:rStyle w:val="VerbatimChar"/>
        </w:rPr>
        <w:t>is Normal                3             56872</w:t>
      </w:r>
    </w:p>
    <w:p w14:paraId="3B17A53C" w14:textId="77777777" w:rsidR="0086281D" w:rsidRDefault="0086281D" w:rsidP="0086281D">
      <w:pPr>
        <w:pStyle w:val="SourceCode"/>
      </w:pPr>
      <w:r>
        <w:rPr>
          <w:rStyle w:val="ImportTok"/>
        </w:rPr>
        <w:t>import</w:t>
      </w:r>
      <w:r>
        <w:rPr>
          <w:rStyle w:val="NormalTok"/>
        </w:rPr>
        <w:t xml:space="preserve"> </w:t>
      </w:r>
      <w:proofErr w:type="spellStart"/>
      <w:r>
        <w:rPr>
          <w:rStyle w:val="NormalTok"/>
        </w:rPr>
        <w:t>seaborn</w:t>
      </w:r>
      <w:proofErr w:type="spellEnd"/>
      <w:r>
        <w:rPr>
          <w:rStyle w:val="NormalTok"/>
        </w:rPr>
        <w:t xml:space="preserve"> </w:t>
      </w:r>
      <w:r>
        <w:rPr>
          <w:rStyle w:val="ImportTok"/>
        </w:rPr>
        <w:t>as</w:t>
      </w:r>
      <w:r>
        <w:rPr>
          <w:rStyle w:val="NormalTok"/>
        </w:rPr>
        <w:t xml:space="preserve"> </w:t>
      </w:r>
      <w:proofErr w:type="spellStart"/>
      <w:r>
        <w:rPr>
          <w:rStyle w:val="NormalTok"/>
        </w:rPr>
        <w:t>sns</w:t>
      </w:r>
      <w:proofErr w:type="spellEnd"/>
    </w:p>
    <w:p w14:paraId="152AB66E" w14:textId="77777777" w:rsidR="0086281D" w:rsidRDefault="0086281D" w:rsidP="0086281D">
      <w:pPr>
        <w:pStyle w:val="SourceCode"/>
      </w:pPr>
      <w:proofErr w:type="spellStart"/>
      <w:r>
        <w:rPr>
          <w:rStyle w:val="NormalTok"/>
        </w:rPr>
        <w:t>sns.heatmap</w:t>
      </w:r>
      <w:proofErr w:type="spellEnd"/>
      <w:r>
        <w:rPr>
          <w:rStyle w:val="NormalTok"/>
        </w:rPr>
        <w:t xml:space="preserve">(confusion, </w:t>
      </w:r>
      <w:proofErr w:type="spellStart"/>
      <w:r>
        <w:rPr>
          <w:rStyle w:val="NormalTok"/>
        </w:rPr>
        <w:t>annot</w:t>
      </w:r>
      <w:proofErr w:type="spellEnd"/>
      <w:r>
        <w:rPr>
          <w:rStyle w:val="OperatorTok"/>
        </w:rPr>
        <w:t>=</w:t>
      </w:r>
      <w:r>
        <w:rPr>
          <w:rStyle w:val="VariableTok"/>
        </w:rPr>
        <w:t>True</w:t>
      </w:r>
      <w:r>
        <w:rPr>
          <w:rStyle w:val="NormalTok"/>
        </w:rPr>
        <w:t>)</w:t>
      </w:r>
    </w:p>
    <w:p w14:paraId="22A56651" w14:textId="77777777" w:rsidR="0086281D" w:rsidRDefault="0086281D" w:rsidP="0086281D">
      <w:pPr>
        <w:pStyle w:val="SourceCode"/>
      </w:pPr>
      <w:r>
        <w:rPr>
          <w:rStyle w:val="VerbatimChar"/>
        </w:rPr>
        <w:t>&lt;matplotlib.axes._</w:t>
      </w:r>
      <w:proofErr w:type="spellStart"/>
      <w:r>
        <w:rPr>
          <w:rStyle w:val="VerbatimChar"/>
        </w:rPr>
        <w:t>subplots.AxesSubplot</w:t>
      </w:r>
      <w:proofErr w:type="spellEnd"/>
      <w:r>
        <w:rPr>
          <w:rStyle w:val="VerbatimChar"/>
        </w:rPr>
        <w:t xml:space="preserve"> at 0x1a0374fe948&gt;</w:t>
      </w:r>
    </w:p>
    <w:p w14:paraId="3E52E86C" w14:textId="76E9C2B0" w:rsidR="0086281D" w:rsidRDefault="0086281D" w:rsidP="0086281D">
      <w:pPr>
        <w:pStyle w:val="FirstParagraph"/>
        <w:rPr>
          <w:rStyle w:val="BuiltInTok"/>
        </w:rPr>
      </w:pPr>
      <w:r>
        <w:rPr>
          <w:noProof/>
        </w:rPr>
        <w:drawing>
          <wp:inline distT="0" distB="0" distL="0" distR="0" wp14:anchorId="4D0DE1A0" wp14:editId="591ADEFF">
            <wp:extent cx="4705350" cy="3190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5350" cy="3190875"/>
                    </a:xfrm>
                    <a:prstGeom prst="rect">
                      <a:avLst/>
                    </a:prstGeom>
                    <a:solidFill>
                      <a:srgbClr val="FFFFFF"/>
                    </a:solidFill>
                    <a:ln>
                      <a:noFill/>
                    </a:ln>
                  </pic:spPr>
                </pic:pic>
              </a:graphicData>
            </a:graphic>
          </wp:inline>
        </w:drawing>
      </w:r>
    </w:p>
    <w:p w14:paraId="0DAB5D84" w14:textId="77777777" w:rsidR="0086281D" w:rsidRDefault="0086281D" w:rsidP="0086281D">
      <w:pPr>
        <w:pStyle w:val="SourceCode"/>
      </w:pPr>
      <w:r>
        <w:rPr>
          <w:rStyle w:val="BuiltInTok"/>
        </w:rPr>
        <w:t>print</w:t>
      </w:r>
      <w:r>
        <w:rPr>
          <w:rStyle w:val="NormalTok"/>
        </w:rPr>
        <w:t>(</w:t>
      </w:r>
      <w:proofErr w:type="spellStart"/>
      <w:r>
        <w:rPr>
          <w:rStyle w:val="NormalTok"/>
        </w:rPr>
        <w:t>classification_report</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y_predict</w:t>
      </w:r>
      <w:proofErr w:type="spellEnd"/>
      <w:r>
        <w:rPr>
          <w:rStyle w:val="NormalTok"/>
        </w:rPr>
        <w:t>))</w:t>
      </w:r>
    </w:p>
    <w:p w14:paraId="022F421C" w14:textId="77777777" w:rsidR="0086281D" w:rsidRDefault="0086281D" w:rsidP="0086281D">
      <w:pPr>
        <w:pStyle w:val="SourceCode"/>
      </w:pPr>
      <w:r>
        <w:rPr>
          <w:rStyle w:val="VerbatimChar"/>
        </w:rPr>
        <w:t xml:space="preserve">              precision    recall  f1-score   support</w:t>
      </w:r>
      <w:r>
        <w:br/>
      </w:r>
      <w:r>
        <w:br/>
      </w:r>
      <w:r>
        <w:rPr>
          <w:rStyle w:val="VerbatimChar"/>
        </w:rPr>
        <w:t xml:space="preserve">           0       1.00      1.00      1.00     56875</w:t>
      </w:r>
      <w:r>
        <w:br/>
      </w:r>
      <w:r>
        <w:rPr>
          <w:rStyle w:val="VerbatimChar"/>
        </w:rPr>
        <w:t xml:space="preserve">           1       0.95      0.63      0.76        87</w:t>
      </w:r>
      <w:r>
        <w:br/>
      </w:r>
      <w:r>
        <w:br/>
      </w:r>
      <w:r>
        <w:rPr>
          <w:rStyle w:val="VerbatimChar"/>
        </w:rPr>
        <w:t xml:space="preserve">    accuracy                           1.00     56962</w:t>
      </w:r>
      <w:r>
        <w:br/>
      </w:r>
      <w:r>
        <w:rPr>
          <w:rStyle w:val="VerbatimChar"/>
        </w:rPr>
        <w:t xml:space="preserve">   macro avg       0.97      0.82      0.88     56962</w:t>
      </w:r>
      <w:r>
        <w:br/>
      </w:r>
      <w:r>
        <w:rPr>
          <w:rStyle w:val="VerbatimChar"/>
        </w:rPr>
        <w:t>weighted avg       1.00      1.00      1.00     56962</w:t>
      </w:r>
      <w:r>
        <w:br/>
      </w:r>
    </w:p>
    <w:p w14:paraId="6A07E5A4" w14:textId="77777777" w:rsidR="0086281D" w:rsidRDefault="0086281D" w:rsidP="0086281D">
      <w:pPr>
        <w:pStyle w:val="SourceCode"/>
      </w:pPr>
      <w:r>
        <w:rPr>
          <w:rStyle w:val="ImportTok"/>
        </w:rPr>
        <w:t>from</w:t>
      </w:r>
      <w:r>
        <w:rPr>
          <w:rStyle w:val="NormalTok"/>
        </w:rPr>
        <w:t xml:space="preserve"> </w:t>
      </w:r>
      <w:proofErr w:type="spellStart"/>
      <w:r>
        <w:rPr>
          <w:rStyle w:val="NormalTok"/>
        </w:rPr>
        <w:t>google.colab</w:t>
      </w:r>
      <w:proofErr w:type="spellEnd"/>
      <w:r>
        <w:rPr>
          <w:rStyle w:val="NormalTok"/>
        </w:rPr>
        <w:t xml:space="preserve"> </w:t>
      </w:r>
      <w:r>
        <w:rPr>
          <w:rStyle w:val="ImportTok"/>
        </w:rPr>
        <w:t>import</w:t>
      </w:r>
      <w:r>
        <w:rPr>
          <w:rStyle w:val="NormalTok"/>
        </w:rPr>
        <w:t xml:space="preserve"> drive</w:t>
      </w:r>
      <w:r>
        <w:br/>
      </w:r>
      <w:proofErr w:type="spellStart"/>
      <w:r>
        <w:rPr>
          <w:rStyle w:val="NormalTok"/>
        </w:rPr>
        <w:t>drive.mount</w:t>
      </w:r>
      <w:proofErr w:type="spellEnd"/>
      <w:r>
        <w:rPr>
          <w:rStyle w:val="NormalTok"/>
        </w:rPr>
        <w:t>(</w:t>
      </w:r>
      <w:r>
        <w:rPr>
          <w:rStyle w:val="StringTok"/>
        </w:rPr>
        <w:t>'/content/drive'</w:t>
      </w:r>
      <w:r>
        <w:rPr>
          <w:rStyle w:val="NormalTok"/>
        </w:rPr>
        <w:t>)</w:t>
      </w:r>
    </w:p>
    <w:p w14:paraId="4C01AAA2" w14:textId="77777777" w:rsidR="0086281D" w:rsidRDefault="0086281D" w:rsidP="0086281D">
      <w:pPr>
        <w:pStyle w:val="SourceCode"/>
      </w:pPr>
      <w:r>
        <w:rPr>
          <w:rStyle w:val="VerbatimChar"/>
        </w:rPr>
        <w:t>Go to this URL in a browser: https://accounts.google.com/o/oauth2/auth?client_id=947318989803-6bn6qk8qdgf4n4g3pfee6491hc0brc4i.apps.googleusercontent.com&amp;redirect_uri=urn%3aietf%3awg%3aoauth%3a2.0%3aoob&amp;response_type=code&amp;scope=email%20https%3a%2f%2fwww.googleapis.com%2fauth%2fdocs.test%20https%3a%2f%2fwww.googleapis.com%2fauth%2fdrive%20https%3a%2f%2fwww.googleapis.com%2fauth%2fdrive.photos.readonly%20https%3a%2f%2fwww.googleapis.com%2fauth%2fpeopleapi.readonly</w:t>
      </w:r>
      <w:r>
        <w:br/>
      </w:r>
      <w:r>
        <w:br/>
      </w:r>
      <w:r>
        <w:rPr>
          <w:rStyle w:val="VerbatimChar"/>
        </w:rPr>
        <w:t>Enter your authorization code:</w:t>
      </w:r>
      <w:r>
        <w:br/>
      </w:r>
      <w:r>
        <w:rPr>
          <w:rStyle w:val="VerbatimChar"/>
        </w:rPr>
        <w:t>··········</w:t>
      </w:r>
      <w:r>
        <w:br/>
      </w:r>
      <w:r>
        <w:rPr>
          <w:rStyle w:val="VerbatimChar"/>
        </w:rPr>
        <w:t>Mounted at /content/drive</w:t>
      </w:r>
    </w:p>
    <w:p w14:paraId="76FBE276" w14:textId="77777777" w:rsidR="0086281D" w:rsidRDefault="0086281D" w:rsidP="0086281D">
      <w:pPr>
        <w:pStyle w:val="SourceCode"/>
      </w:pPr>
      <w:r>
        <w:rPr>
          <w:rStyle w:val="ImportTok"/>
        </w:rPr>
        <w:t>from</w:t>
      </w:r>
      <w:r>
        <w:rPr>
          <w:rStyle w:val="NormalTok"/>
        </w:rPr>
        <w:t xml:space="preserve"> </w:t>
      </w:r>
      <w:proofErr w:type="spellStart"/>
      <w:r>
        <w:rPr>
          <w:rStyle w:val="NormalTok"/>
        </w:rPr>
        <w:t>matplotlib</w:t>
      </w:r>
      <w:proofErr w:type="spellEnd"/>
      <w:r>
        <w:rPr>
          <w:rStyle w:val="NormalTok"/>
        </w:rPr>
        <w:t xml:space="preserve"> </w:t>
      </w:r>
      <w:r>
        <w:rPr>
          <w:rStyle w:val="ImportTok"/>
        </w:rPr>
        <w:t>import</w:t>
      </w:r>
      <w:r>
        <w:rPr>
          <w:rStyle w:val="NormalTok"/>
        </w:rPr>
        <w:t xml:space="preserve"> </w:t>
      </w:r>
      <w:proofErr w:type="spellStart"/>
      <w:r>
        <w:rPr>
          <w:rStyle w:val="NormalTok"/>
        </w:rPr>
        <w:t>pyplot</w:t>
      </w:r>
      <w:proofErr w:type="spell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rPr>
          <w:rStyle w:val="ImportTok"/>
        </w:rPr>
        <w:t>import</w:t>
      </w:r>
      <w:r>
        <w:rPr>
          <w:rStyle w:val="NormalTok"/>
        </w:rPr>
        <w:t xml:space="preserve"> warnings</w:t>
      </w:r>
      <w:r>
        <w:br/>
      </w:r>
      <w:proofErr w:type="spellStart"/>
      <w:r>
        <w:rPr>
          <w:rStyle w:val="NormalTok"/>
        </w:rPr>
        <w:t>warnings.filterwarnings</w:t>
      </w:r>
      <w:proofErr w:type="spellEnd"/>
      <w:r>
        <w:rPr>
          <w:rStyle w:val="NormalTok"/>
        </w:rPr>
        <w:t>(</w:t>
      </w:r>
      <w:r>
        <w:rPr>
          <w:rStyle w:val="StringTok"/>
        </w:rPr>
        <w:t>"ignore"</w:t>
      </w:r>
      <w:r>
        <w:rPr>
          <w:rStyle w:val="NormalTok"/>
        </w:rPr>
        <w:t>)</w:t>
      </w:r>
      <w:r>
        <w:br/>
      </w:r>
      <w:r>
        <w:rPr>
          <w:rStyle w:val="ImportTok"/>
        </w:rPr>
        <w:t>import</w:t>
      </w:r>
      <w:r>
        <w:rPr>
          <w:rStyle w:val="NormalTok"/>
        </w:rPr>
        <w:t xml:space="preserve"> </w:t>
      </w:r>
      <w:proofErr w:type="spellStart"/>
      <w:r>
        <w:rPr>
          <w:rStyle w:val="NormalTok"/>
        </w:rPr>
        <w:t>seaborn</w:t>
      </w:r>
      <w:proofErr w:type="spellEnd"/>
      <w:r>
        <w:rPr>
          <w:rStyle w:val="NormalTok"/>
        </w:rPr>
        <w:t xml:space="preserve"> </w:t>
      </w:r>
      <w:r>
        <w:rPr>
          <w:rStyle w:val="ImportTok"/>
        </w:rPr>
        <w:t>as</w:t>
      </w:r>
      <w:r>
        <w:rPr>
          <w:rStyle w:val="NormalTok"/>
        </w:rPr>
        <w:t xml:space="preserve"> </w:t>
      </w:r>
      <w:proofErr w:type="spellStart"/>
      <w:r>
        <w:rPr>
          <w:rStyle w:val="NormalTok"/>
        </w:rPr>
        <w:t>sns</w:t>
      </w:r>
      <w:proofErr w:type="spellEnd"/>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rPr>
          <w:rStyle w:val="ImportTok"/>
        </w:rPr>
        <w:t>from</w:t>
      </w:r>
      <w:r>
        <w:rPr>
          <w:rStyle w:val="NormalTok"/>
        </w:rPr>
        <w:t xml:space="preserve"> </w:t>
      </w:r>
      <w:proofErr w:type="spellStart"/>
      <w:r>
        <w:rPr>
          <w:rStyle w:val="NormalTok"/>
        </w:rPr>
        <w:t>imblearn.over_sampling</w:t>
      </w:r>
      <w:proofErr w:type="spellEnd"/>
      <w:r>
        <w:rPr>
          <w:rStyle w:val="NormalTok"/>
        </w:rPr>
        <w:t xml:space="preserve"> </w:t>
      </w:r>
      <w:r>
        <w:rPr>
          <w:rStyle w:val="ImportTok"/>
        </w:rPr>
        <w:t>import</w:t>
      </w:r>
      <w:r>
        <w:rPr>
          <w:rStyle w:val="NormalTok"/>
        </w:rPr>
        <w:t xml:space="preserve"> SMOTE</w:t>
      </w:r>
      <w:r>
        <w:br/>
      </w:r>
      <w:r>
        <w:rPr>
          <w:rStyle w:val="ImportTok"/>
        </w:rPr>
        <w:t>from</w:t>
      </w:r>
      <w:r>
        <w:rPr>
          <w:rStyle w:val="NormalTok"/>
        </w:rPr>
        <w:t xml:space="preserve"> </w:t>
      </w:r>
      <w:proofErr w:type="spellStart"/>
      <w:r>
        <w:rPr>
          <w:rStyle w:val="NormalTok"/>
        </w:rPr>
        <w:t>sklearn.preprocessing</w:t>
      </w:r>
      <w:proofErr w:type="spellEnd"/>
      <w:r>
        <w:rPr>
          <w:rStyle w:val="NormalTok"/>
        </w:rPr>
        <w:t xml:space="preserve"> </w:t>
      </w:r>
      <w:r>
        <w:rPr>
          <w:rStyle w:val="ImportTok"/>
        </w:rPr>
        <w:t>import</w:t>
      </w:r>
      <w:r>
        <w:rPr>
          <w:rStyle w:val="NormalTok"/>
        </w:rPr>
        <w:t xml:space="preserve"> </w:t>
      </w:r>
      <w:proofErr w:type="spellStart"/>
      <w:r>
        <w:rPr>
          <w:rStyle w:val="NormalTok"/>
        </w:rPr>
        <w:t>StandardScaler</w:t>
      </w:r>
      <w:proofErr w:type="spellEnd"/>
      <w:r>
        <w:br/>
      </w:r>
      <w:r>
        <w:rPr>
          <w:rStyle w:val="ImportTok"/>
        </w:rPr>
        <w:t>from</w:t>
      </w:r>
      <w:r>
        <w:rPr>
          <w:rStyle w:val="NormalTok"/>
        </w:rPr>
        <w:t xml:space="preserve"> </w:t>
      </w:r>
      <w:proofErr w:type="spellStart"/>
      <w:r>
        <w:rPr>
          <w:rStyle w:val="NormalTok"/>
        </w:rPr>
        <w:t>sklearn.model_selection</w:t>
      </w:r>
      <w:proofErr w:type="spellEnd"/>
      <w:r>
        <w:rPr>
          <w:rStyle w:val="NormalTok"/>
        </w:rPr>
        <w:t xml:space="preserve"> </w:t>
      </w:r>
      <w:r>
        <w:rPr>
          <w:rStyle w:val="ImportTok"/>
        </w:rPr>
        <w:t>import</w:t>
      </w:r>
      <w:r>
        <w:rPr>
          <w:rStyle w:val="NormalTok"/>
        </w:rPr>
        <w:t xml:space="preserve"> </w:t>
      </w:r>
      <w:proofErr w:type="spellStart"/>
      <w:r>
        <w:rPr>
          <w:rStyle w:val="NormalTok"/>
        </w:rPr>
        <w:t>train_test_split</w:t>
      </w:r>
      <w:proofErr w:type="spellEnd"/>
      <w:r>
        <w:br/>
      </w:r>
      <w:r>
        <w:rPr>
          <w:rStyle w:val="ImportTok"/>
        </w:rPr>
        <w:t>import</w:t>
      </w:r>
      <w:r>
        <w:rPr>
          <w:rStyle w:val="NormalTok"/>
        </w:rPr>
        <w:t xml:space="preserve"> </w:t>
      </w:r>
      <w:proofErr w:type="spellStart"/>
      <w:r>
        <w:rPr>
          <w:rStyle w:val="NormalTok"/>
        </w:rPr>
        <w:t>tensorflow</w:t>
      </w:r>
      <w:proofErr w:type="spellEnd"/>
      <w:r>
        <w:rPr>
          <w:rStyle w:val="NormalTok"/>
        </w:rPr>
        <w:t xml:space="preserve"> </w:t>
      </w:r>
      <w:r>
        <w:rPr>
          <w:rStyle w:val="ImportTok"/>
        </w:rPr>
        <w:t>as</w:t>
      </w:r>
      <w:r>
        <w:rPr>
          <w:rStyle w:val="NormalTok"/>
        </w:rPr>
        <w:t xml:space="preserve"> </w:t>
      </w:r>
      <w:proofErr w:type="spellStart"/>
      <w:r>
        <w:rPr>
          <w:rStyle w:val="NormalTok"/>
        </w:rPr>
        <w:t>tf</w:t>
      </w:r>
      <w:proofErr w:type="spellEnd"/>
      <w:r>
        <w:br/>
      </w:r>
      <w:r>
        <w:rPr>
          <w:rStyle w:val="ImportTok"/>
        </w:rPr>
        <w:t>from</w:t>
      </w:r>
      <w:r>
        <w:rPr>
          <w:rStyle w:val="NormalTok"/>
        </w:rPr>
        <w:t xml:space="preserve"> </w:t>
      </w:r>
      <w:proofErr w:type="spellStart"/>
      <w:r>
        <w:rPr>
          <w:rStyle w:val="NormalTok"/>
        </w:rPr>
        <w:t>tensorflow.keras.layers</w:t>
      </w:r>
      <w:proofErr w:type="spellEnd"/>
      <w:r>
        <w:rPr>
          <w:rStyle w:val="NormalTok"/>
        </w:rPr>
        <w:t xml:space="preserve"> </w:t>
      </w:r>
      <w:r>
        <w:rPr>
          <w:rStyle w:val="ImportTok"/>
        </w:rPr>
        <w:t>import</w:t>
      </w:r>
      <w:r>
        <w:rPr>
          <w:rStyle w:val="NormalTok"/>
        </w:rPr>
        <w:t xml:space="preserve"> Dense</w:t>
      </w:r>
      <w:r>
        <w:br/>
      </w:r>
      <w:r>
        <w:rPr>
          <w:rStyle w:val="ImportTok"/>
        </w:rPr>
        <w:t>from</w:t>
      </w:r>
      <w:r>
        <w:rPr>
          <w:rStyle w:val="NormalTok"/>
        </w:rPr>
        <w:t xml:space="preserve"> </w:t>
      </w:r>
      <w:proofErr w:type="spellStart"/>
      <w:r>
        <w:rPr>
          <w:rStyle w:val="NormalTok"/>
        </w:rPr>
        <w:t>tensorflow.keras.layers</w:t>
      </w:r>
      <w:proofErr w:type="spellEnd"/>
      <w:r>
        <w:rPr>
          <w:rStyle w:val="NormalTok"/>
        </w:rPr>
        <w:t xml:space="preserve"> </w:t>
      </w:r>
      <w:r>
        <w:rPr>
          <w:rStyle w:val="ImportTok"/>
        </w:rPr>
        <w:t>import</w:t>
      </w:r>
      <w:r>
        <w:rPr>
          <w:rStyle w:val="NormalTok"/>
        </w:rPr>
        <w:t xml:space="preserve"> Input</w:t>
      </w:r>
      <w:r>
        <w:br/>
      </w:r>
      <w:r>
        <w:rPr>
          <w:rStyle w:val="ImportTok"/>
        </w:rPr>
        <w:t>from</w:t>
      </w:r>
      <w:r>
        <w:rPr>
          <w:rStyle w:val="NormalTok"/>
        </w:rPr>
        <w:t xml:space="preserve"> </w:t>
      </w:r>
      <w:proofErr w:type="spellStart"/>
      <w:r>
        <w:rPr>
          <w:rStyle w:val="NormalTok"/>
        </w:rPr>
        <w:t>tensorflow.keras.models</w:t>
      </w:r>
      <w:proofErr w:type="spellEnd"/>
      <w:r>
        <w:rPr>
          <w:rStyle w:val="NormalTok"/>
        </w:rPr>
        <w:t xml:space="preserve"> </w:t>
      </w:r>
      <w:r>
        <w:rPr>
          <w:rStyle w:val="ImportTok"/>
        </w:rPr>
        <w:t>import</w:t>
      </w:r>
      <w:r>
        <w:rPr>
          <w:rStyle w:val="NormalTok"/>
        </w:rPr>
        <w:t xml:space="preserve"> Model</w:t>
      </w:r>
    </w:p>
    <w:p w14:paraId="382BD25D" w14:textId="77777777" w:rsidR="0086281D" w:rsidRDefault="0086281D" w:rsidP="0086281D">
      <w:pPr>
        <w:pStyle w:val="SourceCode"/>
      </w:pPr>
      <w:proofErr w:type="spellStart"/>
      <w:r>
        <w:rPr>
          <w:rStyle w:val="NormalTok"/>
        </w:rPr>
        <w:t>df</w:t>
      </w:r>
      <w:proofErr w:type="spellEnd"/>
      <w:r>
        <w:rPr>
          <w:rStyle w:val="NormalTok"/>
        </w:rPr>
        <w:t xml:space="preserve"> </w:t>
      </w:r>
      <w:r>
        <w:rPr>
          <w:rStyle w:val="OperatorTok"/>
        </w:rPr>
        <w:t>=</w:t>
      </w:r>
      <w:r>
        <w:rPr>
          <w:rStyle w:val="NormalTok"/>
        </w:rPr>
        <w:t xml:space="preserve"> </w:t>
      </w:r>
      <w:proofErr w:type="spellStart"/>
      <w:r>
        <w:rPr>
          <w:rStyle w:val="NormalTok"/>
        </w:rPr>
        <w:t>pd.read_csv</w:t>
      </w:r>
      <w:proofErr w:type="spellEnd"/>
      <w:r>
        <w:rPr>
          <w:rStyle w:val="NormalTok"/>
        </w:rPr>
        <w:t>(</w:t>
      </w:r>
      <w:r>
        <w:rPr>
          <w:rStyle w:val="StringTok"/>
        </w:rPr>
        <w:t>"/content/drive/My Drive/</w:t>
      </w:r>
      <w:proofErr w:type="spellStart"/>
      <w:r>
        <w:rPr>
          <w:rStyle w:val="StringTok"/>
        </w:rPr>
        <w:t>creditcard.csv</w:t>
      </w:r>
      <w:proofErr w:type="spellEnd"/>
      <w:r>
        <w:rPr>
          <w:rStyle w:val="StringTok"/>
        </w:rPr>
        <w:t>"</w:t>
      </w:r>
      <w:r>
        <w:rPr>
          <w:rStyle w:val="NormalTok"/>
        </w:rPr>
        <w:t>, encoding</w:t>
      </w:r>
      <w:r>
        <w:rPr>
          <w:rStyle w:val="OperatorTok"/>
        </w:rPr>
        <w:t>=</w:t>
      </w:r>
      <w:r>
        <w:rPr>
          <w:rStyle w:val="StringTok"/>
        </w:rPr>
        <w:t>"utf-8"</w:t>
      </w:r>
      <w:r>
        <w:rPr>
          <w:rStyle w:val="NormalTok"/>
        </w:rPr>
        <w:t>)</w:t>
      </w:r>
    </w:p>
    <w:p w14:paraId="0431F941" w14:textId="77777777" w:rsidR="0086281D" w:rsidRDefault="0086281D" w:rsidP="0086281D">
      <w:pPr>
        <w:pStyle w:val="SourceCode"/>
      </w:pPr>
      <w:proofErr w:type="spellStart"/>
      <w:r>
        <w:rPr>
          <w:rStyle w:val="NormalTok"/>
        </w:rPr>
        <w:t>df</w:t>
      </w:r>
      <w:proofErr w:type="spellEnd"/>
    </w:p>
    <w:p w14:paraId="0C33E053" w14:textId="77777777" w:rsidR="0086281D" w:rsidRDefault="0086281D" w:rsidP="0086281D">
      <w:pPr>
        <w:pStyle w:val="SourceCode"/>
      </w:pPr>
      <w:r>
        <w:rPr>
          <w:rStyle w:val="VerbatimChar"/>
        </w:rPr>
        <w:t xml:space="preserve">            Time         V1         V2  ...       V28  Amount  Class</w:t>
      </w:r>
      <w:r>
        <w:br/>
      </w:r>
      <w:r>
        <w:rPr>
          <w:rStyle w:val="VerbatimChar"/>
        </w:rPr>
        <w:t>0            0.0  -1.359807  -0.072781  ... -0.021053  149.62      0</w:t>
      </w:r>
      <w:r>
        <w:br/>
      </w:r>
      <w:r>
        <w:rPr>
          <w:rStyle w:val="VerbatimChar"/>
        </w:rPr>
        <w:t>1            0.0   1.191857   0.266151  ...  0.014724    2.69      0</w:t>
      </w:r>
      <w:r>
        <w:br/>
      </w:r>
      <w:r>
        <w:rPr>
          <w:rStyle w:val="VerbatimChar"/>
        </w:rPr>
        <w:t>2            1.0  -1.358354  -1.340163  ... -0.059752  378.66      0</w:t>
      </w:r>
      <w:r>
        <w:br/>
      </w:r>
      <w:r>
        <w:rPr>
          <w:rStyle w:val="VerbatimChar"/>
        </w:rPr>
        <w:t>3            1.0  -0.966272  -0.185226  ...  0.061458  123.50      0</w:t>
      </w:r>
      <w:r>
        <w:br/>
      </w:r>
      <w:r>
        <w:rPr>
          <w:rStyle w:val="VerbatimChar"/>
        </w:rPr>
        <w:t>4            2.0  -1.158233   0.877737  ...  0.215153   69.99      0</w:t>
      </w:r>
      <w:r>
        <w:br/>
      </w:r>
      <w:r>
        <w:rPr>
          <w:rStyle w:val="VerbatimChar"/>
        </w:rPr>
        <w:t>...          ...        ...        ...  ...       ...     ...    ...</w:t>
      </w:r>
      <w:r>
        <w:br/>
      </w:r>
      <w:r>
        <w:rPr>
          <w:rStyle w:val="VerbatimChar"/>
        </w:rPr>
        <w:t>284802  172786.0 -11.881118  10.071785  ...  0.823731    0.77      0</w:t>
      </w:r>
      <w:r>
        <w:br/>
      </w:r>
      <w:r>
        <w:rPr>
          <w:rStyle w:val="VerbatimChar"/>
        </w:rPr>
        <w:t>284803  172787.0  -0.732789  -0.055080  ... -0.053527   24.79      0</w:t>
      </w:r>
      <w:r>
        <w:br/>
      </w:r>
      <w:r>
        <w:rPr>
          <w:rStyle w:val="VerbatimChar"/>
        </w:rPr>
        <w:t>284804  172788.0   1.919565  -0.301254  ... -0.026561   67.88      0</w:t>
      </w:r>
      <w:r>
        <w:br/>
      </w:r>
      <w:r>
        <w:rPr>
          <w:rStyle w:val="VerbatimChar"/>
        </w:rPr>
        <w:t>284805  172788.0  -0.240440   0.530483  ...  0.104533   10.00      0</w:t>
      </w:r>
      <w:r>
        <w:br/>
      </w:r>
      <w:r>
        <w:rPr>
          <w:rStyle w:val="VerbatimChar"/>
        </w:rPr>
        <w:t>284806  172792.0  -0.533413  -0.189733  ...  0.013649  217.00      0</w:t>
      </w:r>
      <w:r>
        <w:br/>
      </w:r>
      <w:r>
        <w:br/>
      </w:r>
      <w:r>
        <w:rPr>
          <w:rStyle w:val="VerbatimChar"/>
        </w:rPr>
        <w:t>[284807 rows x 31 columns]</w:t>
      </w:r>
    </w:p>
    <w:p w14:paraId="3D317BFC" w14:textId="77777777" w:rsidR="0086281D" w:rsidRDefault="0086281D" w:rsidP="0086281D">
      <w:pPr>
        <w:pStyle w:val="SourceCode"/>
      </w:pPr>
      <w:proofErr w:type="spellStart"/>
      <w:r>
        <w:rPr>
          <w:rStyle w:val="NormalTok"/>
        </w:rPr>
        <w:t>df.head</w:t>
      </w:r>
      <w:proofErr w:type="spellEnd"/>
      <w:r>
        <w:rPr>
          <w:rStyle w:val="NormalTok"/>
        </w:rPr>
        <w:t>()</w:t>
      </w:r>
    </w:p>
    <w:p w14:paraId="2E6E565A" w14:textId="77777777" w:rsidR="0086281D" w:rsidRDefault="0086281D" w:rsidP="0086281D">
      <w:pPr>
        <w:pStyle w:val="SourceCode"/>
      </w:pPr>
      <w:r>
        <w:rPr>
          <w:rStyle w:val="VerbatimChar"/>
        </w:rPr>
        <w:t xml:space="preserve">   Time        V1        V2        V3  ...       V27       V28  Amount  Class</w:t>
      </w:r>
      <w:r>
        <w:br/>
      </w:r>
      <w:r>
        <w:rPr>
          <w:rStyle w:val="VerbatimChar"/>
        </w:rPr>
        <w:t>0   0.0 -1.359807 -0.072781  2.536347  ...  0.133558 -0.021053  149.62      0</w:t>
      </w:r>
      <w:r>
        <w:br/>
      </w:r>
      <w:r>
        <w:rPr>
          <w:rStyle w:val="VerbatimChar"/>
        </w:rPr>
        <w:t>1   0.0  1.191857  0.266151  0.166480  ... -0.008983  0.014724    2.69      0</w:t>
      </w:r>
      <w:r>
        <w:br/>
      </w:r>
      <w:r>
        <w:rPr>
          <w:rStyle w:val="VerbatimChar"/>
        </w:rPr>
        <w:t>2   1.0 -1.358354 -1.340163  1.773209  ... -0.055353 -0.059752  378.66      0</w:t>
      </w:r>
      <w:r>
        <w:br/>
      </w:r>
      <w:r>
        <w:rPr>
          <w:rStyle w:val="VerbatimChar"/>
        </w:rPr>
        <w:t>3   1.0 -0.966272 -0.185226  1.792993  ...  0.062723  0.061458  123.50      0</w:t>
      </w:r>
      <w:r>
        <w:br/>
      </w:r>
      <w:r>
        <w:rPr>
          <w:rStyle w:val="VerbatimChar"/>
        </w:rPr>
        <w:t>4   2.0 -1.158233  0.877737  1.548718  ...  0.219422  0.215153   69.99      0</w:t>
      </w:r>
      <w:r>
        <w:br/>
      </w:r>
      <w:r>
        <w:br/>
      </w:r>
      <w:r>
        <w:rPr>
          <w:rStyle w:val="VerbatimChar"/>
        </w:rPr>
        <w:t>[5 rows x 31 columns]</w:t>
      </w:r>
    </w:p>
    <w:p w14:paraId="59F3926F" w14:textId="77777777" w:rsidR="0086281D" w:rsidRDefault="0086281D" w:rsidP="0086281D">
      <w:pPr>
        <w:pStyle w:val="SourceCode"/>
      </w:pPr>
      <w:r>
        <w:rPr>
          <w:rStyle w:val="NormalTok"/>
        </w:rPr>
        <w:t xml:space="preserve">fig, ax </w:t>
      </w:r>
      <w:r>
        <w:rPr>
          <w:rStyle w:val="OperatorTok"/>
        </w:rPr>
        <w:t>=</w:t>
      </w:r>
      <w:r>
        <w:rPr>
          <w:rStyle w:val="NormalTok"/>
        </w:rPr>
        <w:t xml:space="preserve"> </w:t>
      </w:r>
      <w:proofErr w:type="spellStart"/>
      <w:r>
        <w:rPr>
          <w:rStyle w:val="NormalTok"/>
        </w:rPr>
        <w:t>plt.subplots</w:t>
      </w:r>
      <w:proofErr w:type="spellEnd"/>
      <w:r>
        <w:rPr>
          <w:rStyle w:val="NormalTok"/>
        </w:rPr>
        <w:t>(</w:t>
      </w:r>
      <w:proofErr w:type="spellStart"/>
      <w:r>
        <w:rPr>
          <w:rStyle w:val="NormalTok"/>
        </w:rPr>
        <w:t>figsize</w:t>
      </w:r>
      <w:proofErr w:type="spellEnd"/>
      <w:r>
        <w:rPr>
          <w:rStyle w:val="OperatorTok"/>
        </w:rPr>
        <w:t>=</w:t>
      </w:r>
      <w:r>
        <w:rPr>
          <w:rStyle w:val="NormalTok"/>
        </w:rPr>
        <w:t>(</w:t>
      </w:r>
      <w:r>
        <w:rPr>
          <w:rStyle w:val="DecValTok"/>
        </w:rPr>
        <w:t>20</w:t>
      </w:r>
      <w:r>
        <w:rPr>
          <w:rStyle w:val="NormalTok"/>
        </w:rPr>
        <w:t>,</w:t>
      </w:r>
      <w:r>
        <w:rPr>
          <w:rStyle w:val="DecValTok"/>
        </w:rPr>
        <w:t>10</w:t>
      </w:r>
      <w:r>
        <w:rPr>
          <w:rStyle w:val="NormalTok"/>
        </w:rPr>
        <w:t>))</w:t>
      </w:r>
      <w:r>
        <w:br/>
      </w:r>
      <w:proofErr w:type="spellStart"/>
      <w:r>
        <w:rPr>
          <w:rStyle w:val="NormalTok"/>
        </w:rPr>
        <w:t>corr</w:t>
      </w:r>
      <w:proofErr w:type="spellEnd"/>
      <w:r>
        <w:rPr>
          <w:rStyle w:val="NormalTok"/>
        </w:rPr>
        <w:t xml:space="preserve"> </w:t>
      </w:r>
      <w:r>
        <w:rPr>
          <w:rStyle w:val="OperatorTok"/>
        </w:rPr>
        <w:t>=</w:t>
      </w:r>
      <w:r>
        <w:rPr>
          <w:rStyle w:val="NormalTok"/>
        </w:rPr>
        <w:t xml:space="preserve"> </w:t>
      </w:r>
      <w:proofErr w:type="spellStart"/>
      <w:r>
        <w:rPr>
          <w:rStyle w:val="NormalTok"/>
        </w:rPr>
        <w:t>df.corr</w:t>
      </w:r>
      <w:proofErr w:type="spellEnd"/>
      <w:r>
        <w:rPr>
          <w:rStyle w:val="NormalTok"/>
        </w:rPr>
        <w:t>()</w:t>
      </w:r>
      <w:r>
        <w:br/>
      </w:r>
      <w:proofErr w:type="spellStart"/>
      <w:r>
        <w:rPr>
          <w:rStyle w:val="NormalTok"/>
        </w:rPr>
        <w:t>sns.heatmap</w:t>
      </w:r>
      <w:proofErr w:type="spellEnd"/>
      <w:r>
        <w:rPr>
          <w:rStyle w:val="NormalTok"/>
        </w:rPr>
        <w:t>(</w:t>
      </w:r>
      <w:proofErr w:type="spellStart"/>
      <w:r>
        <w:rPr>
          <w:rStyle w:val="NormalTok"/>
        </w:rPr>
        <w:t>corr</w:t>
      </w:r>
      <w:proofErr w:type="spellEnd"/>
      <w:r>
        <w:rPr>
          <w:rStyle w:val="NormalTok"/>
        </w:rPr>
        <w:t xml:space="preserve">, </w:t>
      </w:r>
      <w:proofErr w:type="spellStart"/>
      <w:r>
        <w:rPr>
          <w:rStyle w:val="NormalTok"/>
        </w:rPr>
        <w:t>cmap</w:t>
      </w:r>
      <w:proofErr w:type="spellEnd"/>
      <w:r>
        <w:rPr>
          <w:rStyle w:val="OperatorTok"/>
        </w:rPr>
        <w:t>=</w:t>
      </w:r>
      <w:r>
        <w:rPr>
          <w:rStyle w:val="StringTok"/>
        </w:rPr>
        <w:t>"gray"</w:t>
      </w:r>
      <w:r>
        <w:rPr>
          <w:rStyle w:val="NormalTok"/>
        </w:rPr>
        <w:t>, ax</w:t>
      </w:r>
      <w:r>
        <w:rPr>
          <w:rStyle w:val="OperatorTok"/>
        </w:rPr>
        <w:t>=</w:t>
      </w:r>
      <w:r>
        <w:rPr>
          <w:rStyle w:val="NormalTok"/>
        </w:rPr>
        <w:t>ax)</w:t>
      </w:r>
      <w:r>
        <w:br/>
      </w:r>
      <w:proofErr w:type="spellStart"/>
      <w:r>
        <w:rPr>
          <w:rStyle w:val="NormalTok"/>
        </w:rPr>
        <w:t>ax.set_title</w:t>
      </w:r>
      <w:proofErr w:type="spellEnd"/>
      <w:r>
        <w:rPr>
          <w:rStyle w:val="NormalTok"/>
        </w:rPr>
        <w:t>(</w:t>
      </w:r>
      <w:r>
        <w:rPr>
          <w:rStyle w:val="StringTok"/>
        </w:rPr>
        <w:t>"Imbalanced Correlation Matrix"</w:t>
      </w:r>
      <w:r>
        <w:rPr>
          <w:rStyle w:val="NormalTok"/>
        </w:rPr>
        <w:t xml:space="preserve">, </w:t>
      </w:r>
      <w:proofErr w:type="spellStart"/>
      <w:r>
        <w:rPr>
          <w:rStyle w:val="NormalTok"/>
        </w:rPr>
        <w:t>fontsize</w:t>
      </w:r>
      <w:proofErr w:type="spellEnd"/>
      <w:r>
        <w:rPr>
          <w:rStyle w:val="OperatorTok"/>
        </w:rPr>
        <w:t>=</w:t>
      </w:r>
      <w:r>
        <w:rPr>
          <w:rStyle w:val="DecValTok"/>
        </w:rPr>
        <w:t>14</w:t>
      </w:r>
      <w:r>
        <w:rPr>
          <w:rStyle w:val="NormalTok"/>
        </w:rPr>
        <w:t>)</w:t>
      </w:r>
      <w:r>
        <w:br/>
      </w:r>
      <w:proofErr w:type="spellStart"/>
      <w:r>
        <w:rPr>
          <w:rStyle w:val="NormalTok"/>
        </w:rPr>
        <w:t>plt.show</w:t>
      </w:r>
      <w:proofErr w:type="spellEnd"/>
      <w:r>
        <w:rPr>
          <w:rStyle w:val="NormalTok"/>
        </w:rPr>
        <w:t>()</w:t>
      </w:r>
    </w:p>
    <w:p w14:paraId="7045A10F" w14:textId="73C24C73" w:rsidR="0086281D" w:rsidRDefault="0086281D" w:rsidP="0086281D">
      <w:pPr>
        <w:pStyle w:val="FirstParagraph"/>
        <w:rPr>
          <w:rStyle w:val="NormalTok"/>
        </w:rPr>
      </w:pPr>
      <w:r>
        <w:rPr>
          <w:noProof/>
        </w:rPr>
        <w:drawing>
          <wp:inline distT="0" distB="0" distL="0" distR="0" wp14:anchorId="28958C9F" wp14:editId="558894D3">
            <wp:extent cx="5343525" cy="3105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43525" cy="3105150"/>
                    </a:xfrm>
                    <a:prstGeom prst="rect">
                      <a:avLst/>
                    </a:prstGeom>
                    <a:solidFill>
                      <a:srgbClr val="FFFFFF"/>
                    </a:solidFill>
                    <a:ln>
                      <a:noFill/>
                    </a:ln>
                  </pic:spPr>
                </pic:pic>
              </a:graphicData>
            </a:graphic>
          </wp:inline>
        </w:drawing>
      </w:r>
    </w:p>
    <w:p w14:paraId="3A40BC81" w14:textId="77777777" w:rsidR="0086281D" w:rsidRDefault="0086281D" w:rsidP="0086281D">
      <w:pPr>
        <w:pStyle w:val="SourceCode"/>
      </w:pPr>
      <w:proofErr w:type="spellStart"/>
      <w:r>
        <w:rPr>
          <w:rStyle w:val="NormalTok"/>
        </w:rPr>
        <w:t>sns.countplot</w:t>
      </w:r>
      <w:proofErr w:type="spellEnd"/>
      <w:r>
        <w:rPr>
          <w:rStyle w:val="NormalTok"/>
        </w:rPr>
        <w:t>(x</w:t>
      </w:r>
      <w:r>
        <w:rPr>
          <w:rStyle w:val="OperatorTok"/>
        </w:rPr>
        <w:t>=</w:t>
      </w:r>
      <w:r>
        <w:rPr>
          <w:rStyle w:val="StringTok"/>
        </w:rPr>
        <w:t>'</w:t>
      </w:r>
      <w:proofErr w:type="spellStart"/>
      <w:r>
        <w:rPr>
          <w:rStyle w:val="StringTok"/>
        </w:rPr>
        <w:t>Class'</w:t>
      </w:r>
      <w:r>
        <w:rPr>
          <w:rStyle w:val="NormalTok"/>
        </w:rPr>
        <w:t>,data</w:t>
      </w:r>
      <w:proofErr w:type="spellEnd"/>
      <w:r>
        <w:rPr>
          <w:rStyle w:val="OperatorTok"/>
        </w:rPr>
        <w:t>=</w:t>
      </w:r>
      <w:proofErr w:type="spellStart"/>
      <w:r>
        <w:rPr>
          <w:rStyle w:val="NormalTok"/>
        </w:rPr>
        <w:t>df</w:t>
      </w:r>
      <w:proofErr w:type="spellEnd"/>
      <w:r>
        <w:rPr>
          <w:rStyle w:val="NormalTok"/>
        </w:rPr>
        <w:t>)</w:t>
      </w:r>
    </w:p>
    <w:p w14:paraId="608C64AC" w14:textId="77777777" w:rsidR="0086281D" w:rsidRDefault="0086281D" w:rsidP="0086281D">
      <w:pPr>
        <w:pStyle w:val="SourceCode"/>
      </w:pPr>
      <w:r>
        <w:rPr>
          <w:rStyle w:val="VerbatimChar"/>
        </w:rPr>
        <w:t>&lt;matplotlib.axes._</w:t>
      </w:r>
      <w:proofErr w:type="spellStart"/>
      <w:r>
        <w:rPr>
          <w:rStyle w:val="VerbatimChar"/>
        </w:rPr>
        <w:t>subplots.AxesSubplot</w:t>
      </w:r>
      <w:proofErr w:type="spellEnd"/>
      <w:r>
        <w:rPr>
          <w:rStyle w:val="VerbatimChar"/>
        </w:rPr>
        <w:t xml:space="preserve"> at 0x7f690eb54f60&gt;</w:t>
      </w:r>
    </w:p>
    <w:p w14:paraId="04FF0317" w14:textId="5B5B203D" w:rsidR="0086281D" w:rsidRDefault="0086281D" w:rsidP="0086281D">
      <w:pPr>
        <w:pStyle w:val="FirstParagraph"/>
        <w:rPr>
          <w:rStyle w:val="NormalTok"/>
        </w:rPr>
      </w:pPr>
      <w:r>
        <w:rPr>
          <w:noProof/>
        </w:rPr>
        <w:drawing>
          <wp:inline distT="0" distB="0" distL="0" distR="0" wp14:anchorId="0C406CE8" wp14:editId="60DEB88F">
            <wp:extent cx="5238750" cy="3371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38750" cy="3371850"/>
                    </a:xfrm>
                    <a:prstGeom prst="rect">
                      <a:avLst/>
                    </a:prstGeom>
                    <a:solidFill>
                      <a:srgbClr val="FFFFFF"/>
                    </a:solidFill>
                    <a:ln>
                      <a:noFill/>
                    </a:ln>
                  </pic:spPr>
                </pic:pic>
              </a:graphicData>
            </a:graphic>
          </wp:inline>
        </w:drawing>
      </w:r>
    </w:p>
    <w:p w14:paraId="46262C59" w14:textId="77777777" w:rsidR="0086281D" w:rsidRDefault="0086281D" w:rsidP="0086281D">
      <w:pPr>
        <w:pStyle w:val="SourceCode"/>
      </w:pPr>
      <w:proofErr w:type="spellStart"/>
      <w:r>
        <w:rPr>
          <w:rStyle w:val="NormalTok"/>
        </w:rPr>
        <w:t>sm</w:t>
      </w:r>
      <w:proofErr w:type="spellEnd"/>
      <w:r>
        <w:rPr>
          <w:rStyle w:val="NormalTok"/>
        </w:rPr>
        <w:t xml:space="preserve"> </w:t>
      </w:r>
      <w:r>
        <w:rPr>
          <w:rStyle w:val="OperatorTok"/>
        </w:rPr>
        <w:t>=</w:t>
      </w:r>
      <w:r>
        <w:rPr>
          <w:rStyle w:val="NormalTok"/>
        </w:rPr>
        <w:t xml:space="preserve"> SMOTE(</w:t>
      </w:r>
      <w:proofErr w:type="spellStart"/>
      <w:r>
        <w:rPr>
          <w:rStyle w:val="NormalTok"/>
        </w:rPr>
        <w:t>sampling_strategy</w:t>
      </w:r>
      <w:proofErr w:type="spellEnd"/>
      <w:r>
        <w:rPr>
          <w:rStyle w:val="OperatorTok"/>
        </w:rPr>
        <w:t>=</w:t>
      </w:r>
      <w:r>
        <w:rPr>
          <w:rStyle w:val="StringTok"/>
        </w:rPr>
        <w:t>'minority'</w:t>
      </w:r>
      <w:r>
        <w:rPr>
          <w:rStyle w:val="NormalTok"/>
        </w:rPr>
        <w:t xml:space="preserve">, </w:t>
      </w:r>
      <w:proofErr w:type="spellStart"/>
      <w:r>
        <w:rPr>
          <w:rStyle w:val="NormalTok"/>
        </w:rPr>
        <w:t>random_state</w:t>
      </w:r>
      <w:proofErr w:type="spellEnd"/>
      <w:r>
        <w:rPr>
          <w:rStyle w:val="OperatorTok"/>
        </w:rPr>
        <w:t>=</w:t>
      </w:r>
      <w:r>
        <w:rPr>
          <w:rStyle w:val="DecValTok"/>
        </w:rPr>
        <w:t>7</w:t>
      </w:r>
      <w:r>
        <w:rPr>
          <w:rStyle w:val="NormalTok"/>
        </w:rPr>
        <w:t>)</w:t>
      </w:r>
      <w:r>
        <w:br/>
      </w:r>
      <w:proofErr w:type="spellStart"/>
      <w:r>
        <w:rPr>
          <w:rStyle w:val="NormalTok"/>
        </w:rPr>
        <w:t>resampled_X</w:t>
      </w:r>
      <w:proofErr w:type="spellEnd"/>
      <w:r>
        <w:rPr>
          <w:rStyle w:val="NormalTok"/>
        </w:rPr>
        <w:t xml:space="preserve">, </w:t>
      </w:r>
      <w:proofErr w:type="spellStart"/>
      <w:r>
        <w:rPr>
          <w:rStyle w:val="NormalTok"/>
        </w:rPr>
        <w:t>resampled_Y</w:t>
      </w:r>
      <w:proofErr w:type="spellEnd"/>
      <w:r>
        <w:rPr>
          <w:rStyle w:val="NormalTok"/>
        </w:rPr>
        <w:t xml:space="preserve"> </w:t>
      </w:r>
      <w:r>
        <w:rPr>
          <w:rStyle w:val="OperatorTok"/>
        </w:rPr>
        <w:t>=</w:t>
      </w:r>
      <w:r>
        <w:rPr>
          <w:rStyle w:val="NormalTok"/>
        </w:rPr>
        <w:t xml:space="preserve"> </w:t>
      </w:r>
      <w:proofErr w:type="spellStart"/>
      <w:r>
        <w:rPr>
          <w:rStyle w:val="NormalTok"/>
        </w:rPr>
        <w:t>sm.fit_resample</w:t>
      </w:r>
      <w:proofErr w:type="spellEnd"/>
      <w:r>
        <w:rPr>
          <w:rStyle w:val="NormalTok"/>
        </w:rPr>
        <w:t>(</w:t>
      </w:r>
      <w:proofErr w:type="spellStart"/>
      <w:r>
        <w:rPr>
          <w:rStyle w:val="NormalTok"/>
        </w:rPr>
        <w:t>df.drop</w:t>
      </w:r>
      <w:proofErr w:type="spellEnd"/>
      <w:r>
        <w:rPr>
          <w:rStyle w:val="NormalTok"/>
        </w:rPr>
        <w:t>(</w:t>
      </w:r>
      <w:r>
        <w:rPr>
          <w:rStyle w:val="StringTok"/>
        </w:rPr>
        <w:t>'Class'</w:t>
      </w:r>
      <w:r>
        <w:rPr>
          <w:rStyle w:val="NormalTok"/>
        </w:rPr>
        <w:t>, axis</w:t>
      </w:r>
      <w:r>
        <w:rPr>
          <w:rStyle w:val="OperatorTok"/>
        </w:rPr>
        <w:t>=</w:t>
      </w:r>
      <w:r>
        <w:rPr>
          <w:rStyle w:val="DecValTok"/>
        </w:rPr>
        <w:t>1</w:t>
      </w:r>
      <w:r>
        <w:rPr>
          <w:rStyle w:val="NormalTok"/>
        </w:rPr>
        <w:t xml:space="preserve">), </w:t>
      </w:r>
      <w:proofErr w:type="spellStart"/>
      <w:r>
        <w:rPr>
          <w:rStyle w:val="NormalTok"/>
        </w:rPr>
        <w:t>df</w:t>
      </w:r>
      <w:proofErr w:type="spellEnd"/>
      <w:r>
        <w:rPr>
          <w:rStyle w:val="NormalTok"/>
        </w:rPr>
        <w:t>[</w:t>
      </w:r>
      <w:r>
        <w:rPr>
          <w:rStyle w:val="StringTok"/>
        </w:rPr>
        <w:t>'Class'</w:t>
      </w:r>
      <w:r>
        <w:rPr>
          <w:rStyle w:val="NormalTok"/>
        </w:rPr>
        <w:t>])</w:t>
      </w:r>
      <w:r>
        <w:br/>
      </w:r>
      <w:proofErr w:type="spellStart"/>
      <w:r>
        <w:rPr>
          <w:rStyle w:val="NormalTok"/>
        </w:rPr>
        <w:t>oversampled_df</w:t>
      </w:r>
      <w:proofErr w:type="spellEnd"/>
      <w:r>
        <w:rPr>
          <w:rStyle w:val="NormalTok"/>
        </w:rPr>
        <w:t xml:space="preserve"> </w:t>
      </w:r>
      <w:r>
        <w:rPr>
          <w:rStyle w:val="OperatorTok"/>
        </w:rPr>
        <w:t>=</w:t>
      </w:r>
      <w:r>
        <w:rPr>
          <w:rStyle w:val="NormalTok"/>
        </w:rPr>
        <w:t xml:space="preserve"> </w:t>
      </w:r>
      <w:proofErr w:type="spellStart"/>
      <w:r>
        <w:rPr>
          <w:rStyle w:val="NormalTok"/>
        </w:rPr>
        <w:t>pd.concat</w:t>
      </w:r>
      <w:proofErr w:type="spellEnd"/>
      <w:r>
        <w:rPr>
          <w:rStyle w:val="NormalTok"/>
        </w:rPr>
        <w:t>([</w:t>
      </w:r>
      <w:proofErr w:type="spellStart"/>
      <w:r>
        <w:rPr>
          <w:rStyle w:val="NormalTok"/>
        </w:rPr>
        <w:t>pd.DataFrame</w:t>
      </w:r>
      <w:proofErr w:type="spellEnd"/>
      <w:r>
        <w:rPr>
          <w:rStyle w:val="NormalTok"/>
        </w:rPr>
        <w:t>(</w:t>
      </w:r>
      <w:proofErr w:type="spellStart"/>
      <w:r>
        <w:rPr>
          <w:rStyle w:val="NormalTok"/>
        </w:rPr>
        <w:t>resampled_X</w:t>
      </w:r>
      <w:proofErr w:type="spellEnd"/>
      <w:r>
        <w:rPr>
          <w:rStyle w:val="NormalTok"/>
        </w:rPr>
        <w:t xml:space="preserve">), </w:t>
      </w:r>
      <w:proofErr w:type="spellStart"/>
      <w:r>
        <w:rPr>
          <w:rStyle w:val="NormalTok"/>
        </w:rPr>
        <w:t>pd.DataFrame</w:t>
      </w:r>
      <w:proofErr w:type="spellEnd"/>
      <w:r>
        <w:rPr>
          <w:rStyle w:val="NormalTok"/>
        </w:rPr>
        <w:t>(</w:t>
      </w:r>
      <w:proofErr w:type="spellStart"/>
      <w:r>
        <w:rPr>
          <w:rStyle w:val="NormalTok"/>
        </w:rPr>
        <w:t>resampled_Y</w:t>
      </w:r>
      <w:proofErr w:type="spellEnd"/>
      <w:r>
        <w:rPr>
          <w:rStyle w:val="NormalTok"/>
        </w:rPr>
        <w:t>)], axis</w:t>
      </w:r>
      <w:r>
        <w:rPr>
          <w:rStyle w:val="OperatorTok"/>
        </w:rPr>
        <w:t>=</w:t>
      </w:r>
      <w:r>
        <w:rPr>
          <w:rStyle w:val="DecValTok"/>
        </w:rPr>
        <w:t>1</w:t>
      </w:r>
      <w:r>
        <w:rPr>
          <w:rStyle w:val="NormalTok"/>
        </w:rPr>
        <w:t>)</w:t>
      </w:r>
      <w:r>
        <w:br/>
      </w:r>
      <w:proofErr w:type="spellStart"/>
      <w:r>
        <w:rPr>
          <w:rStyle w:val="NormalTok"/>
        </w:rPr>
        <w:t>oversampled_df.columns</w:t>
      </w:r>
      <w:proofErr w:type="spellEnd"/>
      <w:r>
        <w:rPr>
          <w:rStyle w:val="NormalTok"/>
        </w:rPr>
        <w:t xml:space="preserve"> </w:t>
      </w:r>
      <w:r>
        <w:rPr>
          <w:rStyle w:val="OperatorTok"/>
        </w:rPr>
        <w:t>=</w:t>
      </w:r>
      <w:r>
        <w:rPr>
          <w:rStyle w:val="NormalTok"/>
        </w:rPr>
        <w:t xml:space="preserve"> </w:t>
      </w:r>
      <w:proofErr w:type="spellStart"/>
      <w:r>
        <w:rPr>
          <w:rStyle w:val="NormalTok"/>
        </w:rPr>
        <w:t>df.columns</w:t>
      </w:r>
      <w:proofErr w:type="spellEnd"/>
      <w:r>
        <w:br/>
      </w:r>
      <w:proofErr w:type="spellStart"/>
      <w:r>
        <w:rPr>
          <w:rStyle w:val="NormalTok"/>
        </w:rPr>
        <w:t>oversampled_df</w:t>
      </w:r>
      <w:proofErr w:type="spellEnd"/>
      <w:r>
        <w:rPr>
          <w:rStyle w:val="NormalTok"/>
        </w:rPr>
        <w:t>[</w:t>
      </w:r>
      <w:r>
        <w:rPr>
          <w:rStyle w:val="StringTok"/>
        </w:rPr>
        <w:t>'Class'</w:t>
      </w:r>
      <w:r>
        <w:rPr>
          <w:rStyle w:val="NormalTok"/>
        </w:rPr>
        <w:t>].</w:t>
      </w:r>
      <w:proofErr w:type="spellStart"/>
      <w:r>
        <w:rPr>
          <w:rStyle w:val="NormalTok"/>
        </w:rPr>
        <w:t>value_counts</w:t>
      </w:r>
      <w:proofErr w:type="spellEnd"/>
      <w:r>
        <w:rPr>
          <w:rStyle w:val="NormalTok"/>
        </w:rPr>
        <w:t>()</w:t>
      </w:r>
    </w:p>
    <w:p w14:paraId="41802581" w14:textId="77777777" w:rsidR="0086281D" w:rsidRDefault="0086281D" w:rsidP="0086281D">
      <w:pPr>
        <w:pStyle w:val="SourceCode"/>
      </w:pPr>
      <w:r>
        <w:rPr>
          <w:rStyle w:val="VerbatimChar"/>
        </w:rPr>
        <w:t>1    284315</w:t>
      </w:r>
      <w:r>
        <w:br/>
      </w:r>
      <w:r>
        <w:rPr>
          <w:rStyle w:val="VerbatimChar"/>
        </w:rPr>
        <w:t>0    284315</w:t>
      </w:r>
      <w:r>
        <w:br/>
      </w:r>
      <w:r>
        <w:rPr>
          <w:rStyle w:val="VerbatimChar"/>
        </w:rPr>
        <w:t xml:space="preserve">Name: Class, </w:t>
      </w:r>
      <w:proofErr w:type="spellStart"/>
      <w:r>
        <w:rPr>
          <w:rStyle w:val="VerbatimChar"/>
        </w:rPr>
        <w:t>dtype</w:t>
      </w:r>
      <w:proofErr w:type="spellEnd"/>
      <w:r>
        <w:rPr>
          <w:rStyle w:val="VerbatimChar"/>
        </w:rPr>
        <w:t>: int64</w:t>
      </w:r>
    </w:p>
    <w:p w14:paraId="6C2B912A" w14:textId="77777777" w:rsidR="0086281D" w:rsidRDefault="0086281D" w:rsidP="0086281D">
      <w:pPr>
        <w:pStyle w:val="SourceCode"/>
      </w:pPr>
      <w:proofErr w:type="spellStart"/>
      <w:r>
        <w:rPr>
          <w:rStyle w:val="NormalTok"/>
        </w:rPr>
        <w:t>sns.countplot</w:t>
      </w:r>
      <w:proofErr w:type="spellEnd"/>
      <w:r>
        <w:rPr>
          <w:rStyle w:val="NormalTok"/>
        </w:rPr>
        <w:t>(x</w:t>
      </w:r>
      <w:r>
        <w:rPr>
          <w:rStyle w:val="OperatorTok"/>
        </w:rPr>
        <w:t>=</w:t>
      </w:r>
      <w:r>
        <w:rPr>
          <w:rStyle w:val="StringTok"/>
        </w:rPr>
        <w:t>'Class'</w:t>
      </w:r>
      <w:r>
        <w:rPr>
          <w:rStyle w:val="NormalTok"/>
        </w:rPr>
        <w:t>, data</w:t>
      </w:r>
      <w:r>
        <w:rPr>
          <w:rStyle w:val="OperatorTok"/>
        </w:rPr>
        <w:t>=</w:t>
      </w:r>
      <w:proofErr w:type="spellStart"/>
      <w:r>
        <w:rPr>
          <w:rStyle w:val="NormalTok"/>
        </w:rPr>
        <w:t>oversampled_df</w:t>
      </w:r>
      <w:proofErr w:type="spellEnd"/>
      <w:r>
        <w:rPr>
          <w:rStyle w:val="NormalTok"/>
        </w:rPr>
        <w:t>)</w:t>
      </w:r>
    </w:p>
    <w:p w14:paraId="5E6CE726" w14:textId="77777777" w:rsidR="0086281D" w:rsidRDefault="0086281D" w:rsidP="0086281D">
      <w:pPr>
        <w:pStyle w:val="SourceCode"/>
      </w:pPr>
      <w:r>
        <w:rPr>
          <w:rStyle w:val="VerbatimChar"/>
        </w:rPr>
        <w:t>&lt;matplotlib.axes._</w:t>
      </w:r>
      <w:proofErr w:type="spellStart"/>
      <w:r>
        <w:rPr>
          <w:rStyle w:val="VerbatimChar"/>
        </w:rPr>
        <w:t>subplots.AxesSubplot</w:t>
      </w:r>
      <w:proofErr w:type="spellEnd"/>
      <w:r>
        <w:rPr>
          <w:rStyle w:val="VerbatimChar"/>
        </w:rPr>
        <w:t xml:space="preserve"> at 0x7f6908f63a20&gt;</w:t>
      </w:r>
    </w:p>
    <w:p w14:paraId="12EC966B" w14:textId="33719BE6" w:rsidR="0086281D" w:rsidRDefault="0086281D" w:rsidP="0086281D">
      <w:pPr>
        <w:pStyle w:val="FirstParagraph"/>
        <w:rPr>
          <w:rStyle w:val="NormalTok"/>
        </w:rPr>
      </w:pPr>
      <w:r>
        <w:rPr>
          <w:noProof/>
        </w:rPr>
        <w:drawing>
          <wp:inline distT="0" distB="0" distL="0" distR="0" wp14:anchorId="1E9EBC27" wp14:editId="3AA051DF">
            <wp:extent cx="5238750" cy="3371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38750" cy="3371850"/>
                    </a:xfrm>
                    <a:prstGeom prst="rect">
                      <a:avLst/>
                    </a:prstGeom>
                    <a:solidFill>
                      <a:srgbClr val="FFFFFF"/>
                    </a:solidFill>
                    <a:ln>
                      <a:noFill/>
                    </a:ln>
                  </pic:spPr>
                </pic:pic>
              </a:graphicData>
            </a:graphic>
          </wp:inline>
        </w:drawing>
      </w:r>
    </w:p>
    <w:p w14:paraId="195332C8" w14:textId="77777777" w:rsidR="0086281D" w:rsidRDefault="0086281D" w:rsidP="0086281D">
      <w:pPr>
        <w:pStyle w:val="SourceCode"/>
      </w:pPr>
      <w:r>
        <w:rPr>
          <w:rStyle w:val="NormalTok"/>
        </w:rPr>
        <w:t xml:space="preserve">fig, ax </w:t>
      </w:r>
      <w:r>
        <w:rPr>
          <w:rStyle w:val="OperatorTok"/>
        </w:rPr>
        <w:t>=</w:t>
      </w:r>
      <w:r>
        <w:rPr>
          <w:rStyle w:val="NormalTok"/>
        </w:rPr>
        <w:t xml:space="preserve"> </w:t>
      </w:r>
      <w:proofErr w:type="spellStart"/>
      <w:r>
        <w:rPr>
          <w:rStyle w:val="NormalTok"/>
        </w:rPr>
        <w:t>plt.subplots</w:t>
      </w:r>
      <w:proofErr w:type="spellEnd"/>
      <w:r>
        <w:rPr>
          <w:rStyle w:val="NormalTok"/>
        </w:rPr>
        <w:t>(</w:t>
      </w:r>
      <w:proofErr w:type="spellStart"/>
      <w:r>
        <w:rPr>
          <w:rStyle w:val="NormalTok"/>
        </w:rPr>
        <w:t>figsize</w:t>
      </w:r>
      <w:proofErr w:type="spellEnd"/>
      <w:r>
        <w:rPr>
          <w:rStyle w:val="OperatorTok"/>
        </w:rPr>
        <w:t>=</w:t>
      </w:r>
      <w:r>
        <w:rPr>
          <w:rStyle w:val="NormalTok"/>
        </w:rPr>
        <w:t>(</w:t>
      </w:r>
      <w:r>
        <w:rPr>
          <w:rStyle w:val="DecValTok"/>
        </w:rPr>
        <w:t>20</w:t>
      </w:r>
      <w:r>
        <w:rPr>
          <w:rStyle w:val="NormalTok"/>
        </w:rPr>
        <w:t>,</w:t>
      </w:r>
      <w:r>
        <w:rPr>
          <w:rStyle w:val="DecValTok"/>
        </w:rPr>
        <w:t>10</w:t>
      </w:r>
      <w:r>
        <w:rPr>
          <w:rStyle w:val="NormalTok"/>
        </w:rPr>
        <w:t xml:space="preserve">))         </w:t>
      </w:r>
      <w:r>
        <w:br/>
      </w:r>
      <w:proofErr w:type="spellStart"/>
      <w:r>
        <w:rPr>
          <w:rStyle w:val="NormalTok"/>
        </w:rPr>
        <w:t>corr</w:t>
      </w:r>
      <w:proofErr w:type="spellEnd"/>
      <w:r>
        <w:rPr>
          <w:rStyle w:val="NormalTok"/>
        </w:rPr>
        <w:t xml:space="preserve"> </w:t>
      </w:r>
      <w:r>
        <w:rPr>
          <w:rStyle w:val="OperatorTok"/>
        </w:rPr>
        <w:t>=</w:t>
      </w:r>
      <w:r>
        <w:rPr>
          <w:rStyle w:val="NormalTok"/>
        </w:rPr>
        <w:t xml:space="preserve"> </w:t>
      </w:r>
      <w:proofErr w:type="spellStart"/>
      <w:r>
        <w:rPr>
          <w:rStyle w:val="NormalTok"/>
        </w:rPr>
        <w:t>oversampled_df.corr</w:t>
      </w:r>
      <w:proofErr w:type="spellEnd"/>
      <w:r>
        <w:rPr>
          <w:rStyle w:val="NormalTok"/>
        </w:rPr>
        <w:t>()</w:t>
      </w:r>
      <w:r>
        <w:br/>
      </w:r>
      <w:proofErr w:type="spellStart"/>
      <w:r>
        <w:rPr>
          <w:rStyle w:val="NormalTok"/>
        </w:rPr>
        <w:t>sns.heatmap</w:t>
      </w:r>
      <w:proofErr w:type="spellEnd"/>
      <w:r>
        <w:rPr>
          <w:rStyle w:val="NormalTok"/>
        </w:rPr>
        <w:t>(</w:t>
      </w:r>
      <w:proofErr w:type="spellStart"/>
      <w:r>
        <w:rPr>
          <w:rStyle w:val="NormalTok"/>
        </w:rPr>
        <w:t>corr</w:t>
      </w:r>
      <w:proofErr w:type="spellEnd"/>
      <w:r>
        <w:rPr>
          <w:rStyle w:val="NormalTok"/>
        </w:rPr>
        <w:t xml:space="preserve">, </w:t>
      </w:r>
      <w:proofErr w:type="spellStart"/>
      <w:r>
        <w:rPr>
          <w:rStyle w:val="NormalTok"/>
        </w:rPr>
        <w:t>cmap</w:t>
      </w:r>
      <w:proofErr w:type="spellEnd"/>
      <w:r>
        <w:rPr>
          <w:rStyle w:val="OperatorTok"/>
        </w:rPr>
        <w:t>=</w:t>
      </w:r>
      <w:r>
        <w:rPr>
          <w:rStyle w:val="StringTok"/>
        </w:rPr>
        <w:t>'</w:t>
      </w:r>
      <w:proofErr w:type="spellStart"/>
      <w:r>
        <w:rPr>
          <w:rStyle w:val="StringTok"/>
        </w:rPr>
        <w:t>YlGnBu</w:t>
      </w:r>
      <w:proofErr w:type="spellEnd"/>
      <w:r>
        <w:rPr>
          <w:rStyle w:val="StringTok"/>
        </w:rPr>
        <w:t>'</w:t>
      </w:r>
      <w:r>
        <w:rPr>
          <w:rStyle w:val="NormalTok"/>
        </w:rPr>
        <w:t xml:space="preserve">, </w:t>
      </w:r>
      <w:proofErr w:type="spellStart"/>
      <w:r>
        <w:rPr>
          <w:rStyle w:val="NormalTok"/>
        </w:rPr>
        <w:t>annot_kws</w:t>
      </w:r>
      <w:proofErr w:type="spellEnd"/>
      <w:r>
        <w:rPr>
          <w:rStyle w:val="OperatorTok"/>
        </w:rPr>
        <w:t>=</w:t>
      </w:r>
      <w:r>
        <w:rPr>
          <w:rStyle w:val="NormalTok"/>
        </w:rPr>
        <w:t>{</w:t>
      </w:r>
      <w:r>
        <w:rPr>
          <w:rStyle w:val="StringTok"/>
        </w:rPr>
        <w:t>'size'</w:t>
      </w:r>
      <w:r>
        <w:rPr>
          <w:rStyle w:val="NormalTok"/>
        </w:rPr>
        <w:t>:</w:t>
      </w:r>
      <w:r>
        <w:rPr>
          <w:rStyle w:val="DecValTok"/>
        </w:rPr>
        <w:t>30</w:t>
      </w:r>
      <w:r>
        <w:rPr>
          <w:rStyle w:val="NormalTok"/>
        </w:rPr>
        <w:t>}, ax</w:t>
      </w:r>
      <w:r>
        <w:rPr>
          <w:rStyle w:val="OperatorTok"/>
        </w:rPr>
        <w:t>=</w:t>
      </w:r>
      <w:r>
        <w:rPr>
          <w:rStyle w:val="NormalTok"/>
        </w:rPr>
        <w:t>ax)</w:t>
      </w:r>
      <w:r>
        <w:br/>
      </w:r>
      <w:proofErr w:type="spellStart"/>
      <w:r>
        <w:rPr>
          <w:rStyle w:val="NormalTok"/>
        </w:rPr>
        <w:t>ax.set_title</w:t>
      </w:r>
      <w:proofErr w:type="spellEnd"/>
      <w:r>
        <w:rPr>
          <w:rStyle w:val="NormalTok"/>
        </w:rPr>
        <w:t>(</w:t>
      </w:r>
      <w:r>
        <w:rPr>
          <w:rStyle w:val="StringTok"/>
        </w:rPr>
        <w:t>"Imbalanced Correlation Matrix"</w:t>
      </w:r>
      <w:r>
        <w:rPr>
          <w:rStyle w:val="NormalTok"/>
        </w:rPr>
        <w:t xml:space="preserve">, </w:t>
      </w:r>
      <w:proofErr w:type="spellStart"/>
      <w:r>
        <w:rPr>
          <w:rStyle w:val="NormalTok"/>
        </w:rPr>
        <w:t>fontsize</w:t>
      </w:r>
      <w:proofErr w:type="spellEnd"/>
      <w:r>
        <w:rPr>
          <w:rStyle w:val="OperatorTok"/>
        </w:rPr>
        <w:t>=</w:t>
      </w:r>
      <w:r>
        <w:rPr>
          <w:rStyle w:val="DecValTok"/>
        </w:rPr>
        <w:t>14</w:t>
      </w:r>
      <w:r>
        <w:rPr>
          <w:rStyle w:val="NormalTok"/>
        </w:rPr>
        <w:t>)</w:t>
      </w:r>
      <w:r>
        <w:br/>
      </w:r>
      <w:proofErr w:type="spellStart"/>
      <w:r>
        <w:rPr>
          <w:rStyle w:val="NormalTok"/>
        </w:rPr>
        <w:t>plt.show</w:t>
      </w:r>
      <w:proofErr w:type="spellEnd"/>
      <w:r>
        <w:rPr>
          <w:rStyle w:val="NormalTok"/>
        </w:rPr>
        <w:t>()</w:t>
      </w:r>
    </w:p>
    <w:p w14:paraId="27CFE711" w14:textId="06ECB36A" w:rsidR="0086281D" w:rsidRDefault="0086281D" w:rsidP="0086281D">
      <w:pPr>
        <w:pStyle w:val="FirstParagraph"/>
        <w:rPr>
          <w:rStyle w:val="NormalTok"/>
        </w:rPr>
      </w:pPr>
      <w:r>
        <w:rPr>
          <w:noProof/>
        </w:rPr>
        <w:drawing>
          <wp:inline distT="0" distB="0" distL="0" distR="0" wp14:anchorId="4AA4DCAA" wp14:editId="73545FD0">
            <wp:extent cx="5334000" cy="3086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4000" cy="3086100"/>
                    </a:xfrm>
                    <a:prstGeom prst="rect">
                      <a:avLst/>
                    </a:prstGeom>
                    <a:solidFill>
                      <a:srgbClr val="FFFFFF"/>
                    </a:solidFill>
                    <a:ln>
                      <a:noFill/>
                    </a:ln>
                  </pic:spPr>
                </pic:pic>
              </a:graphicData>
            </a:graphic>
          </wp:inline>
        </w:drawing>
      </w:r>
    </w:p>
    <w:p w14:paraId="6DE04ACB" w14:textId="77777777" w:rsidR="0086281D" w:rsidRDefault="0086281D" w:rsidP="0086281D">
      <w:pPr>
        <w:pStyle w:val="SourceCode"/>
      </w:pPr>
      <w:proofErr w:type="spellStart"/>
      <w:r>
        <w:rPr>
          <w:rStyle w:val="NormalTok"/>
        </w:rPr>
        <w:t>sc</w:t>
      </w:r>
      <w:proofErr w:type="spellEnd"/>
      <w:r>
        <w:rPr>
          <w:rStyle w:val="NormalTok"/>
        </w:rPr>
        <w:t xml:space="preserve"> </w:t>
      </w:r>
      <w:r>
        <w:rPr>
          <w:rStyle w:val="OperatorTok"/>
        </w:rPr>
        <w:t>=</w:t>
      </w:r>
      <w:r>
        <w:rPr>
          <w:rStyle w:val="NormalTok"/>
        </w:rPr>
        <w:t xml:space="preserve"> </w:t>
      </w:r>
      <w:proofErr w:type="spellStart"/>
      <w:r>
        <w:rPr>
          <w:rStyle w:val="NormalTok"/>
        </w:rPr>
        <w:t>StandardScaler</w:t>
      </w:r>
      <w:proofErr w:type="spellEnd"/>
      <w:r>
        <w:rPr>
          <w:rStyle w:val="NormalTok"/>
        </w:rPr>
        <w:t>()</w:t>
      </w:r>
      <w:r>
        <w:br/>
      </w:r>
      <w:r>
        <w:rPr>
          <w:rStyle w:val="NormalTok"/>
        </w:rPr>
        <w:t xml:space="preserve">X </w:t>
      </w:r>
      <w:r>
        <w:rPr>
          <w:rStyle w:val="OperatorTok"/>
        </w:rPr>
        <w:t>=</w:t>
      </w:r>
      <w:r>
        <w:rPr>
          <w:rStyle w:val="NormalTok"/>
        </w:rPr>
        <w:t xml:space="preserve"> </w:t>
      </w:r>
      <w:proofErr w:type="spellStart"/>
      <w:r>
        <w:rPr>
          <w:rStyle w:val="NormalTok"/>
        </w:rPr>
        <w:t>oversampled_df.iloc</w:t>
      </w:r>
      <w:proofErr w:type="spellEnd"/>
      <w:r>
        <w:rPr>
          <w:rStyle w:val="NormalTok"/>
        </w:rPr>
        <w:t xml:space="preserve">[:, </w:t>
      </w:r>
      <w:r>
        <w:rPr>
          <w:rStyle w:val="DecValTok"/>
        </w:rPr>
        <w:t>1</w:t>
      </w:r>
      <w:r>
        <w:rPr>
          <w:rStyle w:val="NormalTok"/>
        </w:rPr>
        <w:t>:</w:t>
      </w:r>
      <w:r>
        <w:rPr>
          <w:rStyle w:val="OperatorTok"/>
        </w:rPr>
        <w:t>-</w:t>
      </w:r>
      <w:r>
        <w:rPr>
          <w:rStyle w:val="DecValTok"/>
        </w:rPr>
        <w:t>1</w:t>
      </w:r>
      <w:r>
        <w:rPr>
          <w:rStyle w:val="NormalTok"/>
        </w:rPr>
        <w:t>].values</w:t>
      </w:r>
      <w:r>
        <w:br/>
      </w:r>
      <w:r>
        <w:rPr>
          <w:rStyle w:val="NormalTok"/>
        </w:rPr>
        <w:t xml:space="preserve">y </w:t>
      </w:r>
      <w:r>
        <w:rPr>
          <w:rStyle w:val="OperatorTok"/>
        </w:rPr>
        <w:t>=</w:t>
      </w:r>
      <w:r>
        <w:rPr>
          <w:rStyle w:val="NormalTok"/>
        </w:rPr>
        <w:t xml:space="preserve"> </w:t>
      </w:r>
      <w:proofErr w:type="spellStart"/>
      <w:r>
        <w:rPr>
          <w:rStyle w:val="NormalTok"/>
        </w:rPr>
        <w:t>oversampled_df.iloc</w:t>
      </w:r>
      <w:proofErr w:type="spellEnd"/>
      <w:r>
        <w:rPr>
          <w:rStyle w:val="NormalTok"/>
        </w:rPr>
        <w:t xml:space="preserve">[:, </w:t>
      </w:r>
      <w:r>
        <w:rPr>
          <w:rStyle w:val="OperatorTok"/>
        </w:rPr>
        <w:t>-</w:t>
      </w:r>
      <w:r>
        <w:rPr>
          <w:rStyle w:val="DecValTok"/>
        </w:rPr>
        <w:t>1</w:t>
      </w:r>
      <w:r>
        <w:rPr>
          <w:rStyle w:val="NormalTok"/>
        </w:rPr>
        <w:t>].values</w:t>
      </w:r>
      <w:r>
        <w:br/>
      </w:r>
      <w:r>
        <w:rPr>
          <w:rStyle w:val="NormalTok"/>
        </w:rPr>
        <w:t xml:space="preserve">y </w:t>
      </w:r>
      <w:r>
        <w:rPr>
          <w:rStyle w:val="OperatorTok"/>
        </w:rPr>
        <w:t>=</w:t>
      </w:r>
      <w:r>
        <w:rPr>
          <w:rStyle w:val="NormalTok"/>
        </w:rPr>
        <w:t xml:space="preserve"> </w:t>
      </w:r>
      <w:proofErr w:type="spellStart"/>
      <w:r>
        <w:rPr>
          <w:rStyle w:val="NormalTok"/>
        </w:rPr>
        <w:t>y.reshape</w:t>
      </w:r>
      <w:proofErr w:type="spellEnd"/>
      <w:r>
        <w:rPr>
          <w:rStyle w:val="NormalTok"/>
        </w:rPr>
        <w:t>(</w:t>
      </w:r>
      <w:r>
        <w:rPr>
          <w:rStyle w:val="OperatorTok"/>
        </w:rPr>
        <w:t>-</w:t>
      </w:r>
      <w:r>
        <w:rPr>
          <w:rStyle w:val="DecValTok"/>
        </w:rPr>
        <w:t>1</w:t>
      </w:r>
      <w:r>
        <w:rPr>
          <w:rStyle w:val="NormalTok"/>
        </w:rPr>
        <w:t xml:space="preserve">, </w:t>
      </w:r>
      <w:r>
        <w:rPr>
          <w:rStyle w:val="DecValTok"/>
        </w:rPr>
        <w:t>1</w:t>
      </w:r>
      <w:r>
        <w:rPr>
          <w:rStyle w:val="NormalTok"/>
        </w:rPr>
        <w:t>)</w:t>
      </w:r>
      <w:r>
        <w:br/>
      </w:r>
      <w:r>
        <w:rPr>
          <w:rStyle w:val="BuiltInTok"/>
        </w:rPr>
        <w:t>print</w:t>
      </w:r>
      <w:r>
        <w:rPr>
          <w:rStyle w:val="NormalTok"/>
        </w:rPr>
        <w:t>(</w:t>
      </w:r>
      <w:proofErr w:type="spellStart"/>
      <w:r>
        <w:rPr>
          <w:rStyle w:val="NormalTok"/>
        </w:rPr>
        <w:t>X.shape</w:t>
      </w:r>
      <w:proofErr w:type="spellEnd"/>
      <w:r>
        <w:rPr>
          <w:rStyle w:val="NormalTok"/>
        </w:rPr>
        <w:t xml:space="preserve">, </w:t>
      </w:r>
      <w:proofErr w:type="spellStart"/>
      <w:r>
        <w:rPr>
          <w:rStyle w:val="NormalTok"/>
        </w:rPr>
        <w:t>y.shape</w:t>
      </w:r>
      <w:proofErr w:type="spellEnd"/>
      <w:r>
        <w:rPr>
          <w:rStyle w:val="NormalTok"/>
        </w:rPr>
        <w:t>)</w:t>
      </w:r>
      <w:r>
        <w:br/>
      </w:r>
      <w:r>
        <w:br/>
      </w:r>
      <w:r>
        <w:rPr>
          <w:rStyle w:val="NormalTok"/>
        </w:rPr>
        <w:t xml:space="preserve">X </w:t>
      </w:r>
      <w:r>
        <w:rPr>
          <w:rStyle w:val="OperatorTok"/>
        </w:rPr>
        <w:t>=</w:t>
      </w:r>
      <w:r>
        <w:rPr>
          <w:rStyle w:val="NormalTok"/>
        </w:rPr>
        <w:t xml:space="preserve"> </w:t>
      </w:r>
      <w:proofErr w:type="spellStart"/>
      <w:r>
        <w:rPr>
          <w:rStyle w:val="NormalTok"/>
        </w:rPr>
        <w:t>sc.fit_transform</w:t>
      </w:r>
      <w:proofErr w:type="spellEnd"/>
      <w:r>
        <w:rPr>
          <w:rStyle w:val="NormalTok"/>
        </w:rPr>
        <w:t>(X)</w:t>
      </w:r>
      <w:r>
        <w:br/>
      </w:r>
      <w:r>
        <w:rPr>
          <w:rStyle w:val="BuiltInTok"/>
        </w:rPr>
        <w:t>print</w:t>
      </w:r>
      <w:r>
        <w:rPr>
          <w:rStyle w:val="NormalTok"/>
        </w:rPr>
        <w:t>(X[</w:t>
      </w:r>
      <w:r>
        <w:rPr>
          <w:rStyle w:val="DecValTok"/>
        </w:rPr>
        <w:t>0</w:t>
      </w:r>
      <w:r>
        <w:rPr>
          <w:rStyle w:val="NormalTok"/>
        </w:rPr>
        <w:t>])</w:t>
      </w:r>
    </w:p>
    <w:p w14:paraId="50A242DC" w14:textId="77777777" w:rsidR="0086281D" w:rsidRDefault="0086281D" w:rsidP="0086281D">
      <w:pPr>
        <w:pStyle w:val="SourceCode"/>
      </w:pPr>
      <w:r>
        <w:rPr>
          <w:rStyle w:val="VerbatimChar"/>
        </w:rPr>
        <w:t>(568630, 29) (568630, 1)</w:t>
      </w:r>
      <w:r>
        <w:br/>
      </w:r>
      <w:r>
        <w:rPr>
          <w:rStyle w:val="VerbatimChar"/>
        </w:rPr>
        <w:t>[ 0.20495125 -0.54573636  1.0045184  -0.30168224  0.31098779  0.6920209</w:t>
      </w:r>
      <w:r>
        <w:br/>
      </w:r>
      <w:r>
        <w:rPr>
          <w:rStyle w:val="VerbatimChar"/>
        </w:rPr>
        <w:t xml:space="preserve">  0.55516986 -0.03644768  0.76125221  0.67923829 -0.92061643  0.57128753</w:t>
      </w:r>
      <w:r>
        <w:br/>
      </w:r>
      <w:r>
        <w:rPr>
          <w:rStyle w:val="VerbatimChar"/>
        </w:rPr>
        <w:t xml:space="preserve"> -0.94634073  0.71704508  1.64724241  0.48636415  0.62706212  0.50679008</w:t>
      </w:r>
      <w:r>
        <w:br/>
      </w:r>
      <w:r>
        <w:rPr>
          <w:rStyle w:val="VerbatimChar"/>
        </w:rPr>
        <w:t xml:space="preserve">  0.04977222  0.06379384 -0.14589103  0.24649907 -0.10441593  0.22564242</w:t>
      </w:r>
      <w:r>
        <w:br/>
      </w:r>
      <w:r>
        <w:rPr>
          <w:rStyle w:val="VerbatimChar"/>
        </w:rPr>
        <w:t xml:space="preserve">  0.16596895 -0.48756152  0.05492719 -0.14984388  0.2455859 ]</w:t>
      </w:r>
    </w:p>
    <w:p w14:paraId="7BEBC829" w14:textId="77777777" w:rsidR="0086281D" w:rsidRDefault="0086281D" w:rsidP="0086281D">
      <w:pPr>
        <w:pStyle w:val="SourceCode"/>
      </w:pPr>
      <w:proofErr w:type="spellStart"/>
      <w:r>
        <w:rPr>
          <w:rStyle w:val="NormalTok"/>
        </w:rPr>
        <w:t>x_train</w:t>
      </w:r>
      <w:proofErr w:type="spellEnd"/>
      <w:r>
        <w:rPr>
          <w:rStyle w:val="NormalTok"/>
        </w:rPr>
        <w:t xml:space="preserve">, </w:t>
      </w:r>
      <w:proofErr w:type="spellStart"/>
      <w:r>
        <w:rPr>
          <w:rStyle w:val="NormalTok"/>
        </w:rPr>
        <w:t>x_test</w:t>
      </w:r>
      <w:proofErr w:type="spellEnd"/>
      <w:r>
        <w:rPr>
          <w:rStyle w:val="NormalTok"/>
        </w:rPr>
        <w:t xml:space="preserve">, </w:t>
      </w:r>
      <w:proofErr w:type="spellStart"/>
      <w:r>
        <w:rPr>
          <w:rStyle w:val="NormalTok"/>
        </w:rPr>
        <w:t>y_train</w:t>
      </w:r>
      <w:proofErr w:type="spellEnd"/>
      <w:r>
        <w:rPr>
          <w:rStyle w:val="NormalTok"/>
        </w:rPr>
        <w:t xml:space="preserve">, </w:t>
      </w:r>
      <w:proofErr w:type="spellStart"/>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train_test_split</w:t>
      </w:r>
      <w:proofErr w:type="spellEnd"/>
      <w:r>
        <w:rPr>
          <w:rStyle w:val="NormalTok"/>
        </w:rPr>
        <w:t xml:space="preserve">(X, y, </w:t>
      </w:r>
      <w:proofErr w:type="spellStart"/>
      <w:r>
        <w:rPr>
          <w:rStyle w:val="NormalTok"/>
        </w:rPr>
        <w:t>test_size</w:t>
      </w:r>
      <w:proofErr w:type="spellEnd"/>
      <w:r>
        <w:rPr>
          <w:rStyle w:val="OperatorTok"/>
        </w:rPr>
        <w:t>=</w:t>
      </w:r>
      <w:r>
        <w:rPr>
          <w:rStyle w:val="FloatTok"/>
        </w:rPr>
        <w:t>0.3</w:t>
      </w:r>
      <w:r>
        <w:rPr>
          <w:rStyle w:val="NormalTok"/>
        </w:rPr>
        <w:t xml:space="preserve">, </w:t>
      </w:r>
      <w:proofErr w:type="spellStart"/>
      <w:r>
        <w:rPr>
          <w:rStyle w:val="NormalTok"/>
        </w:rPr>
        <w:t>random_state</w:t>
      </w:r>
      <w:proofErr w:type="spellEnd"/>
      <w:r>
        <w:rPr>
          <w:rStyle w:val="OperatorTok"/>
        </w:rPr>
        <w:t>=</w:t>
      </w:r>
      <w:r>
        <w:rPr>
          <w:rStyle w:val="DecValTok"/>
        </w:rPr>
        <w:t>42</w:t>
      </w:r>
      <w:r>
        <w:rPr>
          <w:rStyle w:val="NormalTok"/>
        </w:rPr>
        <w:t>)</w:t>
      </w:r>
    </w:p>
    <w:p w14:paraId="1F6ACFB9" w14:textId="77777777" w:rsidR="0086281D" w:rsidRDefault="0086281D" w:rsidP="0086281D">
      <w:pPr>
        <w:pStyle w:val="SourceCode"/>
      </w:pPr>
      <w:proofErr w:type="spellStart"/>
      <w:r>
        <w:rPr>
          <w:rStyle w:val="NormalTok"/>
        </w:rPr>
        <w:t>adam</w:t>
      </w:r>
      <w:proofErr w:type="spellEnd"/>
      <w:r>
        <w:rPr>
          <w:rStyle w:val="NormalTok"/>
        </w:rPr>
        <w:t xml:space="preserve"> </w:t>
      </w:r>
      <w:r>
        <w:rPr>
          <w:rStyle w:val="OperatorTok"/>
        </w:rPr>
        <w:t>=</w:t>
      </w:r>
      <w:r>
        <w:rPr>
          <w:rStyle w:val="NormalTok"/>
        </w:rPr>
        <w:t xml:space="preserve"> </w:t>
      </w:r>
      <w:proofErr w:type="spellStart"/>
      <w:r>
        <w:rPr>
          <w:rStyle w:val="NormalTok"/>
        </w:rPr>
        <w:t>tf.keras.optimizers.Adam</w:t>
      </w:r>
      <w:proofErr w:type="spellEnd"/>
      <w:r>
        <w:rPr>
          <w:rStyle w:val="NormalTok"/>
        </w:rPr>
        <w:t>(</w:t>
      </w:r>
      <w:proofErr w:type="spellStart"/>
      <w:r>
        <w:rPr>
          <w:rStyle w:val="NormalTok"/>
        </w:rPr>
        <w:t>learning_rate</w:t>
      </w:r>
      <w:proofErr w:type="spellEnd"/>
      <w:r>
        <w:rPr>
          <w:rStyle w:val="OperatorTok"/>
        </w:rPr>
        <w:t>=</w:t>
      </w:r>
      <w:r>
        <w:rPr>
          <w:rStyle w:val="FloatTok"/>
        </w:rPr>
        <w:t>0.0005</w:t>
      </w:r>
      <w:r>
        <w:rPr>
          <w:rStyle w:val="NormalTok"/>
        </w:rPr>
        <w:t>)</w:t>
      </w:r>
    </w:p>
    <w:p w14:paraId="5FAFA560" w14:textId="77777777" w:rsidR="0086281D" w:rsidRDefault="0086281D" w:rsidP="0086281D">
      <w:pPr>
        <w:pStyle w:val="SourceCode"/>
      </w:pPr>
      <w:proofErr w:type="spellStart"/>
      <w:r>
        <w:rPr>
          <w:rStyle w:val="NormalTok"/>
        </w:rPr>
        <w:t>x_features</w:t>
      </w:r>
      <w:proofErr w:type="spellEnd"/>
      <w:r>
        <w:rPr>
          <w:rStyle w:val="NormalTok"/>
        </w:rPr>
        <w:t xml:space="preserve"> </w:t>
      </w:r>
      <w:r>
        <w:rPr>
          <w:rStyle w:val="OperatorTok"/>
        </w:rPr>
        <w:t>=</w:t>
      </w:r>
      <w:r>
        <w:rPr>
          <w:rStyle w:val="NormalTok"/>
        </w:rPr>
        <w:t xml:space="preserve"> </w:t>
      </w:r>
      <w:proofErr w:type="spellStart"/>
      <w:r>
        <w:rPr>
          <w:rStyle w:val="NormalTok"/>
        </w:rPr>
        <w:t>X.shape</w:t>
      </w:r>
      <w:proofErr w:type="spellEnd"/>
      <w:r>
        <w:rPr>
          <w:rStyle w:val="NormalTok"/>
        </w:rPr>
        <w:t>[</w:t>
      </w:r>
      <w:r>
        <w:rPr>
          <w:rStyle w:val="DecValTok"/>
        </w:rPr>
        <w:t>1</w:t>
      </w:r>
      <w:r>
        <w:rPr>
          <w:rStyle w:val="NormalTok"/>
        </w:rPr>
        <w:t>]</w:t>
      </w:r>
      <w:r>
        <w:br/>
      </w:r>
      <w:proofErr w:type="spellStart"/>
      <w:r>
        <w:rPr>
          <w:rStyle w:val="NormalTok"/>
        </w:rPr>
        <w:t>y_features</w:t>
      </w:r>
      <w:proofErr w:type="spellEnd"/>
      <w:r>
        <w:rPr>
          <w:rStyle w:val="NormalTok"/>
        </w:rPr>
        <w:t xml:space="preserve"> </w:t>
      </w:r>
      <w:r>
        <w:rPr>
          <w:rStyle w:val="OperatorTok"/>
        </w:rPr>
        <w:t>=</w:t>
      </w:r>
      <w:r>
        <w:rPr>
          <w:rStyle w:val="NormalTok"/>
        </w:rPr>
        <w:t xml:space="preserve"> </w:t>
      </w:r>
      <w:proofErr w:type="spellStart"/>
      <w:r>
        <w:rPr>
          <w:rStyle w:val="NormalTok"/>
        </w:rPr>
        <w:t>y.shape</w:t>
      </w:r>
      <w:proofErr w:type="spellEnd"/>
      <w:r>
        <w:rPr>
          <w:rStyle w:val="NormalTok"/>
        </w:rPr>
        <w:t>[</w:t>
      </w:r>
      <w:r>
        <w:rPr>
          <w:rStyle w:val="DecValTok"/>
        </w:rPr>
        <w:t>1</w:t>
      </w:r>
      <w:r>
        <w:rPr>
          <w:rStyle w:val="NormalTok"/>
        </w:rPr>
        <w:t>]</w:t>
      </w:r>
    </w:p>
    <w:p w14:paraId="7068446A" w14:textId="77777777" w:rsidR="0086281D" w:rsidRDefault="0086281D" w:rsidP="0086281D">
      <w:pPr>
        <w:pStyle w:val="SourceCode"/>
      </w:pPr>
      <w:proofErr w:type="spellStart"/>
      <w:r>
        <w:rPr>
          <w:rStyle w:val="NormalTok"/>
        </w:rPr>
        <w:t>i</w:t>
      </w:r>
      <w:proofErr w:type="spellEnd"/>
      <w:r>
        <w:rPr>
          <w:rStyle w:val="NormalTok"/>
        </w:rPr>
        <w:t xml:space="preserve"> </w:t>
      </w:r>
      <w:r>
        <w:rPr>
          <w:rStyle w:val="OperatorTok"/>
        </w:rPr>
        <w:t>=</w:t>
      </w:r>
      <w:r>
        <w:rPr>
          <w:rStyle w:val="NormalTok"/>
        </w:rPr>
        <w:t xml:space="preserve"> Input(shape</w:t>
      </w:r>
      <w:r>
        <w:rPr>
          <w:rStyle w:val="OperatorTok"/>
        </w:rPr>
        <w:t>=</w:t>
      </w:r>
      <w:r>
        <w:rPr>
          <w:rStyle w:val="NormalTok"/>
        </w:rPr>
        <w:t>(</w:t>
      </w:r>
      <w:proofErr w:type="spellStart"/>
      <w:r>
        <w:rPr>
          <w:rStyle w:val="NormalTok"/>
        </w:rPr>
        <w:t>x_features</w:t>
      </w:r>
      <w:proofErr w:type="spellEnd"/>
      <w:r>
        <w:rPr>
          <w:rStyle w:val="NormalTok"/>
        </w:rPr>
        <w:t>,))</w:t>
      </w:r>
      <w:r>
        <w:br/>
      </w:r>
      <w:r>
        <w:br/>
      </w:r>
      <w:r>
        <w:rPr>
          <w:rStyle w:val="NormalTok"/>
        </w:rPr>
        <w:t xml:space="preserve">x </w:t>
      </w:r>
      <w:r>
        <w:rPr>
          <w:rStyle w:val="OperatorTok"/>
        </w:rPr>
        <w:t>=</w:t>
      </w:r>
      <w:r>
        <w:rPr>
          <w:rStyle w:val="NormalTok"/>
        </w:rPr>
        <w:t xml:space="preserve"> Dense(</w:t>
      </w:r>
      <w:r>
        <w:rPr>
          <w:rStyle w:val="DecValTok"/>
        </w:rPr>
        <w:t>64</w:t>
      </w:r>
      <w:r>
        <w:rPr>
          <w:rStyle w:val="NormalTok"/>
        </w:rPr>
        <w:t>, activation</w:t>
      </w:r>
      <w:r>
        <w:rPr>
          <w:rStyle w:val="OperatorTok"/>
        </w:rPr>
        <w:t>=</w:t>
      </w:r>
      <w:r>
        <w:rPr>
          <w:rStyle w:val="StringTok"/>
        </w:rPr>
        <w:t>'</w:t>
      </w:r>
      <w:proofErr w:type="spellStart"/>
      <w:r>
        <w:rPr>
          <w:rStyle w:val="StringTok"/>
        </w:rPr>
        <w:t>relu</w:t>
      </w:r>
      <w:proofErr w:type="spellEnd"/>
      <w:r>
        <w:rPr>
          <w:rStyle w:val="StringTok"/>
        </w:rPr>
        <w:t>'</w:t>
      </w:r>
      <w:r>
        <w:rPr>
          <w:rStyle w:val="NormalTok"/>
        </w:rPr>
        <w:t>)(</w:t>
      </w:r>
      <w:proofErr w:type="spellStart"/>
      <w:r>
        <w:rPr>
          <w:rStyle w:val="NormalTok"/>
        </w:rPr>
        <w:t>i</w:t>
      </w:r>
      <w:proofErr w:type="spellEnd"/>
      <w:r>
        <w:rPr>
          <w:rStyle w:val="NormalTok"/>
        </w:rPr>
        <w:t>)</w:t>
      </w:r>
      <w:r>
        <w:br/>
      </w:r>
      <w:r>
        <w:rPr>
          <w:rStyle w:val="NormalTok"/>
        </w:rPr>
        <w:t xml:space="preserve">x </w:t>
      </w:r>
      <w:r>
        <w:rPr>
          <w:rStyle w:val="OperatorTok"/>
        </w:rPr>
        <w:t>=</w:t>
      </w:r>
      <w:r>
        <w:rPr>
          <w:rStyle w:val="NormalTok"/>
        </w:rPr>
        <w:t xml:space="preserve"> Dense(</w:t>
      </w:r>
      <w:r>
        <w:rPr>
          <w:rStyle w:val="DecValTok"/>
        </w:rPr>
        <w:t>64</w:t>
      </w:r>
      <w:r>
        <w:rPr>
          <w:rStyle w:val="NormalTok"/>
        </w:rPr>
        <w:t>, activation</w:t>
      </w:r>
      <w:r>
        <w:rPr>
          <w:rStyle w:val="OperatorTok"/>
        </w:rPr>
        <w:t>=</w:t>
      </w:r>
      <w:r>
        <w:rPr>
          <w:rStyle w:val="StringTok"/>
        </w:rPr>
        <w:t>'</w:t>
      </w:r>
      <w:proofErr w:type="spellStart"/>
      <w:r>
        <w:rPr>
          <w:rStyle w:val="StringTok"/>
        </w:rPr>
        <w:t>relu</w:t>
      </w:r>
      <w:proofErr w:type="spellEnd"/>
      <w:r>
        <w:rPr>
          <w:rStyle w:val="StringTok"/>
        </w:rPr>
        <w:t>'</w:t>
      </w:r>
      <w:r>
        <w:rPr>
          <w:rStyle w:val="NormalTok"/>
        </w:rPr>
        <w:t>)(x)</w:t>
      </w:r>
      <w:r>
        <w:br/>
      </w:r>
      <w:r>
        <w:rPr>
          <w:rStyle w:val="NormalTok"/>
        </w:rPr>
        <w:t xml:space="preserve">o </w:t>
      </w:r>
      <w:r>
        <w:rPr>
          <w:rStyle w:val="OperatorTok"/>
        </w:rPr>
        <w:t>=</w:t>
      </w:r>
      <w:r>
        <w:rPr>
          <w:rStyle w:val="NormalTok"/>
        </w:rPr>
        <w:t xml:space="preserve"> Dense(</w:t>
      </w:r>
      <w:proofErr w:type="spellStart"/>
      <w:r>
        <w:rPr>
          <w:rStyle w:val="NormalTok"/>
        </w:rPr>
        <w:t>y_features</w:t>
      </w:r>
      <w:proofErr w:type="spellEnd"/>
      <w:r>
        <w:rPr>
          <w:rStyle w:val="NormalTok"/>
        </w:rPr>
        <w:t>, activation</w:t>
      </w:r>
      <w:r>
        <w:rPr>
          <w:rStyle w:val="OperatorTok"/>
        </w:rPr>
        <w:t>=</w:t>
      </w:r>
      <w:r>
        <w:rPr>
          <w:rStyle w:val="StringTok"/>
        </w:rPr>
        <w:t>'sigmoid'</w:t>
      </w:r>
      <w:r>
        <w:rPr>
          <w:rStyle w:val="NormalTok"/>
        </w:rPr>
        <w:t>)(x)</w:t>
      </w:r>
      <w:r>
        <w:br/>
      </w:r>
      <w:r>
        <w:br/>
      </w:r>
      <w:r>
        <w:rPr>
          <w:rStyle w:val="NormalTok"/>
        </w:rPr>
        <w:t xml:space="preserve">model </w:t>
      </w:r>
      <w:r>
        <w:rPr>
          <w:rStyle w:val="OperatorTok"/>
        </w:rPr>
        <w:t>=</w:t>
      </w:r>
      <w:r>
        <w:rPr>
          <w:rStyle w:val="NormalTok"/>
        </w:rPr>
        <w:t xml:space="preserve"> Model(</w:t>
      </w:r>
      <w:proofErr w:type="spellStart"/>
      <w:r>
        <w:rPr>
          <w:rStyle w:val="NormalTok"/>
        </w:rPr>
        <w:t>i,o</w:t>
      </w:r>
      <w:proofErr w:type="spellEnd"/>
      <w:r>
        <w:rPr>
          <w:rStyle w:val="NormalTok"/>
        </w:rPr>
        <w:t>)</w:t>
      </w:r>
      <w:r>
        <w:br/>
      </w:r>
      <w:proofErr w:type="spellStart"/>
      <w:r>
        <w:rPr>
          <w:rStyle w:val="NormalTok"/>
        </w:rPr>
        <w:t>model.</w:t>
      </w:r>
      <w:r>
        <w:rPr>
          <w:rStyle w:val="BuiltInTok"/>
        </w:rPr>
        <w:t>compile</w:t>
      </w:r>
      <w:proofErr w:type="spellEnd"/>
      <w:r>
        <w:rPr>
          <w:rStyle w:val="NormalTok"/>
        </w:rPr>
        <w:t>(loss</w:t>
      </w:r>
      <w:r>
        <w:rPr>
          <w:rStyle w:val="OperatorTok"/>
        </w:rPr>
        <w:t>=</w:t>
      </w:r>
      <w:r>
        <w:rPr>
          <w:rStyle w:val="StringTok"/>
        </w:rPr>
        <w:t>"</w:t>
      </w:r>
      <w:proofErr w:type="spellStart"/>
      <w:r>
        <w:rPr>
          <w:rStyle w:val="StringTok"/>
        </w:rPr>
        <w:t>binary_crossentropy</w:t>
      </w:r>
      <w:proofErr w:type="spellEnd"/>
      <w:r>
        <w:rPr>
          <w:rStyle w:val="StringTok"/>
        </w:rPr>
        <w:t>"</w:t>
      </w:r>
      <w:r>
        <w:rPr>
          <w:rStyle w:val="NormalTok"/>
        </w:rPr>
        <w:t>, metrics</w:t>
      </w:r>
      <w:r>
        <w:rPr>
          <w:rStyle w:val="OperatorTok"/>
        </w:rPr>
        <w:t>=</w:t>
      </w:r>
      <w:r>
        <w:rPr>
          <w:rStyle w:val="NormalTok"/>
        </w:rPr>
        <w:t>[</w:t>
      </w:r>
      <w:r>
        <w:rPr>
          <w:rStyle w:val="StringTok"/>
        </w:rPr>
        <w:t>'accuracy'</w:t>
      </w:r>
      <w:r>
        <w:rPr>
          <w:rStyle w:val="NormalTok"/>
        </w:rPr>
        <w:t>], optimizer</w:t>
      </w:r>
      <w:r>
        <w:rPr>
          <w:rStyle w:val="OperatorTok"/>
        </w:rPr>
        <w:t>=</w:t>
      </w:r>
      <w:proofErr w:type="spellStart"/>
      <w:r>
        <w:rPr>
          <w:rStyle w:val="NormalTok"/>
        </w:rPr>
        <w:t>adam</w:t>
      </w:r>
      <w:proofErr w:type="spellEnd"/>
      <w:r>
        <w:rPr>
          <w:rStyle w:val="NormalTok"/>
        </w:rPr>
        <w:t>)</w:t>
      </w:r>
      <w:r>
        <w:br/>
      </w:r>
      <w:r>
        <w:rPr>
          <w:rStyle w:val="BuiltInTok"/>
        </w:rPr>
        <w:t>print</w:t>
      </w:r>
      <w:r>
        <w:rPr>
          <w:rStyle w:val="NormalTok"/>
        </w:rPr>
        <w:t>(</w:t>
      </w:r>
      <w:proofErr w:type="spellStart"/>
      <w:r>
        <w:rPr>
          <w:rStyle w:val="NormalTok"/>
        </w:rPr>
        <w:t>model.summary</w:t>
      </w:r>
      <w:proofErr w:type="spellEnd"/>
      <w:r>
        <w:rPr>
          <w:rStyle w:val="NormalTok"/>
        </w:rPr>
        <w:t>())</w:t>
      </w:r>
      <w:r>
        <w:br/>
      </w:r>
      <w:r>
        <w:rPr>
          <w:rStyle w:val="NormalTok"/>
        </w:rPr>
        <w:t xml:space="preserve">callback </w:t>
      </w:r>
      <w:r>
        <w:rPr>
          <w:rStyle w:val="OperatorTok"/>
        </w:rPr>
        <w:t>=</w:t>
      </w:r>
      <w:r>
        <w:rPr>
          <w:rStyle w:val="NormalTok"/>
        </w:rPr>
        <w:t xml:space="preserve"> </w:t>
      </w:r>
      <w:proofErr w:type="spellStart"/>
      <w:r>
        <w:rPr>
          <w:rStyle w:val="NormalTok"/>
        </w:rPr>
        <w:t>tf.keras.callbacks.EarlyStopping</w:t>
      </w:r>
      <w:proofErr w:type="spellEnd"/>
      <w:r>
        <w:rPr>
          <w:rStyle w:val="NormalTok"/>
        </w:rPr>
        <w:t>(</w:t>
      </w:r>
      <w:r>
        <w:br/>
      </w:r>
      <w:r>
        <w:rPr>
          <w:rStyle w:val="NormalTok"/>
        </w:rPr>
        <w:t xml:space="preserve">    monitor</w:t>
      </w:r>
      <w:r>
        <w:rPr>
          <w:rStyle w:val="OperatorTok"/>
        </w:rPr>
        <w:t>=</w:t>
      </w:r>
      <w:r>
        <w:rPr>
          <w:rStyle w:val="StringTok"/>
        </w:rPr>
        <w:t>'</w:t>
      </w:r>
      <w:proofErr w:type="spellStart"/>
      <w:r>
        <w:rPr>
          <w:rStyle w:val="StringTok"/>
        </w:rPr>
        <w:t>val_loss</w:t>
      </w:r>
      <w:proofErr w:type="spellEnd"/>
      <w:r>
        <w:rPr>
          <w:rStyle w:val="StringTok"/>
        </w:rPr>
        <w:t>'</w:t>
      </w:r>
      <w:r>
        <w:rPr>
          <w:rStyle w:val="NormalTok"/>
        </w:rPr>
        <w:t xml:space="preserve">, </w:t>
      </w:r>
      <w:proofErr w:type="spellStart"/>
      <w:r>
        <w:rPr>
          <w:rStyle w:val="NormalTok"/>
        </w:rPr>
        <w:t>min_delta</w:t>
      </w:r>
      <w:proofErr w:type="spellEnd"/>
      <w:r>
        <w:rPr>
          <w:rStyle w:val="OperatorTok"/>
        </w:rPr>
        <w:t>=</w:t>
      </w:r>
      <w:r>
        <w:rPr>
          <w:rStyle w:val="DecValTok"/>
        </w:rPr>
        <w:t>0</w:t>
      </w:r>
      <w:r>
        <w:rPr>
          <w:rStyle w:val="NormalTok"/>
        </w:rPr>
        <w:t>, patience</w:t>
      </w:r>
      <w:r>
        <w:rPr>
          <w:rStyle w:val="OperatorTok"/>
        </w:rPr>
        <w:t>=</w:t>
      </w:r>
      <w:r>
        <w:rPr>
          <w:rStyle w:val="DecValTok"/>
        </w:rPr>
        <w:t>10</w:t>
      </w:r>
      <w:r>
        <w:rPr>
          <w:rStyle w:val="NormalTok"/>
        </w:rPr>
        <w:t>, verbose</w:t>
      </w:r>
      <w:r>
        <w:rPr>
          <w:rStyle w:val="OperatorTok"/>
        </w:rPr>
        <w:t>=</w:t>
      </w:r>
      <w:r>
        <w:rPr>
          <w:rStyle w:val="DecValTok"/>
        </w:rPr>
        <w:t>0</w:t>
      </w:r>
      <w:r>
        <w:rPr>
          <w:rStyle w:val="NormalTok"/>
        </w:rPr>
        <w:t>, mode</w:t>
      </w:r>
      <w:r>
        <w:rPr>
          <w:rStyle w:val="OperatorTok"/>
        </w:rPr>
        <w:t>=</w:t>
      </w:r>
      <w:r>
        <w:rPr>
          <w:rStyle w:val="StringTok"/>
        </w:rPr>
        <w:t>'auto'</w:t>
      </w:r>
      <w:r>
        <w:rPr>
          <w:rStyle w:val="NormalTok"/>
        </w:rPr>
        <w:t>,</w:t>
      </w:r>
      <w:r>
        <w:br/>
      </w:r>
      <w:r>
        <w:rPr>
          <w:rStyle w:val="NormalTok"/>
        </w:rPr>
        <w:t xml:space="preserve">    baseline</w:t>
      </w:r>
      <w:r>
        <w:rPr>
          <w:rStyle w:val="OperatorTok"/>
        </w:rPr>
        <w:t>=</w:t>
      </w:r>
      <w:r>
        <w:rPr>
          <w:rStyle w:val="VariableTok"/>
        </w:rPr>
        <w:t>None</w:t>
      </w:r>
      <w:r>
        <w:rPr>
          <w:rStyle w:val="NormalTok"/>
        </w:rPr>
        <w:t xml:space="preserve">, </w:t>
      </w:r>
      <w:proofErr w:type="spellStart"/>
      <w:r>
        <w:rPr>
          <w:rStyle w:val="NormalTok"/>
        </w:rPr>
        <w:t>restore_best_weights</w:t>
      </w:r>
      <w:proofErr w:type="spellEnd"/>
      <w:r>
        <w:rPr>
          <w:rStyle w:val="OperatorTok"/>
        </w:rPr>
        <w:t>=</w:t>
      </w:r>
      <w:r>
        <w:rPr>
          <w:rStyle w:val="VariableTok"/>
        </w:rPr>
        <w:t>True</w:t>
      </w:r>
      <w:r>
        <w:br/>
      </w:r>
      <w:r>
        <w:rPr>
          <w:rStyle w:val="NormalTok"/>
        </w:rPr>
        <w:t>)</w:t>
      </w:r>
    </w:p>
    <w:p w14:paraId="6B158FF7" w14:textId="77777777" w:rsidR="0086281D" w:rsidRDefault="0086281D" w:rsidP="0086281D">
      <w:pPr>
        <w:pStyle w:val="SourceCode"/>
      </w:pPr>
      <w:r>
        <w:rPr>
          <w:rStyle w:val="VerbatimChar"/>
        </w:rPr>
        <w:t>Model: "model"</w:t>
      </w:r>
      <w:r>
        <w:br/>
      </w:r>
      <w:r>
        <w:rPr>
          <w:rStyle w:val="VerbatimChar"/>
        </w:rPr>
        <w:t>_________________________________________________________________</w:t>
      </w:r>
      <w:r>
        <w:br/>
      </w:r>
      <w:r>
        <w:rPr>
          <w:rStyle w:val="VerbatimChar"/>
        </w:rPr>
        <w:t xml:space="preserve">Layer (type)                 Output Shape              Param #   </w:t>
      </w:r>
      <w:r>
        <w:br/>
      </w:r>
      <w:r>
        <w:rPr>
          <w:rStyle w:val="VerbatimChar"/>
        </w:rPr>
        <w:t>=================================================================</w:t>
      </w:r>
      <w:r>
        <w:br/>
      </w:r>
      <w:r>
        <w:rPr>
          <w:rStyle w:val="VerbatimChar"/>
        </w:rPr>
        <w:t>input_1 (</w:t>
      </w:r>
      <w:proofErr w:type="spellStart"/>
      <w:r>
        <w:rPr>
          <w:rStyle w:val="VerbatimChar"/>
        </w:rPr>
        <w:t>InputLayer</w:t>
      </w:r>
      <w:proofErr w:type="spellEnd"/>
      <w:r>
        <w:rPr>
          <w:rStyle w:val="VerbatimChar"/>
        </w:rPr>
        <w:t xml:space="preserve">)         [(None, 29)]              0         </w:t>
      </w:r>
      <w:r>
        <w:br/>
      </w:r>
      <w:r>
        <w:rPr>
          <w:rStyle w:val="VerbatimChar"/>
        </w:rPr>
        <w:t>_________________________________________________________________</w:t>
      </w:r>
      <w:r>
        <w:br/>
      </w:r>
      <w:r>
        <w:rPr>
          <w:rStyle w:val="VerbatimChar"/>
        </w:rPr>
        <w:t xml:space="preserve">dense (Dense)                (None, 64)                1920      </w:t>
      </w:r>
      <w:r>
        <w:br/>
      </w:r>
      <w:r>
        <w:rPr>
          <w:rStyle w:val="VerbatimChar"/>
        </w:rPr>
        <w:t>_________________________________________________________________</w:t>
      </w:r>
      <w:r>
        <w:br/>
      </w:r>
      <w:r>
        <w:rPr>
          <w:rStyle w:val="VerbatimChar"/>
        </w:rPr>
        <w:t xml:space="preserve">dense_1 (Dense)              (None, 64)                4160      </w:t>
      </w:r>
      <w:r>
        <w:br/>
      </w:r>
      <w:r>
        <w:rPr>
          <w:rStyle w:val="VerbatimChar"/>
        </w:rPr>
        <w:t>_________________________________________________________________</w:t>
      </w:r>
      <w:r>
        <w:br/>
      </w:r>
      <w:r>
        <w:rPr>
          <w:rStyle w:val="VerbatimChar"/>
        </w:rPr>
        <w:t xml:space="preserve">dense_2 (Dense)              (None, 1)                 65        </w:t>
      </w:r>
      <w:r>
        <w:br/>
      </w:r>
      <w:r>
        <w:rPr>
          <w:rStyle w:val="VerbatimChar"/>
        </w:rPr>
        <w:t>=================================================================</w:t>
      </w:r>
      <w:r>
        <w:br/>
      </w:r>
      <w:r>
        <w:rPr>
          <w:rStyle w:val="VerbatimChar"/>
        </w:rPr>
        <w:t>Total params: 6,145</w:t>
      </w:r>
      <w:r>
        <w:br/>
      </w:r>
      <w:r>
        <w:rPr>
          <w:rStyle w:val="VerbatimChar"/>
        </w:rPr>
        <w:t>Trainable params: 6,145</w:t>
      </w:r>
      <w:r>
        <w:br/>
      </w:r>
      <w:r>
        <w:rPr>
          <w:rStyle w:val="VerbatimChar"/>
        </w:rPr>
        <w:t>Non-trainable params: 0</w:t>
      </w:r>
      <w:r>
        <w:br/>
      </w:r>
      <w:r>
        <w:rPr>
          <w:rStyle w:val="VerbatimChar"/>
        </w:rPr>
        <w:t>_________________________________________________________________</w:t>
      </w:r>
      <w:r>
        <w:br/>
      </w:r>
      <w:r>
        <w:rPr>
          <w:rStyle w:val="VerbatimChar"/>
        </w:rPr>
        <w:t>None</w:t>
      </w:r>
    </w:p>
    <w:p w14:paraId="3540E181" w14:textId="77777777" w:rsidR="0086281D" w:rsidRDefault="0086281D" w:rsidP="0086281D">
      <w:pPr>
        <w:pStyle w:val="SourceCode"/>
      </w:pPr>
      <w:r>
        <w:rPr>
          <w:rStyle w:val="NormalTok"/>
        </w:rPr>
        <w:t xml:space="preserve">r </w:t>
      </w:r>
      <w:r>
        <w:rPr>
          <w:rStyle w:val="OperatorTok"/>
        </w:rPr>
        <w:t>=</w:t>
      </w:r>
      <w:r>
        <w:rPr>
          <w:rStyle w:val="NormalTok"/>
        </w:rPr>
        <w:t xml:space="preserve"> </w:t>
      </w:r>
      <w:proofErr w:type="spellStart"/>
      <w:r>
        <w:rPr>
          <w:rStyle w:val="NormalTok"/>
        </w:rPr>
        <w:t>model.fit</w:t>
      </w:r>
      <w:proofErr w:type="spellEnd"/>
      <w:r>
        <w:rPr>
          <w:rStyle w:val="NormalTok"/>
        </w:rPr>
        <w:t>(</w:t>
      </w:r>
      <w:proofErr w:type="spellStart"/>
      <w:r>
        <w:rPr>
          <w:rStyle w:val="NormalTok"/>
        </w:rPr>
        <w:t>x_train</w:t>
      </w:r>
      <w:proofErr w:type="spellEnd"/>
      <w:r>
        <w:rPr>
          <w:rStyle w:val="NormalTok"/>
        </w:rPr>
        <w:t xml:space="preserve">, </w:t>
      </w:r>
      <w:proofErr w:type="spellStart"/>
      <w:r>
        <w:rPr>
          <w:rStyle w:val="NormalTok"/>
        </w:rPr>
        <w:t>y_train</w:t>
      </w:r>
      <w:proofErr w:type="spellEnd"/>
      <w:r>
        <w:rPr>
          <w:rStyle w:val="NormalTok"/>
        </w:rPr>
        <w:t>, epochs</w:t>
      </w:r>
      <w:r>
        <w:rPr>
          <w:rStyle w:val="OperatorTok"/>
        </w:rPr>
        <w:t>=</w:t>
      </w:r>
      <w:r>
        <w:rPr>
          <w:rStyle w:val="DecValTok"/>
        </w:rPr>
        <w:t>100</w:t>
      </w:r>
      <w:r>
        <w:rPr>
          <w:rStyle w:val="NormalTok"/>
        </w:rPr>
        <w:t xml:space="preserve">, </w:t>
      </w:r>
      <w:proofErr w:type="spellStart"/>
      <w:r>
        <w:rPr>
          <w:rStyle w:val="NormalTok"/>
        </w:rPr>
        <w:t>batch_size</w:t>
      </w:r>
      <w:proofErr w:type="spellEnd"/>
      <w:r>
        <w:rPr>
          <w:rStyle w:val="OperatorTok"/>
        </w:rPr>
        <w:t>=</w:t>
      </w:r>
      <w:r>
        <w:rPr>
          <w:rStyle w:val="DecValTok"/>
        </w:rPr>
        <w:t>512</w:t>
      </w:r>
      <w:r>
        <w:rPr>
          <w:rStyle w:val="NormalTok"/>
        </w:rPr>
        <w:t>, verbose</w:t>
      </w:r>
      <w:r>
        <w:rPr>
          <w:rStyle w:val="OperatorTok"/>
        </w:rPr>
        <w:t>=</w:t>
      </w:r>
      <w:r>
        <w:rPr>
          <w:rStyle w:val="DecValTok"/>
        </w:rPr>
        <w:t>1</w:t>
      </w:r>
      <w:r>
        <w:rPr>
          <w:rStyle w:val="NormalTok"/>
        </w:rPr>
        <w:t xml:space="preserve">, </w:t>
      </w:r>
      <w:proofErr w:type="spellStart"/>
      <w:r>
        <w:rPr>
          <w:rStyle w:val="NormalTok"/>
        </w:rPr>
        <w:t>validation_data</w:t>
      </w:r>
      <w:proofErr w:type="spellEnd"/>
      <w:r>
        <w:rPr>
          <w:rStyle w:val="OperatorTok"/>
        </w:rPr>
        <w:t>=</w:t>
      </w:r>
      <w:r>
        <w:rPr>
          <w:rStyle w:val="NormalTok"/>
        </w:rPr>
        <w:t>(</w:t>
      </w:r>
      <w:proofErr w:type="spellStart"/>
      <w:r>
        <w:rPr>
          <w:rStyle w:val="NormalTok"/>
        </w:rPr>
        <w:t>x_test</w:t>
      </w:r>
      <w:proofErr w:type="spellEnd"/>
      <w:r>
        <w:rPr>
          <w:rStyle w:val="NormalTok"/>
        </w:rPr>
        <w:t xml:space="preserve">, </w:t>
      </w:r>
      <w:proofErr w:type="spellStart"/>
      <w:r>
        <w:rPr>
          <w:rStyle w:val="NormalTok"/>
        </w:rPr>
        <w:t>y_test</w:t>
      </w:r>
      <w:proofErr w:type="spellEnd"/>
      <w:r>
        <w:rPr>
          <w:rStyle w:val="NormalTok"/>
        </w:rPr>
        <w:t>), callbacks</w:t>
      </w:r>
      <w:r>
        <w:rPr>
          <w:rStyle w:val="OperatorTok"/>
        </w:rPr>
        <w:t>=</w:t>
      </w:r>
      <w:r>
        <w:rPr>
          <w:rStyle w:val="NormalTok"/>
        </w:rPr>
        <w:t>[callback])</w:t>
      </w:r>
    </w:p>
    <w:p w14:paraId="1517E590" w14:textId="77777777" w:rsidR="0086281D" w:rsidRDefault="0086281D" w:rsidP="0086281D">
      <w:pPr>
        <w:pStyle w:val="SourceCode"/>
      </w:pPr>
      <w:r>
        <w:rPr>
          <w:rStyle w:val="VerbatimChar"/>
        </w:rPr>
        <w:t>Epoch 1/100</w:t>
      </w:r>
      <w:r>
        <w:br/>
      </w:r>
      <w:r>
        <w:rPr>
          <w:rStyle w:val="VerbatimChar"/>
        </w:rPr>
        <w:t xml:space="preserve">778/778 [==============================] - 3s 4ms/step - loss: 0.1122 - accuracy: 0.9588 - </w:t>
      </w:r>
      <w:proofErr w:type="spellStart"/>
      <w:r>
        <w:rPr>
          <w:rStyle w:val="VerbatimChar"/>
        </w:rPr>
        <w:t>val_loss</w:t>
      </w:r>
      <w:proofErr w:type="spellEnd"/>
      <w:r>
        <w:rPr>
          <w:rStyle w:val="VerbatimChar"/>
        </w:rPr>
        <w:t xml:space="preserve">: 0.0468 - </w:t>
      </w:r>
      <w:proofErr w:type="spellStart"/>
      <w:r>
        <w:rPr>
          <w:rStyle w:val="VerbatimChar"/>
        </w:rPr>
        <w:t>val_accuracy</w:t>
      </w:r>
      <w:proofErr w:type="spellEnd"/>
      <w:r>
        <w:rPr>
          <w:rStyle w:val="VerbatimChar"/>
        </w:rPr>
        <w:t>: 0.9844</w:t>
      </w:r>
      <w:r>
        <w:br/>
      </w:r>
      <w:r>
        <w:rPr>
          <w:rStyle w:val="VerbatimChar"/>
        </w:rPr>
        <w:t>Epoch 2/100</w:t>
      </w:r>
      <w:r>
        <w:br/>
      </w:r>
      <w:r>
        <w:rPr>
          <w:rStyle w:val="VerbatimChar"/>
        </w:rPr>
        <w:t xml:space="preserve">778/778 [==============================] - 3s 4ms/step - loss: 0.0336 - accuracy: 0.9883 - </w:t>
      </w:r>
      <w:proofErr w:type="spellStart"/>
      <w:r>
        <w:rPr>
          <w:rStyle w:val="VerbatimChar"/>
        </w:rPr>
        <w:t>val_loss</w:t>
      </w:r>
      <w:proofErr w:type="spellEnd"/>
      <w:r>
        <w:rPr>
          <w:rStyle w:val="VerbatimChar"/>
        </w:rPr>
        <w:t xml:space="preserve">: 0.0260 - </w:t>
      </w:r>
      <w:proofErr w:type="spellStart"/>
      <w:r>
        <w:rPr>
          <w:rStyle w:val="VerbatimChar"/>
        </w:rPr>
        <w:t>val_accuracy</w:t>
      </w:r>
      <w:proofErr w:type="spellEnd"/>
      <w:r>
        <w:rPr>
          <w:rStyle w:val="VerbatimChar"/>
        </w:rPr>
        <w:t>: 0.9929</w:t>
      </w:r>
      <w:r>
        <w:br/>
      </w:r>
      <w:r>
        <w:rPr>
          <w:rStyle w:val="VerbatimChar"/>
        </w:rPr>
        <w:t>Epoch 3/100</w:t>
      </w:r>
      <w:r>
        <w:br/>
      </w:r>
      <w:r>
        <w:rPr>
          <w:rStyle w:val="VerbatimChar"/>
        </w:rPr>
        <w:t xml:space="preserve">778/778 [==============================] - 3s 4ms/step - loss: 0.0198 - accuracy: 0.9939 - </w:t>
      </w:r>
      <w:proofErr w:type="spellStart"/>
      <w:r>
        <w:rPr>
          <w:rStyle w:val="VerbatimChar"/>
        </w:rPr>
        <w:t>val_loss</w:t>
      </w:r>
      <w:proofErr w:type="spellEnd"/>
      <w:r>
        <w:rPr>
          <w:rStyle w:val="VerbatimChar"/>
        </w:rPr>
        <w:t xml:space="preserve">: 0.0165 - </w:t>
      </w:r>
      <w:proofErr w:type="spellStart"/>
      <w:r>
        <w:rPr>
          <w:rStyle w:val="VerbatimChar"/>
        </w:rPr>
        <w:t>val_accuracy</w:t>
      </w:r>
      <w:proofErr w:type="spellEnd"/>
      <w:r>
        <w:rPr>
          <w:rStyle w:val="VerbatimChar"/>
        </w:rPr>
        <w:t>: 0.9945</w:t>
      </w:r>
      <w:r>
        <w:br/>
      </w:r>
      <w:r>
        <w:rPr>
          <w:rStyle w:val="VerbatimChar"/>
        </w:rPr>
        <w:t>Epoch 4/100</w:t>
      </w:r>
      <w:r>
        <w:br/>
      </w:r>
      <w:r>
        <w:rPr>
          <w:rStyle w:val="VerbatimChar"/>
        </w:rPr>
        <w:t xml:space="preserve">778/778 [==============================] - 3s 4ms/step - loss: 0.0133 - accuracy: 0.9965 - </w:t>
      </w:r>
      <w:proofErr w:type="spellStart"/>
      <w:r>
        <w:rPr>
          <w:rStyle w:val="VerbatimChar"/>
        </w:rPr>
        <w:t>val_loss</w:t>
      </w:r>
      <w:proofErr w:type="spellEnd"/>
      <w:r>
        <w:rPr>
          <w:rStyle w:val="VerbatimChar"/>
        </w:rPr>
        <w:t xml:space="preserve">: 0.0117 - </w:t>
      </w:r>
      <w:proofErr w:type="spellStart"/>
      <w:r>
        <w:rPr>
          <w:rStyle w:val="VerbatimChar"/>
        </w:rPr>
        <w:t>val_accuracy</w:t>
      </w:r>
      <w:proofErr w:type="spellEnd"/>
      <w:r>
        <w:rPr>
          <w:rStyle w:val="VerbatimChar"/>
        </w:rPr>
        <w:t>: 0.9974</w:t>
      </w:r>
      <w:r>
        <w:br/>
      </w:r>
      <w:r>
        <w:rPr>
          <w:rStyle w:val="VerbatimChar"/>
        </w:rPr>
        <w:t>Epoch 5/100</w:t>
      </w:r>
      <w:r>
        <w:br/>
      </w:r>
      <w:r>
        <w:rPr>
          <w:rStyle w:val="VerbatimChar"/>
        </w:rPr>
        <w:t xml:space="preserve">778/778 [==============================] - 3s 4ms/step - loss: 0.0095 - accuracy: 0.9978 - </w:t>
      </w:r>
      <w:proofErr w:type="spellStart"/>
      <w:r>
        <w:rPr>
          <w:rStyle w:val="VerbatimChar"/>
        </w:rPr>
        <w:t>val_loss</w:t>
      </w:r>
      <w:proofErr w:type="spellEnd"/>
      <w:r>
        <w:rPr>
          <w:rStyle w:val="VerbatimChar"/>
        </w:rPr>
        <w:t xml:space="preserve">: 0.0096 - </w:t>
      </w:r>
      <w:proofErr w:type="spellStart"/>
      <w:r>
        <w:rPr>
          <w:rStyle w:val="VerbatimChar"/>
        </w:rPr>
        <w:t>val_accuracy</w:t>
      </w:r>
      <w:proofErr w:type="spellEnd"/>
      <w:r>
        <w:rPr>
          <w:rStyle w:val="VerbatimChar"/>
        </w:rPr>
        <w:t>: 0.9977</w:t>
      </w:r>
      <w:r>
        <w:br/>
      </w:r>
      <w:r>
        <w:rPr>
          <w:rStyle w:val="VerbatimChar"/>
        </w:rPr>
        <w:t>Epoch 6/100</w:t>
      </w:r>
      <w:r>
        <w:br/>
      </w:r>
      <w:r>
        <w:rPr>
          <w:rStyle w:val="VerbatimChar"/>
        </w:rPr>
        <w:t xml:space="preserve">778/778 [==============================] - 3s 4ms/step - loss: 0.0074 - accuracy: 0.9984 - </w:t>
      </w:r>
      <w:proofErr w:type="spellStart"/>
      <w:r>
        <w:rPr>
          <w:rStyle w:val="VerbatimChar"/>
        </w:rPr>
        <w:t>val_loss</w:t>
      </w:r>
      <w:proofErr w:type="spellEnd"/>
      <w:r>
        <w:rPr>
          <w:rStyle w:val="VerbatimChar"/>
        </w:rPr>
        <w:t xml:space="preserve">: 0.0068 - </w:t>
      </w:r>
      <w:proofErr w:type="spellStart"/>
      <w:r>
        <w:rPr>
          <w:rStyle w:val="VerbatimChar"/>
        </w:rPr>
        <w:t>val_accuracy</w:t>
      </w:r>
      <w:proofErr w:type="spellEnd"/>
      <w:r>
        <w:rPr>
          <w:rStyle w:val="VerbatimChar"/>
        </w:rPr>
        <w:t>: 0.9986</w:t>
      </w:r>
      <w:r>
        <w:br/>
      </w:r>
      <w:r>
        <w:rPr>
          <w:rStyle w:val="VerbatimChar"/>
        </w:rPr>
        <w:t>Epoch 7/100</w:t>
      </w:r>
      <w:r>
        <w:br/>
      </w:r>
      <w:r>
        <w:rPr>
          <w:rStyle w:val="VerbatimChar"/>
        </w:rPr>
        <w:t xml:space="preserve">778/778 [==============================] - 3s 4ms/step - loss: 0.0060 - accuracy: 0.9987 - </w:t>
      </w:r>
      <w:proofErr w:type="spellStart"/>
      <w:r>
        <w:rPr>
          <w:rStyle w:val="VerbatimChar"/>
        </w:rPr>
        <w:t>val_loss</w:t>
      </w:r>
      <w:proofErr w:type="spellEnd"/>
      <w:r>
        <w:rPr>
          <w:rStyle w:val="VerbatimChar"/>
        </w:rPr>
        <w:t xml:space="preserve">: 0.0061 - </w:t>
      </w:r>
      <w:proofErr w:type="spellStart"/>
      <w:r>
        <w:rPr>
          <w:rStyle w:val="VerbatimChar"/>
        </w:rPr>
        <w:t>val_accuracy</w:t>
      </w:r>
      <w:proofErr w:type="spellEnd"/>
      <w:r>
        <w:rPr>
          <w:rStyle w:val="VerbatimChar"/>
        </w:rPr>
        <w:t>: 0.9986</w:t>
      </w:r>
      <w:r>
        <w:br/>
      </w:r>
      <w:r>
        <w:rPr>
          <w:rStyle w:val="VerbatimChar"/>
        </w:rPr>
        <w:t>Epoch 8/100</w:t>
      </w:r>
      <w:r>
        <w:br/>
      </w:r>
      <w:r>
        <w:rPr>
          <w:rStyle w:val="VerbatimChar"/>
        </w:rPr>
        <w:t xml:space="preserve">778/778 [==============================] - 3s 4ms/step - loss: 0.0050 - accuracy: 0.9989 - </w:t>
      </w:r>
      <w:proofErr w:type="spellStart"/>
      <w:r>
        <w:rPr>
          <w:rStyle w:val="VerbatimChar"/>
        </w:rPr>
        <w:t>val_loss</w:t>
      </w:r>
      <w:proofErr w:type="spellEnd"/>
      <w:r>
        <w:rPr>
          <w:rStyle w:val="VerbatimChar"/>
        </w:rPr>
        <w:t xml:space="preserve">: 0.0051 - </w:t>
      </w:r>
      <w:proofErr w:type="spellStart"/>
      <w:r>
        <w:rPr>
          <w:rStyle w:val="VerbatimChar"/>
        </w:rPr>
        <w:t>val_accuracy</w:t>
      </w:r>
      <w:proofErr w:type="spellEnd"/>
      <w:r>
        <w:rPr>
          <w:rStyle w:val="VerbatimChar"/>
        </w:rPr>
        <w:t>: 0.9989</w:t>
      </w:r>
      <w:r>
        <w:br/>
      </w:r>
      <w:r>
        <w:rPr>
          <w:rStyle w:val="VerbatimChar"/>
        </w:rPr>
        <w:t>Epoch 9/100</w:t>
      </w:r>
      <w:r>
        <w:br/>
      </w:r>
      <w:r>
        <w:rPr>
          <w:rStyle w:val="VerbatimChar"/>
        </w:rPr>
        <w:t xml:space="preserve">778/778 [==============================] - 3s 4ms/step - loss: 0.0042 - accuracy: 0.9991 - </w:t>
      </w:r>
      <w:proofErr w:type="spellStart"/>
      <w:r>
        <w:rPr>
          <w:rStyle w:val="VerbatimChar"/>
        </w:rPr>
        <w:t>val_loss</w:t>
      </w:r>
      <w:proofErr w:type="spellEnd"/>
      <w:r>
        <w:rPr>
          <w:rStyle w:val="VerbatimChar"/>
        </w:rPr>
        <w:t xml:space="preserve">: 0.0046 - </w:t>
      </w:r>
      <w:proofErr w:type="spellStart"/>
      <w:r>
        <w:rPr>
          <w:rStyle w:val="VerbatimChar"/>
        </w:rPr>
        <w:t>val_accuracy</w:t>
      </w:r>
      <w:proofErr w:type="spellEnd"/>
      <w:r>
        <w:rPr>
          <w:rStyle w:val="VerbatimChar"/>
        </w:rPr>
        <w:t>: 0.9989</w:t>
      </w:r>
      <w:r>
        <w:br/>
      </w:r>
      <w:r>
        <w:rPr>
          <w:rStyle w:val="VerbatimChar"/>
        </w:rPr>
        <w:t>Epoch 10/100</w:t>
      </w:r>
      <w:r>
        <w:br/>
      </w:r>
      <w:r>
        <w:rPr>
          <w:rStyle w:val="VerbatimChar"/>
        </w:rPr>
        <w:t xml:space="preserve">778/778 [==============================] - 3s 4ms/step - loss: 0.0037 - accuracy: 0.9992 - </w:t>
      </w:r>
      <w:proofErr w:type="spellStart"/>
      <w:r>
        <w:rPr>
          <w:rStyle w:val="VerbatimChar"/>
        </w:rPr>
        <w:t>val_loss</w:t>
      </w:r>
      <w:proofErr w:type="spellEnd"/>
      <w:r>
        <w:rPr>
          <w:rStyle w:val="VerbatimChar"/>
        </w:rPr>
        <w:t xml:space="preserve">: 0.0041 - </w:t>
      </w:r>
      <w:proofErr w:type="spellStart"/>
      <w:r>
        <w:rPr>
          <w:rStyle w:val="VerbatimChar"/>
        </w:rPr>
        <w:t>val_accuracy</w:t>
      </w:r>
      <w:proofErr w:type="spellEnd"/>
      <w:r>
        <w:rPr>
          <w:rStyle w:val="VerbatimChar"/>
        </w:rPr>
        <w:t>: 0.9990</w:t>
      </w:r>
      <w:r>
        <w:br/>
      </w:r>
      <w:r>
        <w:rPr>
          <w:rStyle w:val="VerbatimChar"/>
        </w:rPr>
        <w:t>Epoch 11/100</w:t>
      </w:r>
      <w:r>
        <w:br/>
      </w:r>
      <w:r>
        <w:rPr>
          <w:rStyle w:val="VerbatimChar"/>
        </w:rPr>
        <w:t xml:space="preserve">778/778 [==============================] - 3s 4ms/step - loss: 0.0033 - accuracy: 0.9993 - </w:t>
      </w:r>
      <w:proofErr w:type="spellStart"/>
      <w:r>
        <w:rPr>
          <w:rStyle w:val="VerbatimChar"/>
        </w:rPr>
        <w:t>val_loss</w:t>
      </w:r>
      <w:proofErr w:type="spellEnd"/>
      <w:r>
        <w:rPr>
          <w:rStyle w:val="VerbatimChar"/>
        </w:rPr>
        <w:t xml:space="preserve">: 0.0037 - </w:t>
      </w:r>
      <w:proofErr w:type="spellStart"/>
      <w:r>
        <w:rPr>
          <w:rStyle w:val="VerbatimChar"/>
        </w:rPr>
        <w:t>val_accuracy</w:t>
      </w:r>
      <w:proofErr w:type="spellEnd"/>
      <w:r>
        <w:rPr>
          <w:rStyle w:val="VerbatimChar"/>
        </w:rPr>
        <w:t>: 0.9993</w:t>
      </w:r>
      <w:r>
        <w:br/>
      </w:r>
      <w:r>
        <w:rPr>
          <w:rStyle w:val="VerbatimChar"/>
        </w:rPr>
        <w:t>Epoch 12/100</w:t>
      </w:r>
      <w:r>
        <w:br/>
      </w:r>
      <w:r>
        <w:rPr>
          <w:rStyle w:val="VerbatimChar"/>
        </w:rPr>
        <w:t xml:space="preserve">778/778 [==============================] - 3s 4ms/step - loss: 0.0029 - accuracy: 0.9994 - </w:t>
      </w:r>
      <w:proofErr w:type="spellStart"/>
      <w:r>
        <w:rPr>
          <w:rStyle w:val="VerbatimChar"/>
        </w:rPr>
        <w:t>val_loss</w:t>
      </w:r>
      <w:proofErr w:type="spellEnd"/>
      <w:r>
        <w:rPr>
          <w:rStyle w:val="VerbatimChar"/>
        </w:rPr>
        <w:t xml:space="preserve">: 0.0035 - </w:t>
      </w:r>
      <w:proofErr w:type="spellStart"/>
      <w:r>
        <w:rPr>
          <w:rStyle w:val="VerbatimChar"/>
        </w:rPr>
        <w:t>val_accuracy</w:t>
      </w:r>
      <w:proofErr w:type="spellEnd"/>
      <w:r>
        <w:rPr>
          <w:rStyle w:val="VerbatimChar"/>
        </w:rPr>
        <w:t>: 0.9992</w:t>
      </w:r>
      <w:r>
        <w:br/>
      </w:r>
      <w:r>
        <w:rPr>
          <w:rStyle w:val="VerbatimChar"/>
        </w:rPr>
        <w:t>Epoch 13/100</w:t>
      </w:r>
      <w:r>
        <w:br/>
      </w:r>
      <w:r>
        <w:rPr>
          <w:rStyle w:val="VerbatimChar"/>
        </w:rPr>
        <w:t xml:space="preserve">778/778 [==============================] - 3s 4ms/step - loss: 0.0027 - accuracy: 0.9994 - </w:t>
      </w:r>
      <w:proofErr w:type="spellStart"/>
      <w:r>
        <w:rPr>
          <w:rStyle w:val="VerbatimChar"/>
        </w:rPr>
        <w:t>val_loss</w:t>
      </w:r>
      <w:proofErr w:type="spellEnd"/>
      <w:r>
        <w:rPr>
          <w:rStyle w:val="VerbatimChar"/>
        </w:rPr>
        <w:t xml:space="preserve">: 0.0037 - </w:t>
      </w:r>
      <w:proofErr w:type="spellStart"/>
      <w:r>
        <w:rPr>
          <w:rStyle w:val="VerbatimChar"/>
        </w:rPr>
        <w:t>val_accuracy</w:t>
      </w:r>
      <w:proofErr w:type="spellEnd"/>
      <w:r>
        <w:rPr>
          <w:rStyle w:val="VerbatimChar"/>
        </w:rPr>
        <w:t>: 0.9991</w:t>
      </w:r>
      <w:r>
        <w:br/>
      </w:r>
      <w:r>
        <w:rPr>
          <w:rStyle w:val="VerbatimChar"/>
        </w:rPr>
        <w:t>Epoch 14/100</w:t>
      </w:r>
      <w:r>
        <w:br/>
      </w:r>
      <w:r>
        <w:rPr>
          <w:rStyle w:val="VerbatimChar"/>
        </w:rPr>
        <w:t xml:space="preserve">778/778 [==============================] - 3s 4ms/step - loss: 0.0024 - accuracy: 0.9995 - </w:t>
      </w:r>
      <w:proofErr w:type="spellStart"/>
      <w:r>
        <w:rPr>
          <w:rStyle w:val="VerbatimChar"/>
        </w:rPr>
        <w:t>val_loss</w:t>
      </w:r>
      <w:proofErr w:type="spellEnd"/>
      <w:r>
        <w:rPr>
          <w:rStyle w:val="VerbatimChar"/>
        </w:rPr>
        <w:t xml:space="preserve">: 0.0035 - </w:t>
      </w:r>
      <w:proofErr w:type="spellStart"/>
      <w:r>
        <w:rPr>
          <w:rStyle w:val="VerbatimChar"/>
        </w:rPr>
        <w:t>val_accuracy</w:t>
      </w:r>
      <w:proofErr w:type="spellEnd"/>
      <w:r>
        <w:rPr>
          <w:rStyle w:val="VerbatimChar"/>
        </w:rPr>
        <w:t>: 0.9990</w:t>
      </w:r>
      <w:r>
        <w:br/>
      </w:r>
      <w:r>
        <w:rPr>
          <w:rStyle w:val="VerbatimChar"/>
        </w:rPr>
        <w:t>Epoch 15/100</w:t>
      </w:r>
      <w:r>
        <w:br/>
      </w:r>
      <w:r>
        <w:rPr>
          <w:rStyle w:val="VerbatimChar"/>
        </w:rPr>
        <w:t xml:space="preserve">778/778 [==============================] - 3s 4ms/step - loss: 0.0022 - accuracy: 0.9995 - </w:t>
      </w:r>
      <w:proofErr w:type="spellStart"/>
      <w:r>
        <w:rPr>
          <w:rStyle w:val="VerbatimChar"/>
        </w:rPr>
        <w:t>val_loss</w:t>
      </w:r>
      <w:proofErr w:type="spellEnd"/>
      <w:r>
        <w:rPr>
          <w:rStyle w:val="VerbatimChar"/>
        </w:rPr>
        <w:t xml:space="preserve">: 0.0032 - </w:t>
      </w:r>
      <w:proofErr w:type="spellStart"/>
      <w:r>
        <w:rPr>
          <w:rStyle w:val="VerbatimChar"/>
        </w:rPr>
        <w:t>val_accuracy</w:t>
      </w:r>
      <w:proofErr w:type="spellEnd"/>
      <w:r>
        <w:rPr>
          <w:rStyle w:val="VerbatimChar"/>
        </w:rPr>
        <w:t>: 0.9992</w:t>
      </w:r>
      <w:r>
        <w:br/>
      </w:r>
      <w:r>
        <w:rPr>
          <w:rStyle w:val="VerbatimChar"/>
        </w:rPr>
        <w:t>Epoch 16/100</w:t>
      </w:r>
      <w:r>
        <w:br/>
      </w:r>
      <w:r>
        <w:rPr>
          <w:rStyle w:val="VerbatimChar"/>
        </w:rPr>
        <w:t xml:space="preserve">778/778 [==============================] - 3s 4ms/step - loss: 0.0020 - accuracy: 0.9996 - </w:t>
      </w:r>
      <w:proofErr w:type="spellStart"/>
      <w:r>
        <w:rPr>
          <w:rStyle w:val="VerbatimChar"/>
        </w:rPr>
        <w:t>val_loss</w:t>
      </w:r>
      <w:proofErr w:type="spellEnd"/>
      <w:r>
        <w:rPr>
          <w:rStyle w:val="VerbatimChar"/>
        </w:rPr>
        <w:t xml:space="preserve">: 0.0027 - </w:t>
      </w:r>
      <w:proofErr w:type="spellStart"/>
      <w:r>
        <w:rPr>
          <w:rStyle w:val="VerbatimChar"/>
        </w:rPr>
        <w:t>val_accuracy</w:t>
      </w:r>
      <w:proofErr w:type="spellEnd"/>
      <w:r>
        <w:rPr>
          <w:rStyle w:val="VerbatimChar"/>
        </w:rPr>
        <w:t>: 0.9994</w:t>
      </w:r>
      <w:r>
        <w:br/>
      </w:r>
      <w:r>
        <w:rPr>
          <w:rStyle w:val="VerbatimChar"/>
        </w:rPr>
        <w:t>Epoch 17/100</w:t>
      </w:r>
      <w:r>
        <w:br/>
      </w:r>
      <w:r>
        <w:rPr>
          <w:rStyle w:val="VerbatimChar"/>
        </w:rPr>
        <w:t xml:space="preserve">778/778 [==============================] - 3s 4ms/step - loss: 0.0020 - accuracy: 0.9995 - </w:t>
      </w:r>
      <w:proofErr w:type="spellStart"/>
      <w:r>
        <w:rPr>
          <w:rStyle w:val="VerbatimChar"/>
        </w:rPr>
        <w:t>val_loss</w:t>
      </w:r>
      <w:proofErr w:type="spellEnd"/>
      <w:r>
        <w:rPr>
          <w:rStyle w:val="VerbatimChar"/>
        </w:rPr>
        <w:t xml:space="preserve">: 0.0027 - </w:t>
      </w:r>
      <w:proofErr w:type="spellStart"/>
      <w:r>
        <w:rPr>
          <w:rStyle w:val="VerbatimChar"/>
        </w:rPr>
        <w:t>val_accuracy</w:t>
      </w:r>
      <w:proofErr w:type="spellEnd"/>
      <w:r>
        <w:rPr>
          <w:rStyle w:val="VerbatimChar"/>
        </w:rPr>
        <w:t>: 0.9993</w:t>
      </w:r>
      <w:r>
        <w:br/>
      </w:r>
      <w:r>
        <w:rPr>
          <w:rStyle w:val="VerbatimChar"/>
        </w:rPr>
        <w:t>Epoch 18/100</w:t>
      </w:r>
      <w:r>
        <w:br/>
      </w:r>
      <w:r>
        <w:rPr>
          <w:rStyle w:val="VerbatimChar"/>
        </w:rPr>
        <w:t xml:space="preserve">778/778 [==============================] - 3s 4ms/step - loss: 0.0018 - accuracy: 0.9996 - </w:t>
      </w:r>
      <w:proofErr w:type="spellStart"/>
      <w:r>
        <w:rPr>
          <w:rStyle w:val="VerbatimChar"/>
        </w:rPr>
        <w:t>val_loss</w:t>
      </w:r>
      <w:proofErr w:type="spellEnd"/>
      <w:r>
        <w:rPr>
          <w:rStyle w:val="VerbatimChar"/>
        </w:rPr>
        <w:t xml:space="preserve">: 0.0023 - </w:t>
      </w:r>
      <w:proofErr w:type="spellStart"/>
      <w:r>
        <w:rPr>
          <w:rStyle w:val="VerbatimChar"/>
        </w:rPr>
        <w:t>val_accuracy</w:t>
      </w:r>
      <w:proofErr w:type="spellEnd"/>
      <w:r>
        <w:rPr>
          <w:rStyle w:val="VerbatimChar"/>
        </w:rPr>
        <w:t>: 0.9996</w:t>
      </w:r>
      <w:r>
        <w:br/>
      </w:r>
      <w:r>
        <w:rPr>
          <w:rStyle w:val="VerbatimChar"/>
        </w:rPr>
        <w:t>Epoch 19/100</w:t>
      </w:r>
      <w:r>
        <w:br/>
      </w:r>
      <w:r>
        <w:rPr>
          <w:rStyle w:val="VerbatimChar"/>
        </w:rPr>
        <w:t xml:space="preserve">778/778 [==============================] - 3s 4ms/step - loss: 0.0016 - accuracy: 0.9996 - </w:t>
      </w:r>
      <w:proofErr w:type="spellStart"/>
      <w:r>
        <w:rPr>
          <w:rStyle w:val="VerbatimChar"/>
        </w:rPr>
        <w:t>val_loss</w:t>
      </w:r>
      <w:proofErr w:type="spellEnd"/>
      <w:r>
        <w:rPr>
          <w:rStyle w:val="VerbatimChar"/>
        </w:rPr>
        <w:t xml:space="preserve">: 0.0025 - </w:t>
      </w:r>
      <w:proofErr w:type="spellStart"/>
      <w:r>
        <w:rPr>
          <w:rStyle w:val="VerbatimChar"/>
        </w:rPr>
        <w:t>val_accuracy</w:t>
      </w:r>
      <w:proofErr w:type="spellEnd"/>
      <w:r>
        <w:rPr>
          <w:rStyle w:val="VerbatimChar"/>
        </w:rPr>
        <w:t>: 0.9994</w:t>
      </w:r>
      <w:r>
        <w:br/>
      </w:r>
      <w:r>
        <w:rPr>
          <w:rStyle w:val="VerbatimChar"/>
        </w:rPr>
        <w:t>Epoch 20/100</w:t>
      </w:r>
      <w:r>
        <w:br/>
      </w:r>
      <w:r>
        <w:rPr>
          <w:rStyle w:val="VerbatimChar"/>
        </w:rPr>
        <w:t xml:space="preserve">778/778 [==============================] - 3s 4ms/step - loss: 0.0015 - accuracy: 0.9997 - </w:t>
      </w:r>
      <w:proofErr w:type="spellStart"/>
      <w:r>
        <w:rPr>
          <w:rStyle w:val="VerbatimChar"/>
        </w:rPr>
        <w:t>val_loss</w:t>
      </w:r>
      <w:proofErr w:type="spellEnd"/>
      <w:r>
        <w:rPr>
          <w:rStyle w:val="VerbatimChar"/>
        </w:rPr>
        <w:t xml:space="preserve">: 0.0025 - </w:t>
      </w:r>
      <w:proofErr w:type="spellStart"/>
      <w:r>
        <w:rPr>
          <w:rStyle w:val="VerbatimChar"/>
        </w:rPr>
        <w:t>val_accuracy</w:t>
      </w:r>
      <w:proofErr w:type="spellEnd"/>
      <w:r>
        <w:rPr>
          <w:rStyle w:val="VerbatimChar"/>
        </w:rPr>
        <w:t>: 0.9993</w:t>
      </w:r>
      <w:r>
        <w:br/>
      </w:r>
      <w:r>
        <w:rPr>
          <w:rStyle w:val="VerbatimChar"/>
        </w:rPr>
        <w:t>Epoch 21/100</w:t>
      </w:r>
      <w:r>
        <w:br/>
      </w:r>
      <w:r>
        <w:rPr>
          <w:rStyle w:val="VerbatimChar"/>
        </w:rPr>
        <w:t xml:space="preserve">778/778 [==============================] - 3s 4ms/step - loss: 0.0015 - accuracy: 0.9996 - </w:t>
      </w:r>
      <w:proofErr w:type="spellStart"/>
      <w:r>
        <w:rPr>
          <w:rStyle w:val="VerbatimChar"/>
        </w:rPr>
        <w:t>val_loss</w:t>
      </w:r>
      <w:proofErr w:type="spellEnd"/>
      <w:r>
        <w:rPr>
          <w:rStyle w:val="VerbatimChar"/>
        </w:rPr>
        <w:t xml:space="preserve">: 0.0022 - </w:t>
      </w:r>
      <w:proofErr w:type="spellStart"/>
      <w:r>
        <w:rPr>
          <w:rStyle w:val="VerbatimChar"/>
        </w:rPr>
        <w:t>val_accuracy</w:t>
      </w:r>
      <w:proofErr w:type="spellEnd"/>
      <w:r>
        <w:rPr>
          <w:rStyle w:val="VerbatimChar"/>
        </w:rPr>
        <w:t>: 0.9994</w:t>
      </w:r>
      <w:r>
        <w:br/>
      </w:r>
      <w:r>
        <w:rPr>
          <w:rStyle w:val="VerbatimChar"/>
        </w:rPr>
        <w:t>Epoch 22/100</w:t>
      </w:r>
      <w:r>
        <w:br/>
      </w:r>
      <w:r>
        <w:rPr>
          <w:rStyle w:val="VerbatimChar"/>
        </w:rPr>
        <w:t xml:space="preserve">778/778 [==============================] - 3s 4ms/step - loss: 0.0014 - accuracy: 0.9997 - </w:t>
      </w:r>
      <w:proofErr w:type="spellStart"/>
      <w:r>
        <w:rPr>
          <w:rStyle w:val="VerbatimChar"/>
        </w:rPr>
        <w:t>val_loss</w:t>
      </w:r>
      <w:proofErr w:type="spellEnd"/>
      <w:r>
        <w:rPr>
          <w:rStyle w:val="VerbatimChar"/>
        </w:rPr>
        <w:t xml:space="preserve">: 0.0024 - </w:t>
      </w:r>
      <w:proofErr w:type="spellStart"/>
      <w:r>
        <w:rPr>
          <w:rStyle w:val="VerbatimChar"/>
        </w:rPr>
        <w:t>val_accuracy</w:t>
      </w:r>
      <w:proofErr w:type="spellEnd"/>
      <w:r>
        <w:rPr>
          <w:rStyle w:val="VerbatimChar"/>
        </w:rPr>
        <w:t>: 0.9994</w:t>
      </w:r>
      <w:r>
        <w:br/>
      </w:r>
      <w:r>
        <w:rPr>
          <w:rStyle w:val="VerbatimChar"/>
        </w:rPr>
        <w:t>Epoch 23/100</w:t>
      </w:r>
      <w:r>
        <w:br/>
      </w:r>
      <w:r>
        <w:rPr>
          <w:rStyle w:val="VerbatimChar"/>
        </w:rPr>
        <w:t xml:space="preserve">778/778 [==============================] - 3s 4ms/step - loss: 0.0013 - accuracy: 0.9997 - </w:t>
      </w:r>
      <w:proofErr w:type="spellStart"/>
      <w:r>
        <w:rPr>
          <w:rStyle w:val="VerbatimChar"/>
        </w:rPr>
        <w:t>val_loss</w:t>
      </w:r>
      <w:proofErr w:type="spellEnd"/>
      <w:r>
        <w:rPr>
          <w:rStyle w:val="VerbatimChar"/>
        </w:rPr>
        <w:t xml:space="preserve">: 0.0022 - </w:t>
      </w:r>
      <w:proofErr w:type="spellStart"/>
      <w:r>
        <w:rPr>
          <w:rStyle w:val="VerbatimChar"/>
        </w:rPr>
        <w:t>val_accuracy</w:t>
      </w:r>
      <w:proofErr w:type="spellEnd"/>
      <w:r>
        <w:rPr>
          <w:rStyle w:val="VerbatimChar"/>
        </w:rPr>
        <w:t>: 0.9996</w:t>
      </w:r>
      <w:r>
        <w:br/>
      </w:r>
      <w:r>
        <w:rPr>
          <w:rStyle w:val="VerbatimChar"/>
        </w:rPr>
        <w:t>Epoch 24/100</w:t>
      </w:r>
      <w:r>
        <w:br/>
      </w:r>
      <w:r>
        <w:rPr>
          <w:rStyle w:val="VerbatimChar"/>
        </w:rPr>
        <w:t xml:space="preserve">778/778 [==============================] - 3s 4ms/step - loss: 0.0012 - accuracy: 0.9997 - </w:t>
      </w:r>
      <w:proofErr w:type="spellStart"/>
      <w:r>
        <w:rPr>
          <w:rStyle w:val="VerbatimChar"/>
        </w:rPr>
        <w:t>val_loss</w:t>
      </w:r>
      <w:proofErr w:type="spellEnd"/>
      <w:r>
        <w:rPr>
          <w:rStyle w:val="VerbatimChar"/>
        </w:rPr>
        <w:t xml:space="preserve">: 0.0022 - </w:t>
      </w:r>
      <w:proofErr w:type="spellStart"/>
      <w:r>
        <w:rPr>
          <w:rStyle w:val="VerbatimChar"/>
        </w:rPr>
        <w:t>val_accuracy</w:t>
      </w:r>
      <w:proofErr w:type="spellEnd"/>
      <w:r>
        <w:rPr>
          <w:rStyle w:val="VerbatimChar"/>
        </w:rPr>
        <w:t>: 0.9995</w:t>
      </w:r>
      <w:r>
        <w:br/>
      </w:r>
      <w:r>
        <w:rPr>
          <w:rStyle w:val="VerbatimChar"/>
        </w:rPr>
        <w:t>Epoch 25/100</w:t>
      </w:r>
      <w:r>
        <w:br/>
      </w:r>
      <w:r>
        <w:rPr>
          <w:rStyle w:val="VerbatimChar"/>
        </w:rPr>
        <w:t xml:space="preserve">778/778 [==============================] - 3s 4ms/step - loss: 0.0014 - accuracy: 0.9997 - </w:t>
      </w:r>
      <w:proofErr w:type="spellStart"/>
      <w:r>
        <w:rPr>
          <w:rStyle w:val="VerbatimChar"/>
        </w:rPr>
        <w:t>val_loss</w:t>
      </w:r>
      <w:proofErr w:type="spellEnd"/>
      <w:r>
        <w:rPr>
          <w:rStyle w:val="VerbatimChar"/>
        </w:rPr>
        <w:t xml:space="preserve">: 0.0025 - </w:t>
      </w:r>
      <w:proofErr w:type="spellStart"/>
      <w:r>
        <w:rPr>
          <w:rStyle w:val="VerbatimChar"/>
        </w:rPr>
        <w:t>val_accuracy</w:t>
      </w:r>
      <w:proofErr w:type="spellEnd"/>
      <w:r>
        <w:rPr>
          <w:rStyle w:val="VerbatimChar"/>
        </w:rPr>
        <w:t>: 0.9993</w:t>
      </w:r>
      <w:r>
        <w:br/>
      </w:r>
      <w:r>
        <w:rPr>
          <w:rStyle w:val="VerbatimChar"/>
        </w:rPr>
        <w:t>Epoch 26/100</w:t>
      </w:r>
      <w:r>
        <w:br/>
      </w:r>
      <w:r>
        <w:rPr>
          <w:rStyle w:val="VerbatimChar"/>
        </w:rPr>
        <w:t xml:space="preserve">778/778 [==============================] - 3s 4ms/step - loss: 0.0011 - accuracy: 0.9997 - </w:t>
      </w:r>
      <w:proofErr w:type="spellStart"/>
      <w:r>
        <w:rPr>
          <w:rStyle w:val="VerbatimChar"/>
        </w:rPr>
        <w:t>val_loss</w:t>
      </w:r>
      <w:proofErr w:type="spellEnd"/>
      <w:r>
        <w:rPr>
          <w:rStyle w:val="VerbatimChar"/>
        </w:rPr>
        <w:t xml:space="preserve">: 0.0027 - </w:t>
      </w:r>
      <w:proofErr w:type="spellStart"/>
      <w:r>
        <w:rPr>
          <w:rStyle w:val="VerbatimChar"/>
        </w:rPr>
        <w:t>val_accuracy</w:t>
      </w:r>
      <w:proofErr w:type="spellEnd"/>
      <w:r>
        <w:rPr>
          <w:rStyle w:val="VerbatimChar"/>
        </w:rPr>
        <w:t>: 0.9993</w:t>
      </w:r>
      <w:r>
        <w:br/>
      </w:r>
      <w:r>
        <w:rPr>
          <w:rStyle w:val="VerbatimChar"/>
        </w:rPr>
        <w:t>Epoch 27/100</w:t>
      </w:r>
      <w:r>
        <w:br/>
      </w:r>
      <w:r>
        <w:rPr>
          <w:rStyle w:val="VerbatimChar"/>
        </w:rPr>
        <w:t xml:space="preserve">778/778 [==============================] - 3s 4ms/step - loss: 9.9902e-04 - accuracy: 0.9997 - </w:t>
      </w:r>
      <w:proofErr w:type="spellStart"/>
      <w:r>
        <w:rPr>
          <w:rStyle w:val="VerbatimChar"/>
        </w:rPr>
        <w:t>val_loss</w:t>
      </w:r>
      <w:proofErr w:type="spellEnd"/>
      <w:r>
        <w:rPr>
          <w:rStyle w:val="VerbatimChar"/>
        </w:rPr>
        <w:t xml:space="preserve">: 0.0023 - </w:t>
      </w:r>
      <w:proofErr w:type="spellStart"/>
      <w:r>
        <w:rPr>
          <w:rStyle w:val="VerbatimChar"/>
        </w:rPr>
        <w:t>val_accuracy</w:t>
      </w:r>
      <w:proofErr w:type="spellEnd"/>
      <w:r>
        <w:rPr>
          <w:rStyle w:val="VerbatimChar"/>
        </w:rPr>
        <w:t>: 0.9995</w:t>
      </w:r>
      <w:r>
        <w:br/>
      </w:r>
      <w:r>
        <w:rPr>
          <w:rStyle w:val="VerbatimChar"/>
        </w:rPr>
        <w:t>Epoch 28/100</w:t>
      </w:r>
      <w:r>
        <w:br/>
      </w:r>
      <w:r>
        <w:rPr>
          <w:rStyle w:val="VerbatimChar"/>
        </w:rPr>
        <w:t xml:space="preserve">778/778 [==============================] - 3s 4ms/step - loss: 9.9616e-04 - accuracy: 0.9997 - </w:t>
      </w:r>
      <w:proofErr w:type="spellStart"/>
      <w:r>
        <w:rPr>
          <w:rStyle w:val="VerbatimChar"/>
        </w:rPr>
        <w:t>val_loss</w:t>
      </w:r>
      <w:proofErr w:type="spellEnd"/>
      <w:r>
        <w:rPr>
          <w:rStyle w:val="VerbatimChar"/>
        </w:rPr>
        <w:t xml:space="preserve">: 0.0021 - </w:t>
      </w:r>
      <w:proofErr w:type="spellStart"/>
      <w:r>
        <w:rPr>
          <w:rStyle w:val="VerbatimChar"/>
        </w:rPr>
        <w:t>val_accuracy</w:t>
      </w:r>
      <w:proofErr w:type="spellEnd"/>
      <w:r>
        <w:rPr>
          <w:rStyle w:val="VerbatimChar"/>
        </w:rPr>
        <w:t>: 0.9995</w:t>
      </w:r>
      <w:r>
        <w:br/>
      </w:r>
      <w:r>
        <w:rPr>
          <w:rStyle w:val="VerbatimChar"/>
        </w:rPr>
        <w:t>Epoch 29/100</w:t>
      </w:r>
      <w:r>
        <w:br/>
      </w:r>
      <w:r>
        <w:rPr>
          <w:rStyle w:val="VerbatimChar"/>
        </w:rPr>
        <w:t xml:space="preserve">778/778 [==============================] - 3s 4ms/step - loss: 8.8531e-04 - accuracy: 0.9998 - </w:t>
      </w:r>
      <w:proofErr w:type="spellStart"/>
      <w:r>
        <w:rPr>
          <w:rStyle w:val="VerbatimChar"/>
        </w:rPr>
        <w:t>val_loss</w:t>
      </w:r>
      <w:proofErr w:type="spellEnd"/>
      <w:r>
        <w:rPr>
          <w:rStyle w:val="VerbatimChar"/>
        </w:rPr>
        <w:t xml:space="preserve">: 0.0020 - </w:t>
      </w:r>
      <w:proofErr w:type="spellStart"/>
      <w:r>
        <w:rPr>
          <w:rStyle w:val="VerbatimChar"/>
        </w:rPr>
        <w:t>val_accuracy</w:t>
      </w:r>
      <w:proofErr w:type="spellEnd"/>
      <w:r>
        <w:rPr>
          <w:rStyle w:val="VerbatimChar"/>
        </w:rPr>
        <w:t>: 0.9995</w:t>
      </w:r>
      <w:r>
        <w:br/>
      </w:r>
      <w:r>
        <w:rPr>
          <w:rStyle w:val="VerbatimChar"/>
        </w:rPr>
        <w:t>Epoch 30/100</w:t>
      </w:r>
      <w:r>
        <w:br/>
      </w:r>
      <w:r>
        <w:rPr>
          <w:rStyle w:val="VerbatimChar"/>
        </w:rPr>
        <w:t xml:space="preserve">778/778 [==============================] - 3s 4ms/step - loss: 0.0010 - accuracy: 0.9997 - </w:t>
      </w:r>
      <w:proofErr w:type="spellStart"/>
      <w:r>
        <w:rPr>
          <w:rStyle w:val="VerbatimChar"/>
        </w:rPr>
        <w:t>val_loss</w:t>
      </w:r>
      <w:proofErr w:type="spellEnd"/>
      <w:r>
        <w:rPr>
          <w:rStyle w:val="VerbatimChar"/>
        </w:rPr>
        <w:t xml:space="preserve">: 0.0018 - </w:t>
      </w:r>
      <w:proofErr w:type="spellStart"/>
      <w:r>
        <w:rPr>
          <w:rStyle w:val="VerbatimChar"/>
        </w:rPr>
        <w:t>val_accuracy</w:t>
      </w:r>
      <w:proofErr w:type="spellEnd"/>
      <w:r>
        <w:rPr>
          <w:rStyle w:val="VerbatimChar"/>
        </w:rPr>
        <w:t>: 0.9996</w:t>
      </w:r>
      <w:r>
        <w:br/>
      </w:r>
      <w:r>
        <w:rPr>
          <w:rStyle w:val="VerbatimChar"/>
        </w:rPr>
        <w:t>Epoch 31/100</w:t>
      </w:r>
      <w:r>
        <w:br/>
      </w:r>
      <w:r>
        <w:rPr>
          <w:rStyle w:val="VerbatimChar"/>
        </w:rPr>
        <w:t xml:space="preserve">778/778 [==============================] - 3s 4ms/step - loss: 8.5445e-04 - accuracy: 0.9998 - </w:t>
      </w:r>
      <w:proofErr w:type="spellStart"/>
      <w:r>
        <w:rPr>
          <w:rStyle w:val="VerbatimChar"/>
        </w:rPr>
        <w:t>val_loss</w:t>
      </w:r>
      <w:proofErr w:type="spellEnd"/>
      <w:r>
        <w:rPr>
          <w:rStyle w:val="VerbatimChar"/>
        </w:rPr>
        <w:t xml:space="preserve">: 0.0019 - </w:t>
      </w:r>
      <w:proofErr w:type="spellStart"/>
      <w:r>
        <w:rPr>
          <w:rStyle w:val="VerbatimChar"/>
        </w:rPr>
        <w:t>val_accuracy</w:t>
      </w:r>
      <w:proofErr w:type="spellEnd"/>
      <w:r>
        <w:rPr>
          <w:rStyle w:val="VerbatimChar"/>
        </w:rPr>
        <w:t>: 0.9995</w:t>
      </w:r>
      <w:r>
        <w:br/>
      </w:r>
      <w:r>
        <w:rPr>
          <w:rStyle w:val="VerbatimChar"/>
        </w:rPr>
        <w:t>Epoch 32/100</w:t>
      </w:r>
      <w:r>
        <w:br/>
      </w:r>
      <w:r>
        <w:rPr>
          <w:rStyle w:val="VerbatimChar"/>
        </w:rPr>
        <w:t xml:space="preserve">778/778 [==============================] - 3s 4ms/step - loss: 9.3442e-04 - accuracy: 0.9997 - </w:t>
      </w:r>
      <w:proofErr w:type="spellStart"/>
      <w:r>
        <w:rPr>
          <w:rStyle w:val="VerbatimChar"/>
        </w:rPr>
        <w:t>val_loss</w:t>
      </w:r>
      <w:proofErr w:type="spellEnd"/>
      <w:r>
        <w:rPr>
          <w:rStyle w:val="VerbatimChar"/>
        </w:rPr>
        <w:t xml:space="preserve">: 0.0016 - </w:t>
      </w:r>
      <w:proofErr w:type="spellStart"/>
      <w:r>
        <w:rPr>
          <w:rStyle w:val="VerbatimChar"/>
        </w:rPr>
        <w:t>val_accuracy</w:t>
      </w:r>
      <w:proofErr w:type="spellEnd"/>
      <w:r>
        <w:rPr>
          <w:rStyle w:val="VerbatimChar"/>
        </w:rPr>
        <w:t>: 0.9997</w:t>
      </w:r>
      <w:r>
        <w:br/>
      </w:r>
      <w:r>
        <w:rPr>
          <w:rStyle w:val="VerbatimChar"/>
        </w:rPr>
        <w:t>Epoch 33/100</w:t>
      </w:r>
      <w:r>
        <w:br/>
      </w:r>
      <w:r>
        <w:rPr>
          <w:rStyle w:val="VerbatimChar"/>
        </w:rPr>
        <w:t xml:space="preserve">778/778 [==============================] - 3s 4ms/step - loss: 7.1790e-04 - accuracy: 0.9998 - </w:t>
      </w:r>
      <w:proofErr w:type="spellStart"/>
      <w:r>
        <w:rPr>
          <w:rStyle w:val="VerbatimChar"/>
        </w:rPr>
        <w:t>val_loss</w:t>
      </w:r>
      <w:proofErr w:type="spellEnd"/>
      <w:r>
        <w:rPr>
          <w:rStyle w:val="VerbatimChar"/>
        </w:rPr>
        <w:t xml:space="preserve">: 0.0016 - </w:t>
      </w:r>
      <w:proofErr w:type="spellStart"/>
      <w:r>
        <w:rPr>
          <w:rStyle w:val="VerbatimChar"/>
        </w:rPr>
        <w:t>val_accuracy</w:t>
      </w:r>
      <w:proofErr w:type="spellEnd"/>
      <w:r>
        <w:rPr>
          <w:rStyle w:val="VerbatimChar"/>
        </w:rPr>
        <w:t>: 0.9996</w:t>
      </w:r>
      <w:r>
        <w:br/>
      </w:r>
      <w:r>
        <w:rPr>
          <w:rStyle w:val="VerbatimChar"/>
        </w:rPr>
        <w:t>Epoch 34/100</w:t>
      </w:r>
      <w:r>
        <w:br/>
      </w:r>
      <w:r>
        <w:rPr>
          <w:rStyle w:val="VerbatimChar"/>
        </w:rPr>
        <w:t xml:space="preserve">778/778 [==============================] - 3s 4ms/step - loss: 7.2516e-04 - accuracy: 0.9998 - </w:t>
      </w:r>
      <w:proofErr w:type="spellStart"/>
      <w:r>
        <w:rPr>
          <w:rStyle w:val="VerbatimChar"/>
        </w:rPr>
        <w:t>val_loss</w:t>
      </w:r>
      <w:proofErr w:type="spellEnd"/>
      <w:r>
        <w:rPr>
          <w:rStyle w:val="VerbatimChar"/>
        </w:rPr>
        <w:t xml:space="preserve">: 0.0016 - </w:t>
      </w:r>
      <w:proofErr w:type="spellStart"/>
      <w:r>
        <w:rPr>
          <w:rStyle w:val="VerbatimChar"/>
        </w:rPr>
        <w:t>val_accuracy</w:t>
      </w:r>
      <w:proofErr w:type="spellEnd"/>
      <w:r>
        <w:rPr>
          <w:rStyle w:val="VerbatimChar"/>
        </w:rPr>
        <w:t>: 0.9996</w:t>
      </w:r>
      <w:r>
        <w:br/>
      </w:r>
      <w:r>
        <w:rPr>
          <w:rStyle w:val="VerbatimChar"/>
        </w:rPr>
        <w:t>Epoch 35/100</w:t>
      </w:r>
      <w:r>
        <w:br/>
      </w:r>
      <w:r>
        <w:rPr>
          <w:rStyle w:val="VerbatimChar"/>
        </w:rPr>
        <w:t xml:space="preserve">778/778 [==============================] - 3s 4ms/step - loss: 9.1578e-04 - accuracy: 0.9997 - </w:t>
      </w:r>
      <w:proofErr w:type="spellStart"/>
      <w:r>
        <w:rPr>
          <w:rStyle w:val="VerbatimChar"/>
        </w:rPr>
        <w:t>val_loss</w:t>
      </w:r>
      <w:proofErr w:type="spellEnd"/>
      <w:r>
        <w:rPr>
          <w:rStyle w:val="VerbatimChar"/>
        </w:rPr>
        <w:t xml:space="preserve">: 0.0020 - </w:t>
      </w:r>
      <w:proofErr w:type="spellStart"/>
      <w:r>
        <w:rPr>
          <w:rStyle w:val="VerbatimChar"/>
        </w:rPr>
        <w:t>val_accuracy</w:t>
      </w:r>
      <w:proofErr w:type="spellEnd"/>
      <w:r>
        <w:rPr>
          <w:rStyle w:val="VerbatimChar"/>
        </w:rPr>
        <w:t>: 0.9994</w:t>
      </w:r>
      <w:r>
        <w:br/>
      </w:r>
      <w:r>
        <w:rPr>
          <w:rStyle w:val="VerbatimChar"/>
        </w:rPr>
        <w:t>Epoch 36/100</w:t>
      </w:r>
      <w:r>
        <w:br/>
      </w:r>
      <w:r>
        <w:rPr>
          <w:rStyle w:val="VerbatimChar"/>
        </w:rPr>
        <w:t xml:space="preserve">778/778 [==============================] - 3s 4ms/step - loss: 6.7762e-04 - accuracy: 0.9998 - </w:t>
      </w:r>
      <w:proofErr w:type="spellStart"/>
      <w:r>
        <w:rPr>
          <w:rStyle w:val="VerbatimChar"/>
        </w:rPr>
        <w:t>val_loss</w:t>
      </w:r>
      <w:proofErr w:type="spellEnd"/>
      <w:r>
        <w:rPr>
          <w:rStyle w:val="VerbatimChar"/>
        </w:rPr>
        <w:t xml:space="preserve">: 0.0015 - </w:t>
      </w:r>
      <w:proofErr w:type="spellStart"/>
      <w:r>
        <w:rPr>
          <w:rStyle w:val="VerbatimChar"/>
        </w:rPr>
        <w:t>val_accuracy</w:t>
      </w:r>
      <w:proofErr w:type="spellEnd"/>
      <w:r>
        <w:rPr>
          <w:rStyle w:val="VerbatimChar"/>
        </w:rPr>
        <w:t>: 0.9997</w:t>
      </w:r>
      <w:r>
        <w:br/>
      </w:r>
      <w:r>
        <w:rPr>
          <w:rStyle w:val="VerbatimChar"/>
        </w:rPr>
        <w:t>Epoch 37/100</w:t>
      </w:r>
      <w:r>
        <w:br/>
      </w:r>
      <w:r>
        <w:rPr>
          <w:rStyle w:val="VerbatimChar"/>
        </w:rPr>
        <w:t xml:space="preserve">778/778 [==============================] - 3s 4ms/step - loss: 6.5826e-04 - accuracy: 0.9998 - </w:t>
      </w:r>
      <w:proofErr w:type="spellStart"/>
      <w:r>
        <w:rPr>
          <w:rStyle w:val="VerbatimChar"/>
        </w:rPr>
        <w:t>val_loss</w:t>
      </w:r>
      <w:proofErr w:type="spellEnd"/>
      <w:r>
        <w:rPr>
          <w:rStyle w:val="VerbatimChar"/>
        </w:rPr>
        <w:t xml:space="preserve">: 0.0015 - </w:t>
      </w:r>
      <w:proofErr w:type="spellStart"/>
      <w:r>
        <w:rPr>
          <w:rStyle w:val="VerbatimChar"/>
        </w:rPr>
        <w:t>val_accuracy</w:t>
      </w:r>
      <w:proofErr w:type="spellEnd"/>
      <w:r>
        <w:rPr>
          <w:rStyle w:val="VerbatimChar"/>
        </w:rPr>
        <w:t>: 0.9996</w:t>
      </w:r>
      <w:r>
        <w:br/>
      </w:r>
      <w:r>
        <w:rPr>
          <w:rStyle w:val="VerbatimChar"/>
        </w:rPr>
        <w:t>Epoch 38/100</w:t>
      </w:r>
      <w:r>
        <w:br/>
      </w:r>
      <w:r>
        <w:rPr>
          <w:rStyle w:val="VerbatimChar"/>
        </w:rPr>
        <w:t xml:space="preserve">778/778 [==============================] - 3s 4ms/step - loss: 7.5355e-04 - accuracy: 0.9998 - </w:t>
      </w:r>
      <w:proofErr w:type="spellStart"/>
      <w:r>
        <w:rPr>
          <w:rStyle w:val="VerbatimChar"/>
        </w:rPr>
        <w:t>val_loss</w:t>
      </w:r>
      <w:proofErr w:type="spellEnd"/>
      <w:r>
        <w:rPr>
          <w:rStyle w:val="VerbatimChar"/>
        </w:rPr>
        <w:t xml:space="preserve">: 0.0016 - </w:t>
      </w:r>
      <w:proofErr w:type="spellStart"/>
      <w:r>
        <w:rPr>
          <w:rStyle w:val="VerbatimChar"/>
        </w:rPr>
        <w:t>val_accuracy</w:t>
      </w:r>
      <w:proofErr w:type="spellEnd"/>
      <w:r>
        <w:rPr>
          <w:rStyle w:val="VerbatimChar"/>
        </w:rPr>
        <w:t>: 0.9996</w:t>
      </w:r>
      <w:r>
        <w:br/>
      </w:r>
      <w:r>
        <w:rPr>
          <w:rStyle w:val="VerbatimChar"/>
        </w:rPr>
        <w:t>Epoch 39/100</w:t>
      </w:r>
      <w:r>
        <w:br/>
      </w:r>
      <w:r>
        <w:rPr>
          <w:rStyle w:val="VerbatimChar"/>
        </w:rPr>
        <w:t xml:space="preserve">778/778 [==============================] - 3s 4ms/step - loss: 7.1149e-04 - accuracy: 0.9998 - </w:t>
      </w:r>
      <w:proofErr w:type="spellStart"/>
      <w:r>
        <w:rPr>
          <w:rStyle w:val="VerbatimChar"/>
        </w:rPr>
        <w:t>val_loss</w:t>
      </w:r>
      <w:proofErr w:type="spellEnd"/>
      <w:r>
        <w:rPr>
          <w:rStyle w:val="VerbatimChar"/>
        </w:rPr>
        <w:t xml:space="preserve">: 0.0015 - </w:t>
      </w:r>
      <w:proofErr w:type="spellStart"/>
      <w:r>
        <w:rPr>
          <w:rStyle w:val="VerbatimChar"/>
        </w:rPr>
        <w:t>val_accuracy</w:t>
      </w:r>
      <w:proofErr w:type="spellEnd"/>
      <w:r>
        <w:rPr>
          <w:rStyle w:val="VerbatimChar"/>
        </w:rPr>
        <w:t>: 0.9996</w:t>
      </w:r>
      <w:r>
        <w:br/>
      </w:r>
      <w:r>
        <w:rPr>
          <w:rStyle w:val="VerbatimChar"/>
        </w:rPr>
        <w:t>Epoch 40/100</w:t>
      </w:r>
      <w:r>
        <w:br/>
      </w:r>
      <w:r>
        <w:rPr>
          <w:rStyle w:val="VerbatimChar"/>
        </w:rPr>
        <w:t xml:space="preserve">778/778 [==============================] - 3s 4ms/step - loss: 5.8838e-04 - accuracy: 0.9999 - </w:t>
      </w:r>
      <w:proofErr w:type="spellStart"/>
      <w:r>
        <w:rPr>
          <w:rStyle w:val="VerbatimChar"/>
        </w:rPr>
        <w:t>val_loss</w:t>
      </w:r>
      <w:proofErr w:type="spellEnd"/>
      <w:r>
        <w:rPr>
          <w:rStyle w:val="VerbatimChar"/>
        </w:rPr>
        <w:t xml:space="preserve">: 0.0024 - </w:t>
      </w:r>
      <w:proofErr w:type="spellStart"/>
      <w:r>
        <w:rPr>
          <w:rStyle w:val="VerbatimChar"/>
        </w:rPr>
        <w:t>val_accuracy</w:t>
      </w:r>
      <w:proofErr w:type="spellEnd"/>
      <w:r>
        <w:rPr>
          <w:rStyle w:val="VerbatimChar"/>
        </w:rPr>
        <w:t>: 0.9994</w:t>
      </w:r>
      <w:r>
        <w:br/>
      </w:r>
      <w:r>
        <w:rPr>
          <w:rStyle w:val="VerbatimChar"/>
        </w:rPr>
        <w:t>Epoch 41/100</w:t>
      </w:r>
      <w:r>
        <w:br/>
      </w:r>
      <w:r>
        <w:rPr>
          <w:rStyle w:val="VerbatimChar"/>
        </w:rPr>
        <w:t xml:space="preserve">778/778 [==============================] - 3s 4ms/step - loss: 5.2743e-04 - accuracy: 0.9999 - </w:t>
      </w:r>
      <w:proofErr w:type="spellStart"/>
      <w:r>
        <w:rPr>
          <w:rStyle w:val="VerbatimChar"/>
        </w:rPr>
        <w:t>val_loss</w:t>
      </w:r>
      <w:proofErr w:type="spellEnd"/>
      <w:r>
        <w:rPr>
          <w:rStyle w:val="VerbatimChar"/>
        </w:rPr>
        <w:t xml:space="preserve">: 0.0015 - </w:t>
      </w:r>
      <w:proofErr w:type="spellStart"/>
      <w:r>
        <w:rPr>
          <w:rStyle w:val="VerbatimChar"/>
        </w:rPr>
        <w:t>val_accuracy</w:t>
      </w:r>
      <w:proofErr w:type="spellEnd"/>
      <w:r>
        <w:rPr>
          <w:rStyle w:val="VerbatimChar"/>
        </w:rPr>
        <w:t>: 0.9997</w:t>
      </w:r>
      <w:r>
        <w:br/>
      </w:r>
      <w:r>
        <w:rPr>
          <w:rStyle w:val="VerbatimChar"/>
        </w:rPr>
        <w:t>Epoch 42/100</w:t>
      </w:r>
      <w:r>
        <w:br/>
      </w:r>
      <w:r>
        <w:rPr>
          <w:rStyle w:val="VerbatimChar"/>
        </w:rPr>
        <w:t xml:space="preserve">778/778 [==============================] - 3s 4ms/step - loss: 7.9482e-04 - accuracy: 0.9998 - </w:t>
      </w:r>
      <w:proofErr w:type="spellStart"/>
      <w:r>
        <w:rPr>
          <w:rStyle w:val="VerbatimChar"/>
        </w:rPr>
        <w:t>val_loss</w:t>
      </w:r>
      <w:proofErr w:type="spellEnd"/>
      <w:r>
        <w:rPr>
          <w:rStyle w:val="VerbatimChar"/>
        </w:rPr>
        <w:t xml:space="preserve">: 0.0019 - </w:t>
      </w:r>
      <w:proofErr w:type="spellStart"/>
      <w:r>
        <w:rPr>
          <w:rStyle w:val="VerbatimChar"/>
        </w:rPr>
        <w:t>val_accuracy</w:t>
      </w:r>
      <w:proofErr w:type="spellEnd"/>
      <w:r>
        <w:rPr>
          <w:rStyle w:val="VerbatimChar"/>
        </w:rPr>
        <w:t>: 0.9995</w:t>
      </w:r>
      <w:r>
        <w:br/>
      </w:r>
      <w:r>
        <w:rPr>
          <w:rStyle w:val="VerbatimChar"/>
        </w:rPr>
        <w:t>Epoch 43/100</w:t>
      </w:r>
      <w:r>
        <w:br/>
      </w:r>
      <w:r>
        <w:rPr>
          <w:rStyle w:val="VerbatimChar"/>
        </w:rPr>
        <w:t xml:space="preserve">778/778 [==============================] - 3s 4ms/step - loss: 6.0553e-04 - accuracy: 0.9998 - </w:t>
      </w:r>
      <w:proofErr w:type="spellStart"/>
      <w:r>
        <w:rPr>
          <w:rStyle w:val="VerbatimChar"/>
        </w:rPr>
        <w:t>val_loss</w:t>
      </w:r>
      <w:proofErr w:type="spellEnd"/>
      <w:r>
        <w:rPr>
          <w:rStyle w:val="VerbatimChar"/>
        </w:rPr>
        <w:t xml:space="preserve">: 0.0013 - </w:t>
      </w:r>
      <w:proofErr w:type="spellStart"/>
      <w:r>
        <w:rPr>
          <w:rStyle w:val="VerbatimChar"/>
        </w:rPr>
        <w:t>val_accuracy</w:t>
      </w:r>
      <w:proofErr w:type="spellEnd"/>
      <w:r>
        <w:rPr>
          <w:rStyle w:val="VerbatimChar"/>
        </w:rPr>
        <w:t>: 0.9997</w:t>
      </w:r>
      <w:r>
        <w:br/>
      </w:r>
      <w:r>
        <w:rPr>
          <w:rStyle w:val="VerbatimChar"/>
        </w:rPr>
        <w:t>Epoch 44/100</w:t>
      </w:r>
      <w:r>
        <w:br/>
      </w:r>
      <w:r>
        <w:rPr>
          <w:rStyle w:val="VerbatimChar"/>
        </w:rPr>
        <w:t xml:space="preserve">778/778 [==============================] - 3s 4ms/step - loss: 6.0704e-04 - accuracy: 0.9998 - </w:t>
      </w:r>
      <w:proofErr w:type="spellStart"/>
      <w:r>
        <w:rPr>
          <w:rStyle w:val="VerbatimChar"/>
        </w:rPr>
        <w:t>val_loss</w:t>
      </w:r>
      <w:proofErr w:type="spellEnd"/>
      <w:r>
        <w:rPr>
          <w:rStyle w:val="VerbatimChar"/>
        </w:rPr>
        <w:t xml:space="preserve">: 0.0020 - </w:t>
      </w:r>
      <w:proofErr w:type="spellStart"/>
      <w:r>
        <w:rPr>
          <w:rStyle w:val="VerbatimChar"/>
        </w:rPr>
        <w:t>val_accuracy</w:t>
      </w:r>
      <w:proofErr w:type="spellEnd"/>
      <w:r>
        <w:rPr>
          <w:rStyle w:val="VerbatimChar"/>
        </w:rPr>
        <w:t>: 0.9995</w:t>
      </w:r>
      <w:r>
        <w:br/>
      </w:r>
      <w:r>
        <w:rPr>
          <w:rStyle w:val="VerbatimChar"/>
        </w:rPr>
        <w:t>Epoch 45/100</w:t>
      </w:r>
      <w:r>
        <w:br/>
      </w:r>
      <w:r>
        <w:rPr>
          <w:rStyle w:val="VerbatimChar"/>
        </w:rPr>
        <w:t xml:space="preserve">778/778 [==============================] - 3s 4ms/step - loss: 6.3886e-04 - accuracy: 0.9998 - </w:t>
      </w:r>
      <w:proofErr w:type="spellStart"/>
      <w:r>
        <w:rPr>
          <w:rStyle w:val="VerbatimChar"/>
        </w:rPr>
        <w:t>val_loss</w:t>
      </w:r>
      <w:proofErr w:type="spellEnd"/>
      <w:r>
        <w:rPr>
          <w:rStyle w:val="VerbatimChar"/>
        </w:rPr>
        <w:t xml:space="preserve">: 0.0015 - </w:t>
      </w:r>
      <w:proofErr w:type="spellStart"/>
      <w:r>
        <w:rPr>
          <w:rStyle w:val="VerbatimChar"/>
        </w:rPr>
        <w:t>val_accuracy</w:t>
      </w:r>
      <w:proofErr w:type="spellEnd"/>
      <w:r>
        <w:rPr>
          <w:rStyle w:val="VerbatimChar"/>
        </w:rPr>
        <w:t>: 0.9996</w:t>
      </w:r>
      <w:r>
        <w:br/>
      </w:r>
      <w:r>
        <w:rPr>
          <w:rStyle w:val="VerbatimChar"/>
        </w:rPr>
        <w:t>Epoch 46/100</w:t>
      </w:r>
      <w:r>
        <w:br/>
      </w:r>
      <w:r>
        <w:rPr>
          <w:rStyle w:val="VerbatimChar"/>
        </w:rPr>
        <w:t xml:space="preserve">778/778 [==============================] - 3s 4ms/step - loss: 5.7343e-04 - accuracy: 0.9998 - </w:t>
      </w:r>
      <w:proofErr w:type="spellStart"/>
      <w:r>
        <w:rPr>
          <w:rStyle w:val="VerbatimChar"/>
        </w:rPr>
        <w:t>val_loss</w:t>
      </w:r>
      <w:proofErr w:type="spellEnd"/>
      <w:r>
        <w:rPr>
          <w:rStyle w:val="VerbatimChar"/>
        </w:rPr>
        <w:t xml:space="preserve">: 0.0013 - </w:t>
      </w:r>
      <w:proofErr w:type="spellStart"/>
      <w:r>
        <w:rPr>
          <w:rStyle w:val="VerbatimChar"/>
        </w:rPr>
        <w:t>val_accuracy</w:t>
      </w:r>
      <w:proofErr w:type="spellEnd"/>
      <w:r>
        <w:rPr>
          <w:rStyle w:val="VerbatimChar"/>
        </w:rPr>
        <w:t>: 0.9997</w:t>
      </w:r>
      <w:r>
        <w:br/>
      </w:r>
      <w:r>
        <w:rPr>
          <w:rStyle w:val="VerbatimChar"/>
        </w:rPr>
        <w:t>Epoch 47/100</w:t>
      </w:r>
      <w:r>
        <w:br/>
      </w:r>
      <w:r>
        <w:rPr>
          <w:rStyle w:val="VerbatimChar"/>
        </w:rPr>
        <w:t xml:space="preserve">778/778 [==============================] - 3s 4ms/step - loss: 4.2137e-04 - accuracy: 0.9999 - </w:t>
      </w:r>
      <w:proofErr w:type="spellStart"/>
      <w:r>
        <w:rPr>
          <w:rStyle w:val="VerbatimChar"/>
        </w:rPr>
        <w:t>val_loss</w:t>
      </w:r>
      <w:proofErr w:type="spellEnd"/>
      <w:r>
        <w:rPr>
          <w:rStyle w:val="VerbatimChar"/>
        </w:rPr>
        <w:t xml:space="preserve">: 0.0018 - </w:t>
      </w:r>
      <w:proofErr w:type="spellStart"/>
      <w:r>
        <w:rPr>
          <w:rStyle w:val="VerbatimChar"/>
        </w:rPr>
        <w:t>val_accuracy</w:t>
      </w:r>
      <w:proofErr w:type="spellEnd"/>
      <w:r>
        <w:rPr>
          <w:rStyle w:val="VerbatimChar"/>
        </w:rPr>
        <w:t>: 0.9996</w:t>
      </w:r>
      <w:r>
        <w:br/>
      </w:r>
      <w:r>
        <w:rPr>
          <w:rStyle w:val="VerbatimChar"/>
        </w:rPr>
        <w:t>Epoch 48/100</w:t>
      </w:r>
      <w:r>
        <w:br/>
      </w:r>
      <w:r>
        <w:rPr>
          <w:rStyle w:val="VerbatimChar"/>
        </w:rPr>
        <w:t xml:space="preserve">778/778 [==============================] - 3s 4ms/step - loss: 6.0087e-04 - accuracy: 0.9998 - </w:t>
      </w:r>
      <w:proofErr w:type="spellStart"/>
      <w:r>
        <w:rPr>
          <w:rStyle w:val="VerbatimChar"/>
        </w:rPr>
        <w:t>val_loss</w:t>
      </w:r>
      <w:proofErr w:type="spellEnd"/>
      <w:r>
        <w:rPr>
          <w:rStyle w:val="VerbatimChar"/>
        </w:rPr>
        <w:t xml:space="preserve">: 0.0016 - </w:t>
      </w:r>
      <w:proofErr w:type="spellStart"/>
      <w:r>
        <w:rPr>
          <w:rStyle w:val="VerbatimChar"/>
        </w:rPr>
        <w:t>val_accuracy</w:t>
      </w:r>
      <w:proofErr w:type="spellEnd"/>
      <w:r>
        <w:rPr>
          <w:rStyle w:val="VerbatimChar"/>
        </w:rPr>
        <w:t>: 0.9997</w:t>
      </w:r>
      <w:r>
        <w:br/>
      </w:r>
      <w:r>
        <w:rPr>
          <w:rStyle w:val="VerbatimChar"/>
        </w:rPr>
        <w:t>Epoch 49/100</w:t>
      </w:r>
      <w:r>
        <w:br/>
      </w:r>
      <w:r>
        <w:rPr>
          <w:rStyle w:val="VerbatimChar"/>
        </w:rPr>
        <w:t xml:space="preserve">778/778 [==============================] - 3s 4ms/step - loss: 5.2967e-04 - accuracy: 0.9999 - </w:t>
      </w:r>
      <w:proofErr w:type="spellStart"/>
      <w:r>
        <w:rPr>
          <w:rStyle w:val="VerbatimChar"/>
        </w:rPr>
        <w:t>val_loss</w:t>
      </w:r>
      <w:proofErr w:type="spellEnd"/>
      <w:r>
        <w:rPr>
          <w:rStyle w:val="VerbatimChar"/>
        </w:rPr>
        <w:t xml:space="preserve">: 0.0012 - </w:t>
      </w:r>
      <w:proofErr w:type="spellStart"/>
      <w:r>
        <w:rPr>
          <w:rStyle w:val="VerbatimChar"/>
        </w:rPr>
        <w:t>val_accuracy</w:t>
      </w:r>
      <w:proofErr w:type="spellEnd"/>
      <w:r>
        <w:rPr>
          <w:rStyle w:val="VerbatimChar"/>
        </w:rPr>
        <w:t>: 0.9998</w:t>
      </w:r>
      <w:r>
        <w:br/>
      </w:r>
      <w:r>
        <w:rPr>
          <w:rStyle w:val="VerbatimChar"/>
        </w:rPr>
        <w:t>Epoch 50/100</w:t>
      </w:r>
      <w:r>
        <w:br/>
      </w:r>
      <w:r>
        <w:rPr>
          <w:rStyle w:val="VerbatimChar"/>
        </w:rPr>
        <w:t xml:space="preserve">778/778 [==============================] - 3s 4ms/step - loss: 5.2438e-04 - accuracy: 0.9998 - </w:t>
      </w:r>
      <w:proofErr w:type="spellStart"/>
      <w:r>
        <w:rPr>
          <w:rStyle w:val="VerbatimChar"/>
        </w:rPr>
        <w:t>val_loss</w:t>
      </w:r>
      <w:proofErr w:type="spellEnd"/>
      <w:r>
        <w:rPr>
          <w:rStyle w:val="VerbatimChar"/>
        </w:rPr>
        <w:t xml:space="preserve">: 0.0012 - </w:t>
      </w:r>
      <w:proofErr w:type="spellStart"/>
      <w:r>
        <w:rPr>
          <w:rStyle w:val="VerbatimChar"/>
        </w:rPr>
        <w:t>val_accuracy</w:t>
      </w:r>
      <w:proofErr w:type="spellEnd"/>
      <w:r>
        <w:rPr>
          <w:rStyle w:val="VerbatimChar"/>
        </w:rPr>
        <w:t>: 0.9997</w:t>
      </w:r>
      <w:r>
        <w:br/>
      </w:r>
      <w:r>
        <w:rPr>
          <w:rStyle w:val="VerbatimChar"/>
        </w:rPr>
        <w:t>Epoch 51/100</w:t>
      </w:r>
      <w:r>
        <w:br/>
      </w:r>
      <w:r>
        <w:rPr>
          <w:rStyle w:val="VerbatimChar"/>
        </w:rPr>
        <w:t xml:space="preserve">778/778 [==============================] - 3s 4ms/step - loss: 5.0218e-04 - accuracy: 0.9998 - </w:t>
      </w:r>
      <w:proofErr w:type="spellStart"/>
      <w:r>
        <w:rPr>
          <w:rStyle w:val="VerbatimChar"/>
        </w:rPr>
        <w:t>val_loss</w:t>
      </w:r>
      <w:proofErr w:type="spellEnd"/>
      <w:r>
        <w:rPr>
          <w:rStyle w:val="VerbatimChar"/>
        </w:rPr>
        <w:t xml:space="preserve">: 0.0018 - </w:t>
      </w:r>
      <w:proofErr w:type="spellStart"/>
      <w:r>
        <w:rPr>
          <w:rStyle w:val="VerbatimChar"/>
        </w:rPr>
        <w:t>val_accuracy</w:t>
      </w:r>
      <w:proofErr w:type="spellEnd"/>
      <w:r>
        <w:rPr>
          <w:rStyle w:val="VerbatimChar"/>
        </w:rPr>
        <w:t>: 0.9996</w:t>
      </w:r>
      <w:r>
        <w:br/>
      </w:r>
      <w:r>
        <w:rPr>
          <w:rStyle w:val="VerbatimChar"/>
        </w:rPr>
        <w:t>Epoch 52/100</w:t>
      </w:r>
      <w:r>
        <w:br/>
      </w:r>
      <w:r>
        <w:rPr>
          <w:rStyle w:val="VerbatimChar"/>
        </w:rPr>
        <w:t xml:space="preserve">778/778 [==============================] - 3s 4ms/step - loss: 6.3864e-04 - accuracy: 0.9998 - </w:t>
      </w:r>
      <w:proofErr w:type="spellStart"/>
      <w:r>
        <w:rPr>
          <w:rStyle w:val="VerbatimChar"/>
        </w:rPr>
        <w:t>val_loss</w:t>
      </w:r>
      <w:proofErr w:type="spellEnd"/>
      <w:r>
        <w:rPr>
          <w:rStyle w:val="VerbatimChar"/>
        </w:rPr>
        <w:t xml:space="preserve">: 0.0020 - </w:t>
      </w:r>
      <w:proofErr w:type="spellStart"/>
      <w:r>
        <w:rPr>
          <w:rStyle w:val="VerbatimChar"/>
        </w:rPr>
        <w:t>val_accuracy</w:t>
      </w:r>
      <w:proofErr w:type="spellEnd"/>
      <w:r>
        <w:rPr>
          <w:rStyle w:val="VerbatimChar"/>
        </w:rPr>
        <w:t>: 0.9995</w:t>
      </w:r>
      <w:r>
        <w:br/>
      </w:r>
      <w:r>
        <w:rPr>
          <w:rStyle w:val="VerbatimChar"/>
        </w:rPr>
        <w:t>Epoch 53/100</w:t>
      </w:r>
      <w:r>
        <w:br/>
      </w:r>
      <w:r>
        <w:rPr>
          <w:rStyle w:val="VerbatimChar"/>
        </w:rPr>
        <w:t xml:space="preserve">778/778 [==============================] - 3s 4ms/step - loss: 6.7778e-04 - accuracy: 0.9998 - </w:t>
      </w:r>
      <w:proofErr w:type="spellStart"/>
      <w:r>
        <w:rPr>
          <w:rStyle w:val="VerbatimChar"/>
        </w:rPr>
        <w:t>val_loss</w:t>
      </w:r>
      <w:proofErr w:type="spellEnd"/>
      <w:r>
        <w:rPr>
          <w:rStyle w:val="VerbatimChar"/>
        </w:rPr>
        <w:t xml:space="preserve">: 0.0016 - </w:t>
      </w:r>
      <w:proofErr w:type="spellStart"/>
      <w:r>
        <w:rPr>
          <w:rStyle w:val="VerbatimChar"/>
        </w:rPr>
        <w:t>val_accuracy</w:t>
      </w:r>
      <w:proofErr w:type="spellEnd"/>
      <w:r>
        <w:rPr>
          <w:rStyle w:val="VerbatimChar"/>
        </w:rPr>
        <w:t>: 0.9996</w:t>
      </w:r>
      <w:r>
        <w:br/>
      </w:r>
      <w:r>
        <w:rPr>
          <w:rStyle w:val="VerbatimChar"/>
        </w:rPr>
        <w:t>Epoch 54/100</w:t>
      </w:r>
      <w:r>
        <w:br/>
      </w:r>
      <w:r>
        <w:rPr>
          <w:rStyle w:val="VerbatimChar"/>
        </w:rPr>
        <w:t xml:space="preserve">778/778 [==============================] - 3s 4ms/step - loss: 4.3683e-04 - accuracy: 0.9999 - </w:t>
      </w:r>
      <w:proofErr w:type="spellStart"/>
      <w:r>
        <w:rPr>
          <w:rStyle w:val="VerbatimChar"/>
        </w:rPr>
        <w:t>val_loss</w:t>
      </w:r>
      <w:proofErr w:type="spellEnd"/>
      <w:r>
        <w:rPr>
          <w:rStyle w:val="VerbatimChar"/>
        </w:rPr>
        <w:t xml:space="preserve">: 0.0017 - </w:t>
      </w:r>
      <w:proofErr w:type="spellStart"/>
      <w:r>
        <w:rPr>
          <w:rStyle w:val="VerbatimChar"/>
        </w:rPr>
        <w:t>val_accuracy</w:t>
      </w:r>
      <w:proofErr w:type="spellEnd"/>
      <w:r>
        <w:rPr>
          <w:rStyle w:val="VerbatimChar"/>
        </w:rPr>
        <w:t>: 0.9996</w:t>
      </w:r>
      <w:r>
        <w:br/>
      </w:r>
      <w:r>
        <w:rPr>
          <w:rStyle w:val="VerbatimChar"/>
        </w:rPr>
        <w:t>Epoch 55/100</w:t>
      </w:r>
      <w:r>
        <w:br/>
      </w:r>
      <w:r>
        <w:rPr>
          <w:rStyle w:val="VerbatimChar"/>
        </w:rPr>
        <w:t xml:space="preserve">778/778 [==============================] - 3s 4ms/step - loss: 7.2916e-04 - accuracy: 0.9998 - </w:t>
      </w:r>
      <w:proofErr w:type="spellStart"/>
      <w:r>
        <w:rPr>
          <w:rStyle w:val="VerbatimChar"/>
        </w:rPr>
        <w:t>val_loss</w:t>
      </w:r>
      <w:proofErr w:type="spellEnd"/>
      <w:r>
        <w:rPr>
          <w:rStyle w:val="VerbatimChar"/>
        </w:rPr>
        <w:t xml:space="preserve">: 0.0018 - </w:t>
      </w:r>
      <w:proofErr w:type="spellStart"/>
      <w:r>
        <w:rPr>
          <w:rStyle w:val="VerbatimChar"/>
        </w:rPr>
        <w:t>val_accuracy</w:t>
      </w:r>
      <w:proofErr w:type="spellEnd"/>
      <w:r>
        <w:rPr>
          <w:rStyle w:val="VerbatimChar"/>
        </w:rPr>
        <w:t>: 0.9996</w:t>
      </w:r>
      <w:r>
        <w:br/>
      </w:r>
      <w:r>
        <w:rPr>
          <w:rStyle w:val="VerbatimChar"/>
        </w:rPr>
        <w:t>Epoch 56/100</w:t>
      </w:r>
      <w:r>
        <w:br/>
      </w:r>
      <w:r>
        <w:rPr>
          <w:rStyle w:val="VerbatimChar"/>
        </w:rPr>
        <w:t xml:space="preserve">778/778 [==============================] - 3s 4ms/step - loss: 4.6164e-04 - accuracy: 0.9999 - </w:t>
      </w:r>
      <w:proofErr w:type="spellStart"/>
      <w:r>
        <w:rPr>
          <w:rStyle w:val="VerbatimChar"/>
        </w:rPr>
        <w:t>val_loss</w:t>
      </w:r>
      <w:proofErr w:type="spellEnd"/>
      <w:r>
        <w:rPr>
          <w:rStyle w:val="VerbatimChar"/>
        </w:rPr>
        <w:t xml:space="preserve">: 0.0017 - </w:t>
      </w:r>
      <w:proofErr w:type="spellStart"/>
      <w:r>
        <w:rPr>
          <w:rStyle w:val="VerbatimChar"/>
        </w:rPr>
        <w:t>val_accuracy</w:t>
      </w:r>
      <w:proofErr w:type="spellEnd"/>
      <w:r>
        <w:rPr>
          <w:rStyle w:val="VerbatimChar"/>
        </w:rPr>
        <w:t>: 0.9996</w:t>
      </w:r>
      <w:r>
        <w:br/>
      </w:r>
      <w:r>
        <w:rPr>
          <w:rStyle w:val="VerbatimChar"/>
        </w:rPr>
        <w:t>Epoch 57/100</w:t>
      </w:r>
      <w:r>
        <w:br/>
      </w:r>
      <w:r>
        <w:rPr>
          <w:rStyle w:val="VerbatimChar"/>
        </w:rPr>
        <w:t xml:space="preserve">778/778 [==============================] - 3s 4ms/step - loss: 4.3985e-04 - accuracy: 0.9999 - </w:t>
      </w:r>
      <w:proofErr w:type="spellStart"/>
      <w:r>
        <w:rPr>
          <w:rStyle w:val="VerbatimChar"/>
        </w:rPr>
        <w:t>val_loss</w:t>
      </w:r>
      <w:proofErr w:type="spellEnd"/>
      <w:r>
        <w:rPr>
          <w:rStyle w:val="VerbatimChar"/>
        </w:rPr>
        <w:t xml:space="preserve">: 0.0022 - </w:t>
      </w:r>
      <w:proofErr w:type="spellStart"/>
      <w:r>
        <w:rPr>
          <w:rStyle w:val="VerbatimChar"/>
        </w:rPr>
        <w:t>val_accuracy</w:t>
      </w:r>
      <w:proofErr w:type="spellEnd"/>
      <w:r>
        <w:rPr>
          <w:rStyle w:val="VerbatimChar"/>
        </w:rPr>
        <w:t>: 0.9995</w:t>
      </w:r>
      <w:r>
        <w:br/>
      </w:r>
      <w:r>
        <w:rPr>
          <w:rStyle w:val="VerbatimChar"/>
        </w:rPr>
        <w:t>Epoch 58/100</w:t>
      </w:r>
      <w:r>
        <w:br/>
      </w:r>
      <w:r>
        <w:rPr>
          <w:rStyle w:val="VerbatimChar"/>
        </w:rPr>
        <w:t xml:space="preserve">778/778 [==============================] - 3s 4ms/step - loss: 4.4691e-04 - accuracy: 0.9999 - </w:t>
      </w:r>
      <w:proofErr w:type="spellStart"/>
      <w:r>
        <w:rPr>
          <w:rStyle w:val="VerbatimChar"/>
        </w:rPr>
        <w:t>val_loss</w:t>
      </w:r>
      <w:proofErr w:type="spellEnd"/>
      <w:r>
        <w:rPr>
          <w:rStyle w:val="VerbatimChar"/>
        </w:rPr>
        <w:t xml:space="preserve">: 0.0015 - </w:t>
      </w:r>
      <w:proofErr w:type="spellStart"/>
      <w:r>
        <w:rPr>
          <w:rStyle w:val="VerbatimChar"/>
        </w:rPr>
        <w:t>val_accuracy</w:t>
      </w:r>
      <w:proofErr w:type="spellEnd"/>
      <w:r>
        <w:rPr>
          <w:rStyle w:val="VerbatimChar"/>
        </w:rPr>
        <w:t>: 0.9996</w:t>
      </w:r>
      <w:r>
        <w:br/>
      </w:r>
      <w:r>
        <w:rPr>
          <w:rStyle w:val="VerbatimChar"/>
        </w:rPr>
        <w:t>Epoch 59/100</w:t>
      </w:r>
      <w:r>
        <w:br/>
      </w:r>
      <w:r>
        <w:rPr>
          <w:rStyle w:val="VerbatimChar"/>
        </w:rPr>
        <w:t xml:space="preserve">778/778 [==============================] - 3s 4ms/step - loss: 6.0507e-04 - accuracy: 0.9998 - </w:t>
      </w:r>
      <w:proofErr w:type="spellStart"/>
      <w:r>
        <w:rPr>
          <w:rStyle w:val="VerbatimChar"/>
        </w:rPr>
        <w:t>val_loss</w:t>
      </w:r>
      <w:proofErr w:type="spellEnd"/>
      <w:r>
        <w:rPr>
          <w:rStyle w:val="VerbatimChar"/>
        </w:rPr>
        <w:t xml:space="preserve">: 0.0010 - </w:t>
      </w:r>
      <w:proofErr w:type="spellStart"/>
      <w:r>
        <w:rPr>
          <w:rStyle w:val="VerbatimChar"/>
        </w:rPr>
        <w:t>val_accuracy</w:t>
      </w:r>
      <w:proofErr w:type="spellEnd"/>
      <w:r>
        <w:rPr>
          <w:rStyle w:val="VerbatimChar"/>
        </w:rPr>
        <w:t>: 0.9998</w:t>
      </w:r>
      <w:r>
        <w:br/>
      </w:r>
      <w:r>
        <w:rPr>
          <w:rStyle w:val="VerbatimChar"/>
        </w:rPr>
        <w:t>Epoch 60/100</w:t>
      </w:r>
      <w:r>
        <w:br/>
      </w:r>
      <w:r>
        <w:rPr>
          <w:rStyle w:val="VerbatimChar"/>
        </w:rPr>
        <w:t xml:space="preserve">778/778 [==============================] - 3s 4ms/step - loss: 4.2673e-04 - accuracy: 0.9999 - </w:t>
      </w:r>
      <w:proofErr w:type="spellStart"/>
      <w:r>
        <w:rPr>
          <w:rStyle w:val="VerbatimChar"/>
        </w:rPr>
        <w:t>val_loss</w:t>
      </w:r>
      <w:proofErr w:type="spellEnd"/>
      <w:r>
        <w:rPr>
          <w:rStyle w:val="VerbatimChar"/>
        </w:rPr>
        <w:t xml:space="preserve">: 0.0027 - </w:t>
      </w:r>
      <w:proofErr w:type="spellStart"/>
      <w:r>
        <w:rPr>
          <w:rStyle w:val="VerbatimChar"/>
        </w:rPr>
        <w:t>val_accuracy</w:t>
      </w:r>
      <w:proofErr w:type="spellEnd"/>
      <w:r>
        <w:rPr>
          <w:rStyle w:val="VerbatimChar"/>
        </w:rPr>
        <w:t>: 0.9995</w:t>
      </w:r>
      <w:r>
        <w:br/>
      </w:r>
      <w:r>
        <w:rPr>
          <w:rStyle w:val="VerbatimChar"/>
        </w:rPr>
        <w:t>Epoch 61/100</w:t>
      </w:r>
      <w:r>
        <w:br/>
      </w:r>
      <w:r>
        <w:rPr>
          <w:rStyle w:val="VerbatimChar"/>
        </w:rPr>
        <w:t xml:space="preserve">778/778 [==============================] - 3s 4ms/step - loss: 3.7599e-04 - accuracy: 0.9999 - </w:t>
      </w:r>
      <w:proofErr w:type="spellStart"/>
      <w:r>
        <w:rPr>
          <w:rStyle w:val="VerbatimChar"/>
        </w:rPr>
        <w:t>val_loss</w:t>
      </w:r>
      <w:proofErr w:type="spellEnd"/>
      <w:r>
        <w:rPr>
          <w:rStyle w:val="VerbatimChar"/>
        </w:rPr>
        <w:t xml:space="preserve">: 0.0019 - </w:t>
      </w:r>
      <w:proofErr w:type="spellStart"/>
      <w:r>
        <w:rPr>
          <w:rStyle w:val="VerbatimChar"/>
        </w:rPr>
        <w:t>val_accuracy</w:t>
      </w:r>
      <w:proofErr w:type="spellEnd"/>
      <w:r>
        <w:rPr>
          <w:rStyle w:val="VerbatimChar"/>
        </w:rPr>
        <w:t>: 0.9996</w:t>
      </w:r>
      <w:r>
        <w:br/>
      </w:r>
      <w:r>
        <w:rPr>
          <w:rStyle w:val="VerbatimChar"/>
        </w:rPr>
        <w:t>Epoch 62/100</w:t>
      </w:r>
      <w:r>
        <w:br/>
      </w:r>
      <w:r>
        <w:rPr>
          <w:rStyle w:val="VerbatimChar"/>
        </w:rPr>
        <w:t xml:space="preserve">778/778 [==============================] - 3s 4ms/step - loss: 6.4678e-04 - accuracy: 0.9998 - </w:t>
      </w:r>
      <w:proofErr w:type="spellStart"/>
      <w:r>
        <w:rPr>
          <w:rStyle w:val="VerbatimChar"/>
        </w:rPr>
        <w:t>val_loss</w:t>
      </w:r>
      <w:proofErr w:type="spellEnd"/>
      <w:r>
        <w:rPr>
          <w:rStyle w:val="VerbatimChar"/>
        </w:rPr>
        <w:t xml:space="preserve">: 0.0024 - </w:t>
      </w:r>
      <w:proofErr w:type="spellStart"/>
      <w:r>
        <w:rPr>
          <w:rStyle w:val="VerbatimChar"/>
        </w:rPr>
        <w:t>val_accuracy</w:t>
      </w:r>
      <w:proofErr w:type="spellEnd"/>
      <w:r>
        <w:rPr>
          <w:rStyle w:val="VerbatimChar"/>
        </w:rPr>
        <w:t>: 0.9995</w:t>
      </w:r>
      <w:r>
        <w:br/>
      </w:r>
      <w:r>
        <w:rPr>
          <w:rStyle w:val="VerbatimChar"/>
        </w:rPr>
        <w:t>Epoch 63/100</w:t>
      </w:r>
      <w:r>
        <w:br/>
      </w:r>
      <w:r>
        <w:rPr>
          <w:rStyle w:val="VerbatimChar"/>
        </w:rPr>
        <w:t xml:space="preserve">778/778 [==============================] - 3s 4ms/step - loss: 3.3452e-04 - accuracy: 0.9999 - </w:t>
      </w:r>
      <w:proofErr w:type="spellStart"/>
      <w:r>
        <w:rPr>
          <w:rStyle w:val="VerbatimChar"/>
        </w:rPr>
        <w:t>val_loss</w:t>
      </w:r>
      <w:proofErr w:type="spellEnd"/>
      <w:r>
        <w:rPr>
          <w:rStyle w:val="VerbatimChar"/>
        </w:rPr>
        <w:t xml:space="preserve">: 0.0013 - </w:t>
      </w:r>
      <w:proofErr w:type="spellStart"/>
      <w:r>
        <w:rPr>
          <w:rStyle w:val="VerbatimChar"/>
        </w:rPr>
        <w:t>val_accuracy</w:t>
      </w:r>
      <w:proofErr w:type="spellEnd"/>
      <w:r>
        <w:rPr>
          <w:rStyle w:val="VerbatimChar"/>
        </w:rPr>
        <w:t>: 0.9997</w:t>
      </w:r>
      <w:r>
        <w:br/>
      </w:r>
      <w:r>
        <w:rPr>
          <w:rStyle w:val="VerbatimChar"/>
        </w:rPr>
        <w:t>Epoch 64/100</w:t>
      </w:r>
      <w:r>
        <w:br/>
      </w:r>
      <w:r>
        <w:rPr>
          <w:rStyle w:val="VerbatimChar"/>
        </w:rPr>
        <w:t xml:space="preserve">778/778 [==============================] - 3s 4ms/step - loss: 4.5338e-04 - accuracy: 0.9999 - </w:t>
      </w:r>
      <w:proofErr w:type="spellStart"/>
      <w:r>
        <w:rPr>
          <w:rStyle w:val="VerbatimChar"/>
        </w:rPr>
        <w:t>val_loss</w:t>
      </w:r>
      <w:proofErr w:type="spellEnd"/>
      <w:r>
        <w:rPr>
          <w:rStyle w:val="VerbatimChar"/>
        </w:rPr>
        <w:t xml:space="preserve">: 0.0022 - </w:t>
      </w:r>
      <w:proofErr w:type="spellStart"/>
      <w:r>
        <w:rPr>
          <w:rStyle w:val="VerbatimChar"/>
        </w:rPr>
        <w:t>val_accuracy</w:t>
      </w:r>
      <w:proofErr w:type="spellEnd"/>
      <w:r>
        <w:rPr>
          <w:rStyle w:val="VerbatimChar"/>
        </w:rPr>
        <w:t>: 0.9995</w:t>
      </w:r>
      <w:r>
        <w:br/>
      </w:r>
      <w:r>
        <w:rPr>
          <w:rStyle w:val="VerbatimChar"/>
        </w:rPr>
        <w:t>Epoch 65/100</w:t>
      </w:r>
      <w:r>
        <w:br/>
      </w:r>
      <w:r>
        <w:rPr>
          <w:rStyle w:val="VerbatimChar"/>
        </w:rPr>
        <w:t xml:space="preserve">778/778 [==============================] - 3s 4ms/step - loss: 5.2037e-04 - accuracy: 0.9998 - </w:t>
      </w:r>
      <w:proofErr w:type="spellStart"/>
      <w:r>
        <w:rPr>
          <w:rStyle w:val="VerbatimChar"/>
        </w:rPr>
        <w:t>val_loss</w:t>
      </w:r>
      <w:proofErr w:type="spellEnd"/>
      <w:r>
        <w:rPr>
          <w:rStyle w:val="VerbatimChar"/>
        </w:rPr>
        <w:t xml:space="preserve">: 0.0013 - </w:t>
      </w:r>
      <w:proofErr w:type="spellStart"/>
      <w:r>
        <w:rPr>
          <w:rStyle w:val="VerbatimChar"/>
        </w:rPr>
        <w:t>val_accuracy</w:t>
      </w:r>
      <w:proofErr w:type="spellEnd"/>
      <w:r>
        <w:rPr>
          <w:rStyle w:val="VerbatimChar"/>
        </w:rPr>
        <w:t>: 0.9997</w:t>
      </w:r>
      <w:r>
        <w:br/>
      </w:r>
      <w:r>
        <w:rPr>
          <w:rStyle w:val="VerbatimChar"/>
        </w:rPr>
        <w:t>Epoch 66/100</w:t>
      </w:r>
      <w:r>
        <w:br/>
      </w:r>
      <w:r>
        <w:rPr>
          <w:rStyle w:val="VerbatimChar"/>
        </w:rPr>
        <w:t xml:space="preserve">778/778 [==============================] - 3s 4ms/step - loss: 3.9358e-04 - accuracy: 0.9999 - </w:t>
      </w:r>
      <w:proofErr w:type="spellStart"/>
      <w:r>
        <w:rPr>
          <w:rStyle w:val="VerbatimChar"/>
        </w:rPr>
        <w:t>val_loss</w:t>
      </w:r>
      <w:proofErr w:type="spellEnd"/>
      <w:r>
        <w:rPr>
          <w:rStyle w:val="VerbatimChar"/>
        </w:rPr>
        <w:t xml:space="preserve">: 0.0014 - </w:t>
      </w:r>
      <w:proofErr w:type="spellStart"/>
      <w:r>
        <w:rPr>
          <w:rStyle w:val="VerbatimChar"/>
        </w:rPr>
        <w:t>val_accuracy</w:t>
      </w:r>
      <w:proofErr w:type="spellEnd"/>
      <w:r>
        <w:rPr>
          <w:rStyle w:val="VerbatimChar"/>
        </w:rPr>
        <w:t>: 0.9997</w:t>
      </w:r>
      <w:r>
        <w:br/>
      </w:r>
      <w:r>
        <w:rPr>
          <w:rStyle w:val="VerbatimChar"/>
        </w:rPr>
        <w:t>Epoch 67/100</w:t>
      </w:r>
      <w:r>
        <w:br/>
      </w:r>
      <w:r>
        <w:rPr>
          <w:rStyle w:val="VerbatimChar"/>
        </w:rPr>
        <w:t xml:space="preserve">778/778 [==============================] - 3s 4ms/step - loss: 4.2975e-04 - accuracy: 0.9999 - </w:t>
      </w:r>
      <w:proofErr w:type="spellStart"/>
      <w:r>
        <w:rPr>
          <w:rStyle w:val="VerbatimChar"/>
        </w:rPr>
        <w:t>val_loss</w:t>
      </w:r>
      <w:proofErr w:type="spellEnd"/>
      <w:r>
        <w:rPr>
          <w:rStyle w:val="VerbatimChar"/>
        </w:rPr>
        <w:t xml:space="preserve">: 0.0018 - </w:t>
      </w:r>
      <w:proofErr w:type="spellStart"/>
      <w:r>
        <w:rPr>
          <w:rStyle w:val="VerbatimChar"/>
        </w:rPr>
        <w:t>val_accuracy</w:t>
      </w:r>
      <w:proofErr w:type="spellEnd"/>
      <w:r>
        <w:rPr>
          <w:rStyle w:val="VerbatimChar"/>
        </w:rPr>
        <w:t>: 0.9997</w:t>
      </w:r>
      <w:r>
        <w:br/>
      </w:r>
      <w:r>
        <w:rPr>
          <w:rStyle w:val="VerbatimChar"/>
        </w:rPr>
        <w:t>Epoch 68/100</w:t>
      </w:r>
      <w:r>
        <w:br/>
      </w:r>
      <w:r>
        <w:rPr>
          <w:rStyle w:val="VerbatimChar"/>
        </w:rPr>
        <w:t xml:space="preserve">778/778 [==============================] - 3s 4ms/step - loss: 3.7875e-04 - accuracy: 0.9999 - </w:t>
      </w:r>
      <w:proofErr w:type="spellStart"/>
      <w:r>
        <w:rPr>
          <w:rStyle w:val="VerbatimChar"/>
        </w:rPr>
        <w:t>val_loss</w:t>
      </w:r>
      <w:proofErr w:type="spellEnd"/>
      <w:r>
        <w:rPr>
          <w:rStyle w:val="VerbatimChar"/>
        </w:rPr>
        <w:t xml:space="preserve">: 0.0012 - </w:t>
      </w:r>
      <w:proofErr w:type="spellStart"/>
      <w:r>
        <w:rPr>
          <w:rStyle w:val="VerbatimChar"/>
        </w:rPr>
        <w:t>val_accuracy</w:t>
      </w:r>
      <w:proofErr w:type="spellEnd"/>
      <w:r>
        <w:rPr>
          <w:rStyle w:val="VerbatimChar"/>
        </w:rPr>
        <w:t>: 0.9997</w:t>
      </w:r>
      <w:r>
        <w:br/>
      </w:r>
      <w:r>
        <w:rPr>
          <w:rStyle w:val="VerbatimChar"/>
        </w:rPr>
        <w:t>Epoch 69/100</w:t>
      </w:r>
      <w:r>
        <w:br/>
      </w:r>
      <w:r>
        <w:rPr>
          <w:rStyle w:val="VerbatimChar"/>
        </w:rPr>
        <w:t xml:space="preserve">778/778 [==============================] - 3s 4ms/step - loss: 5.4449e-04 - accuracy: 0.9998 - </w:t>
      </w:r>
      <w:proofErr w:type="spellStart"/>
      <w:r>
        <w:rPr>
          <w:rStyle w:val="VerbatimChar"/>
        </w:rPr>
        <w:t>val_loss</w:t>
      </w:r>
      <w:proofErr w:type="spellEnd"/>
      <w:r>
        <w:rPr>
          <w:rStyle w:val="VerbatimChar"/>
        </w:rPr>
        <w:t xml:space="preserve">: 0.0017 - </w:t>
      </w:r>
      <w:proofErr w:type="spellStart"/>
      <w:r>
        <w:rPr>
          <w:rStyle w:val="VerbatimChar"/>
        </w:rPr>
        <w:t>val_accuracy</w:t>
      </w:r>
      <w:proofErr w:type="spellEnd"/>
      <w:r>
        <w:rPr>
          <w:rStyle w:val="VerbatimChar"/>
        </w:rPr>
        <w:t>: 0.9997</w:t>
      </w:r>
    </w:p>
    <w:p w14:paraId="50CE74AB" w14:textId="77777777" w:rsidR="0086281D" w:rsidRDefault="0086281D" w:rsidP="0086281D">
      <w:pPr>
        <w:pStyle w:val="SourceCode"/>
      </w:pPr>
      <w:r>
        <w:rPr>
          <w:rStyle w:val="NormalTok"/>
        </w:rPr>
        <w:t xml:space="preserve">results </w:t>
      </w:r>
      <w:r>
        <w:rPr>
          <w:rStyle w:val="OperatorTok"/>
        </w:rPr>
        <w:t>=</w:t>
      </w:r>
      <w:r>
        <w:rPr>
          <w:rStyle w:val="NormalTok"/>
        </w:rPr>
        <w:t xml:space="preserve"> </w:t>
      </w:r>
      <w:proofErr w:type="spellStart"/>
      <w:r>
        <w:rPr>
          <w:rStyle w:val="NormalTok"/>
        </w:rPr>
        <w:t>model.evaluate</w:t>
      </w:r>
      <w:proofErr w:type="spellEnd"/>
      <w:r>
        <w:rPr>
          <w:rStyle w:val="NormalTok"/>
        </w:rPr>
        <w:t>(</w:t>
      </w:r>
      <w:proofErr w:type="spellStart"/>
      <w:r>
        <w:rPr>
          <w:rStyle w:val="NormalTok"/>
        </w:rPr>
        <w:t>x_test</w:t>
      </w:r>
      <w:proofErr w:type="spellEnd"/>
      <w:r>
        <w:rPr>
          <w:rStyle w:val="NormalTok"/>
        </w:rPr>
        <w:t xml:space="preserve">, </w:t>
      </w:r>
      <w:proofErr w:type="spellStart"/>
      <w:r>
        <w:rPr>
          <w:rStyle w:val="NormalTok"/>
        </w:rPr>
        <w:t>y_test</w:t>
      </w:r>
      <w:proofErr w:type="spellEnd"/>
      <w:r>
        <w:rPr>
          <w:rStyle w:val="NormalTok"/>
        </w:rPr>
        <w:t xml:space="preserve">, </w:t>
      </w:r>
      <w:proofErr w:type="spellStart"/>
      <w:r>
        <w:rPr>
          <w:rStyle w:val="NormalTok"/>
        </w:rPr>
        <w:t>batch_size</w:t>
      </w:r>
      <w:proofErr w:type="spellEnd"/>
      <w:r>
        <w:rPr>
          <w:rStyle w:val="OperatorTok"/>
        </w:rPr>
        <w:t>=</w:t>
      </w:r>
      <w:r>
        <w:rPr>
          <w:rStyle w:val="DecValTok"/>
        </w:rPr>
        <w:t>5</w:t>
      </w:r>
      <w:r>
        <w:rPr>
          <w:rStyle w:val="NormalTok"/>
        </w:rPr>
        <w:t>, verbose</w:t>
      </w:r>
      <w:r>
        <w:rPr>
          <w:rStyle w:val="OperatorTok"/>
        </w:rPr>
        <w:t>=</w:t>
      </w:r>
      <w:r>
        <w:rPr>
          <w:rStyle w:val="DecValTok"/>
        </w:rPr>
        <w:t>1</w:t>
      </w:r>
      <w:r>
        <w:rPr>
          <w:rStyle w:val="NormalTok"/>
        </w:rPr>
        <w:t>)</w:t>
      </w:r>
      <w:r>
        <w:br/>
      </w:r>
      <w:r>
        <w:rPr>
          <w:rStyle w:val="BuiltInTok"/>
        </w:rPr>
        <w:t>print</w:t>
      </w:r>
      <w:r>
        <w:rPr>
          <w:rStyle w:val="NormalTok"/>
        </w:rPr>
        <w:t>(</w:t>
      </w:r>
      <w:r>
        <w:rPr>
          <w:rStyle w:val="StringTok"/>
        </w:rPr>
        <w:t xml:space="preserve">"Loss: </w:t>
      </w:r>
      <w:r>
        <w:rPr>
          <w:rStyle w:val="SpecialCharTok"/>
        </w:rPr>
        <w:t>%.2f</w:t>
      </w:r>
      <w:r>
        <w:rPr>
          <w:rStyle w:val="StringTok"/>
        </w:rPr>
        <w:t>"</w:t>
      </w:r>
      <w:r>
        <w:rPr>
          <w:rStyle w:val="NormalTok"/>
        </w:rPr>
        <w:t xml:space="preserve"> </w:t>
      </w:r>
      <w:r>
        <w:rPr>
          <w:rStyle w:val="OperatorTok"/>
        </w:rPr>
        <w:t>%</w:t>
      </w:r>
      <w:r>
        <w:rPr>
          <w:rStyle w:val="NormalTok"/>
        </w:rPr>
        <w:t xml:space="preserve"> results[</w:t>
      </w:r>
      <w:r>
        <w:rPr>
          <w:rStyle w:val="DecValTok"/>
        </w:rPr>
        <w:t>0</w:t>
      </w:r>
      <w:r>
        <w:rPr>
          <w:rStyle w:val="NormalTok"/>
        </w:rPr>
        <w:t>])</w:t>
      </w:r>
      <w:r>
        <w:br/>
      </w:r>
      <w:r>
        <w:rPr>
          <w:rStyle w:val="BuiltInTok"/>
        </w:rPr>
        <w:t>print</w:t>
      </w:r>
      <w:r>
        <w:rPr>
          <w:rStyle w:val="NormalTok"/>
        </w:rPr>
        <w:t>(</w:t>
      </w:r>
      <w:r>
        <w:rPr>
          <w:rStyle w:val="StringTok"/>
        </w:rPr>
        <w:t xml:space="preserve">"Acc: </w:t>
      </w:r>
      <w:r>
        <w:rPr>
          <w:rStyle w:val="SpecialCharTok"/>
        </w:rPr>
        <w:t>%.2f</w:t>
      </w:r>
      <w:r>
        <w:rPr>
          <w:rStyle w:val="StringTok"/>
        </w:rPr>
        <w:t>"</w:t>
      </w:r>
      <w:r>
        <w:rPr>
          <w:rStyle w:val="NormalTok"/>
        </w:rPr>
        <w:t xml:space="preserve"> </w:t>
      </w:r>
      <w:r>
        <w:rPr>
          <w:rStyle w:val="OperatorTok"/>
        </w:rPr>
        <w:t>%</w:t>
      </w:r>
      <w:r>
        <w:rPr>
          <w:rStyle w:val="NormalTok"/>
        </w:rPr>
        <w:t xml:space="preserve"> results[</w:t>
      </w:r>
      <w:r>
        <w:rPr>
          <w:rStyle w:val="DecValTok"/>
        </w:rPr>
        <w:t>1</w:t>
      </w:r>
      <w:r>
        <w:rPr>
          <w:rStyle w:val="NormalTok"/>
        </w:rPr>
        <w:t>])</w:t>
      </w:r>
    </w:p>
    <w:p w14:paraId="1B5E962C" w14:textId="77777777" w:rsidR="0086281D" w:rsidRDefault="0086281D" w:rsidP="0086281D">
      <w:pPr>
        <w:pStyle w:val="SourceCode"/>
      </w:pPr>
      <w:r>
        <w:rPr>
          <w:rStyle w:val="VerbatimChar"/>
        </w:rPr>
        <w:t>34118/34118 [==============================] - 74s 2ms/step - loss: 0.0010 - accuracy: 0.9998</w:t>
      </w:r>
      <w:r>
        <w:br/>
      </w:r>
      <w:r>
        <w:rPr>
          <w:rStyle w:val="VerbatimChar"/>
        </w:rPr>
        <w:t>Loss: 0.00</w:t>
      </w:r>
      <w:r>
        <w:br/>
      </w:r>
      <w:r>
        <w:rPr>
          <w:rStyle w:val="VerbatimChar"/>
        </w:rPr>
        <w:t>Acc: 1.00</w:t>
      </w:r>
    </w:p>
    <w:p w14:paraId="16B3C57E" w14:textId="77777777" w:rsidR="0086281D" w:rsidRDefault="0086281D" w:rsidP="0086281D">
      <w:pPr>
        <w:pStyle w:val="SourceCode"/>
      </w:pPr>
      <w:r>
        <w:rPr>
          <w:rStyle w:val="BuiltInTok"/>
        </w:rPr>
        <w:t>print</w:t>
      </w:r>
      <w:r>
        <w:rPr>
          <w:rStyle w:val="NormalTok"/>
        </w:rPr>
        <w:t>(</w:t>
      </w:r>
      <w:proofErr w:type="spellStart"/>
      <w:r>
        <w:rPr>
          <w:rStyle w:val="NormalTok"/>
        </w:rPr>
        <w:t>r.history.keys</w:t>
      </w:r>
      <w:proofErr w:type="spellEnd"/>
      <w:r>
        <w:rPr>
          <w:rStyle w:val="NormalTok"/>
        </w:rPr>
        <w:t>())</w:t>
      </w:r>
      <w:r>
        <w:br/>
      </w:r>
      <w:proofErr w:type="spellStart"/>
      <w:r>
        <w:rPr>
          <w:rStyle w:val="NormalTok"/>
        </w:rPr>
        <w:t>plt.plot</w:t>
      </w:r>
      <w:proofErr w:type="spellEnd"/>
      <w:r>
        <w:rPr>
          <w:rStyle w:val="NormalTok"/>
        </w:rPr>
        <w:t>(</w:t>
      </w:r>
      <w:proofErr w:type="spellStart"/>
      <w:r>
        <w:rPr>
          <w:rStyle w:val="NormalTok"/>
        </w:rPr>
        <w:t>r.history</w:t>
      </w:r>
      <w:proofErr w:type="spellEnd"/>
      <w:r>
        <w:rPr>
          <w:rStyle w:val="NormalTok"/>
        </w:rPr>
        <w:t>[</w:t>
      </w:r>
      <w:r>
        <w:rPr>
          <w:rStyle w:val="StringTok"/>
        </w:rPr>
        <w:t>'loss'</w:t>
      </w:r>
      <w:r>
        <w:rPr>
          <w:rStyle w:val="NormalTok"/>
        </w:rPr>
        <w:t>])</w:t>
      </w:r>
      <w:r>
        <w:br/>
      </w:r>
      <w:proofErr w:type="spellStart"/>
      <w:r>
        <w:rPr>
          <w:rStyle w:val="NormalTok"/>
        </w:rPr>
        <w:t>plt.plot</w:t>
      </w:r>
      <w:proofErr w:type="spellEnd"/>
      <w:r>
        <w:rPr>
          <w:rStyle w:val="NormalTok"/>
        </w:rPr>
        <w:t>(</w:t>
      </w:r>
      <w:proofErr w:type="spellStart"/>
      <w:r>
        <w:rPr>
          <w:rStyle w:val="NormalTok"/>
        </w:rPr>
        <w:t>r.history</w:t>
      </w:r>
      <w:proofErr w:type="spellEnd"/>
      <w:r>
        <w:rPr>
          <w:rStyle w:val="NormalTok"/>
        </w:rPr>
        <w:t>[</w:t>
      </w:r>
      <w:r>
        <w:rPr>
          <w:rStyle w:val="StringTok"/>
        </w:rPr>
        <w:t>'</w:t>
      </w:r>
      <w:proofErr w:type="spellStart"/>
      <w:r>
        <w:rPr>
          <w:rStyle w:val="StringTok"/>
        </w:rPr>
        <w:t>val_loss</w:t>
      </w:r>
      <w:proofErr w:type="spellEnd"/>
      <w:r>
        <w:rPr>
          <w:rStyle w:val="StringTok"/>
        </w:rPr>
        <w:t>'</w:t>
      </w:r>
      <w:r>
        <w:rPr>
          <w:rStyle w:val="NormalTok"/>
        </w:rPr>
        <w:t>])</w:t>
      </w:r>
      <w:r>
        <w:br/>
      </w:r>
      <w:proofErr w:type="spellStart"/>
      <w:r>
        <w:rPr>
          <w:rStyle w:val="NormalTok"/>
        </w:rPr>
        <w:t>plt.legend</w:t>
      </w:r>
      <w:proofErr w:type="spellEnd"/>
      <w:r>
        <w:rPr>
          <w:rStyle w:val="NormalTok"/>
        </w:rPr>
        <w:t>([</w:t>
      </w:r>
      <w:r>
        <w:rPr>
          <w:rStyle w:val="StringTok"/>
        </w:rPr>
        <w:t>'loss'</w:t>
      </w:r>
      <w:r>
        <w:rPr>
          <w:rStyle w:val="NormalTok"/>
        </w:rPr>
        <w:t xml:space="preserve">, </w:t>
      </w:r>
      <w:r>
        <w:rPr>
          <w:rStyle w:val="StringTok"/>
        </w:rPr>
        <w:t>'</w:t>
      </w:r>
      <w:proofErr w:type="spellStart"/>
      <w:r>
        <w:rPr>
          <w:rStyle w:val="StringTok"/>
        </w:rPr>
        <w:t>val_loss</w:t>
      </w:r>
      <w:proofErr w:type="spellEnd"/>
      <w:r>
        <w:rPr>
          <w:rStyle w:val="StringTok"/>
        </w:rPr>
        <w:t>'</w:t>
      </w:r>
      <w:r>
        <w:rPr>
          <w:rStyle w:val="NormalTok"/>
        </w:rPr>
        <w:t>])</w:t>
      </w:r>
      <w:r>
        <w:br/>
      </w:r>
      <w:proofErr w:type="spellStart"/>
      <w:r>
        <w:rPr>
          <w:rStyle w:val="NormalTok"/>
        </w:rPr>
        <w:t>plt.show</w:t>
      </w:r>
      <w:proofErr w:type="spellEnd"/>
      <w:r>
        <w:rPr>
          <w:rStyle w:val="NormalTok"/>
        </w:rPr>
        <w:t>()</w:t>
      </w:r>
      <w:r>
        <w:br/>
      </w:r>
      <w:r>
        <w:br/>
      </w:r>
      <w:proofErr w:type="spellStart"/>
      <w:r>
        <w:rPr>
          <w:rStyle w:val="NormalTok"/>
        </w:rPr>
        <w:t>plt.plot</w:t>
      </w:r>
      <w:proofErr w:type="spellEnd"/>
      <w:r>
        <w:rPr>
          <w:rStyle w:val="NormalTok"/>
        </w:rPr>
        <w:t>(</w:t>
      </w:r>
      <w:proofErr w:type="spellStart"/>
      <w:r>
        <w:rPr>
          <w:rStyle w:val="NormalTok"/>
        </w:rPr>
        <w:t>r.history</w:t>
      </w:r>
      <w:proofErr w:type="spellEnd"/>
      <w:r>
        <w:rPr>
          <w:rStyle w:val="NormalTok"/>
        </w:rPr>
        <w:t>[</w:t>
      </w:r>
      <w:r>
        <w:rPr>
          <w:rStyle w:val="StringTok"/>
        </w:rPr>
        <w:t>'accuracy'</w:t>
      </w:r>
      <w:r>
        <w:rPr>
          <w:rStyle w:val="NormalTok"/>
        </w:rPr>
        <w:t>])</w:t>
      </w:r>
      <w:r>
        <w:br/>
      </w:r>
      <w:proofErr w:type="spellStart"/>
      <w:r>
        <w:rPr>
          <w:rStyle w:val="NormalTok"/>
        </w:rPr>
        <w:t>plt.plot</w:t>
      </w:r>
      <w:proofErr w:type="spellEnd"/>
      <w:r>
        <w:rPr>
          <w:rStyle w:val="NormalTok"/>
        </w:rPr>
        <w:t>(</w:t>
      </w:r>
      <w:proofErr w:type="spellStart"/>
      <w:r>
        <w:rPr>
          <w:rStyle w:val="NormalTok"/>
        </w:rPr>
        <w:t>r.history</w:t>
      </w:r>
      <w:proofErr w:type="spellEnd"/>
      <w:r>
        <w:rPr>
          <w:rStyle w:val="NormalTok"/>
        </w:rPr>
        <w:t>[</w:t>
      </w:r>
      <w:r>
        <w:rPr>
          <w:rStyle w:val="StringTok"/>
        </w:rPr>
        <w:t>'</w:t>
      </w:r>
      <w:proofErr w:type="spellStart"/>
      <w:r>
        <w:rPr>
          <w:rStyle w:val="StringTok"/>
        </w:rPr>
        <w:t>val_accuracy</w:t>
      </w:r>
      <w:proofErr w:type="spellEnd"/>
      <w:r>
        <w:rPr>
          <w:rStyle w:val="StringTok"/>
        </w:rPr>
        <w:t>'</w:t>
      </w:r>
      <w:r>
        <w:rPr>
          <w:rStyle w:val="NormalTok"/>
        </w:rPr>
        <w:t>])</w:t>
      </w:r>
      <w:r>
        <w:br/>
      </w:r>
      <w:proofErr w:type="spellStart"/>
      <w:r>
        <w:rPr>
          <w:rStyle w:val="NormalTok"/>
        </w:rPr>
        <w:t>plt.legend</w:t>
      </w:r>
      <w:proofErr w:type="spellEnd"/>
      <w:r>
        <w:rPr>
          <w:rStyle w:val="NormalTok"/>
        </w:rPr>
        <w:t>([</w:t>
      </w:r>
      <w:r>
        <w:rPr>
          <w:rStyle w:val="StringTok"/>
        </w:rPr>
        <w:t>'accuracy'</w:t>
      </w:r>
      <w:r>
        <w:rPr>
          <w:rStyle w:val="NormalTok"/>
        </w:rPr>
        <w:t xml:space="preserve">, </w:t>
      </w:r>
      <w:r>
        <w:rPr>
          <w:rStyle w:val="StringTok"/>
        </w:rPr>
        <w:t>'</w:t>
      </w:r>
      <w:proofErr w:type="spellStart"/>
      <w:r>
        <w:rPr>
          <w:rStyle w:val="StringTok"/>
        </w:rPr>
        <w:t>val_accuracy</w:t>
      </w:r>
      <w:proofErr w:type="spellEnd"/>
      <w:r>
        <w:rPr>
          <w:rStyle w:val="StringTok"/>
        </w:rPr>
        <w:t>'</w:t>
      </w:r>
      <w:r>
        <w:rPr>
          <w:rStyle w:val="NormalTok"/>
        </w:rPr>
        <w:t>])</w:t>
      </w:r>
      <w:r>
        <w:br/>
      </w:r>
      <w:proofErr w:type="spellStart"/>
      <w:r>
        <w:rPr>
          <w:rStyle w:val="NormalTok"/>
        </w:rPr>
        <w:t>plt.show</w:t>
      </w:r>
      <w:proofErr w:type="spellEnd"/>
      <w:r>
        <w:rPr>
          <w:rStyle w:val="NormalTok"/>
        </w:rPr>
        <w:t>()</w:t>
      </w:r>
    </w:p>
    <w:p w14:paraId="09AC2C66" w14:textId="77777777" w:rsidR="0086281D" w:rsidRDefault="0086281D" w:rsidP="0086281D">
      <w:pPr>
        <w:pStyle w:val="SourceCode"/>
      </w:pPr>
      <w:proofErr w:type="spellStart"/>
      <w:r>
        <w:rPr>
          <w:rStyle w:val="VerbatimChar"/>
        </w:rPr>
        <w:t>dict_keys</w:t>
      </w:r>
      <w:proofErr w:type="spellEnd"/>
      <w:r>
        <w:rPr>
          <w:rStyle w:val="VerbatimChar"/>
        </w:rPr>
        <w:t>(['loss', 'accuracy', '</w:t>
      </w:r>
      <w:proofErr w:type="spellStart"/>
      <w:r>
        <w:rPr>
          <w:rStyle w:val="VerbatimChar"/>
        </w:rPr>
        <w:t>val_loss</w:t>
      </w:r>
      <w:proofErr w:type="spellEnd"/>
      <w:r>
        <w:rPr>
          <w:rStyle w:val="VerbatimChar"/>
        </w:rPr>
        <w:t>', '</w:t>
      </w:r>
      <w:proofErr w:type="spellStart"/>
      <w:r>
        <w:rPr>
          <w:rStyle w:val="VerbatimChar"/>
        </w:rPr>
        <w:t>val_accuracy</w:t>
      </w:r>
      <w:proofErr w:type="spellEnd"/>
      <w:r>
        <w:rPr>
          <w:rStyle w:val="VerbatimChar"/>
        </w:rPr>
        <w:t>'])</w:t>
      </w:r>
    </w:p>
    <w:p w14:paraId="2D2FEC52" w14:textId="38FDC37D" w:rsidR="0086281D" w:rsidRDefault="0086281D" w:rsidP="0086281D">
      <w:pPr>
        <w:pStyle w:val="FirstParagraph"/>
      </w:pPr>
      <w:r>
        <w:rPr>
          <w:noProof/>
        </w:rPr>
        <w:drawing>
          <wp:inline distT="0" distB="0" distL="0" distR="0" wp14:anchorId="31B23DF3" wp14:editId="5125FA3C">
            <wp:extent cx="4867275" cy="3190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67275" cy="3190875"/>
                    </a:xfrm>
                    <a:prstGeom prst="rect">
                      <a:avLst/>
                    </a:prstGeom>
                    <a:solidFill>
                      <a:srgbClr val="FFFFFF"/>
                    </a:solidFill>
                    <a:ln>
                      <a:noFill/>
                    </a:ln>
                  </pic:spPr>
                </pic:pic>
              </a:graphicData>
            </a:graphic>
          </wp:inline>
        </w:drawing>
      </w:r>
    </w:p>
    <w:p w14:paraId="2289C029" w14:textId="5F217C62" w:rsidR="0086281D" w:rsidRDefault="0086281D" w:rsidP="0086281D">
      <w:pPr>
        <w:pStyle w:val="BodyText"/>
        <w:rPr>
          <w:rStyle w:val="NormalTok"/>
        </w:rPr>
      </w:pPr>
      <w:r>
        <w:rPr>
          <w:noProof/>
        </w:rPr>
        <w:drawing>
          <wp:inline distT="0" distB="0" distL="0" distR="0" wp14:anchorId="1DFF651A" wp14:editId="6C1AE71F">
            <wp:extent cx="4867275" cy="3190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67275" cy="3190875"/>
                    </a:xfrm>
                    <a:prstGeom prst="rect">
                      <a:avLst/>
                    </a:prstGeom>
                    <a:solidFill>
                      <a:srgbClr val="FFFFFF"/>
                    </a:solidFill>
                    <a:ln>
                      <a:noFill/>
                    </a:ln>
                  </pic:spPr>
                </pic:pic>
              </a:graphicData>
            </a:graphic>
          </wp:inline>
        </w:drawing>
      </w:r>
    </w:p>
    <w:p w14:paraId="199DAB7B" w14:textId="77777777" w:rsidR="0086281D" w:rsidRDefault="0086281D" w:rsidP="0086281D">
      <w:pPr>
        <w:pStyle w:val="SourceCode"/>
      </w:pPr>
      <w:proofErr w:type="spellStart"/>
      <w:r>
        <w:rPr>
          <w:rStyle w:val="NormalTok"/>
        </w:rPr>
        <w:t>y_pred</w:t>
      </w:r>
      <w:proofErr w:type="spellEnd"/>
      <w:r>
        <w:rPr>
          <w:rStyle w:val="NormalTok"/>
        </w:rPr>
        <w:t xml:space="preserve"> </w:t>
      </w:r>
      <w:r>
        <w:rPr>
          <w:rStyle w:val="OperatorTok"/>
        </w:rPr>
        <w:t>=</w:t>
      </w:r>
      <w:r>
        <w:rPr>
          <w:rStyle w:val="NormalTok"/>
        </w:rPr>
        <w:t xml:space="preserve"> </w:t>
      </w:r>
      <w:proofErr w:type="spellStart"/>
      <w:r>
        <w:rPr>
          <w:rStyle w:val="NormalTok"/>
        </w:rPr>
        <w:t>model.predict</w:t>
      </w:r>
      <w:proofErr w:type="spellEnd"/>
      <w:r>
        <w:rPr>
          <w:rStyle w:val="NormalTok"/>
        </w:rPr>
        <w:t>(</w:t>
      </w:r>
      <w:proofErr w:type="spellStart"/>
      <w:r>
        <w:rPr>
          <w:rStyle w:val="NormalTok"/>
        </w:rPr>
        <w:t>x_test</w:t>
      </w:r>
      <w:proofErr w:type="spellEnd"/>
      <w:r>
        <w:rPr>
          <w:rStyle w:val="NormalTok"/>
        </w:rPr>
        <w:t>)</w:t>
      </w:r>
      <w:r>
        <w:br/>
      </w:r>
      <w:proofErr w:type="spellStart"/>
      <w:r>
        <w:rPr>
          <w:rStyle w:val="NormalTok"/>
        </w:rPr>
        <w:t>y_pred</w:t>
      </w:r>
      <w:proofErr w:type="spellEnd"/>
      <w:r>
        <w:rPr>
          <w:rStyle w:val="NormalTok"/>
        </w:rPr>
        <w:t xml:space="preserve"> </w:t>
      </w:r>
      <w:r>
        <w:rPr>
          <w:rStyle w:val="OperatorTok"/>
        </w:rPr>
        <w:t>=</w:t>
      </w:r>
      <w:r>
        <w:rPr>
          <w:rStyle w:val="NormalTok"/>
        </w:rPr>
        <w:t xml:space="preserve"> </w:t>
      </w:r>
      <w:proofErr w:type="spellStart"/>
      <w:r>
        <w:rPr>
          <w:rStyle w:val="NormalTok"/>
        </w:rPr>
        <w:t>np.</w:t>
      </w:r>
      <w:r>
        <w:rPr>
          <w:rStyle w:val="BuiltInTok"/>
        </w:rPr>
        <w:t>round</w:t>
      </w:r>
      <w:proofErr w:type="spellEnd"/>
      <w:r>
        <w:rPr>
          <w:rStyle w:val="NormalTok"/>
        </w:rPr>
        <w:t>(</w:t>
      </w:r>
      <w:proofErr w:type="spellStart"/>
      <w:r>
        <w:rPr>
          <w:rStyle w:val="NormalTok"/>
        </w:rPr>
        <w:t>y_pred</w:t>
      </w:r>
      <w:proofErr w:type="spellEnd"/>
      <w:r>
        <w:rPr>
          <w:rStyle w:val="NormalTok"/>
        </w:rPr>
        <w:t>, decimals</w:t>
      </w:r>
      <w:r>
        <w:rPr>
          <w:rStyle w:val="OperatorTok"/>
        </w:rPr>
        <w:t>=</w:t>
      </w:r>
      <w:r>
        <w:rPr>
          <w:rStyle w:val="DecValTok"/>
        </w:rPr>
        <w:t>0</w:t>
      </w:r>
      <w:r>
        <w:rPr>
          <w:rStyle w:val="NormalTok"/>
        </w:rPr>
        <w:t>).</w:t>
      </w:r>
      <w:proofErr w:type="spellStart"/>
      <w:r>
        <w:rPr>
          <w:rStyle w:val="NormalTok"/>
        </w:rPr>
        <w:t>astype</w:t>
      </w:r>
      <w:proofErr w:type="spellEnd"/>
      <w:r>
        <w:rPr>
          <w:rStyle w:val="NormalTok"/>
        </w:rPr>
        <w:t>(</w:t>
      </w:r>
      <w:proofErr w:type="spellStart"/>
      <w:r>
        <w:rPr>
          <w:rStyle w:val="BuiltInTok"/>
        </w:rPr>
        <w:t>int</w:t>
      </w:r>
      <w:proofErr w:type="spellEnd"/>
      <w:r>
        <w:rPr>
          <w:rStyle w:val="NormalTok"/>
        </w:rPr>
        <w:t>)</w:t>
      </w:r>
    </w:p>
    <w:p w14:paraId="50C84534" w14:textId="77777777" w:rsidR="0086281D" w:rsidRDefault="0086281D" w:rsidP="0086281D">
      <w:pPr>
        <w:pStyle w:val="SourceCode"/>
      </w:pPr>
      <w:proofErr w:type="spellStart"/>
      <w:r>
        <w:rPr>
          <w:rStyle w:val="NormalTok"/>
        </w:rPr>
        <w:t>df_pred</w:t>
      </w:r>
      <w:proofErr w:type="spellEnd"/>
      <w:r>
        <w:rPr>
          <w:rStyle w:val="NormalTok"/>
        </w:rPr>
        <w:t xml:space="preserve"> </w:t>
      </w:r>
      <w:r>
        <w:rPr>
          <w:rStyle w:val="OperatorTok"/>
        </w:rPr>
        <w:t>=</w:t>
      </w:r>
      <w:r>
        <w:rPr>
          <w:rStyle w:val="NormalTok"/>
        </w:rPr>
        <w:t xml:space="preserve"> </w:t>
      </w:r>
      <w:proofErr w:type="spellStart"/>
      <w:r>
        <w:rPr>
          <w:rStyle w:val="NormalTok"/>
        </w:rPr>
        <w:t>pd.concat</w:t>
      </w:r>
      <w:proofErr w:type="spellEnd"/>
      <w:r>
        <w:rPr>
          <w:rStyle w:val="NormalTok"/>
        </w:rPr>
        <w:t>([</w:t>
      </w:r>
      <w:proofErr w:type="spellStart"/>
      <w:r>
        <w:rPr>
          <w:rStyle w:val="NormalTok"/>
        </w:rPr>
        <w:t>pd.DataFrame</w:t>
      </w:r>
      <w:proofErr w:type="spellEnd"/>
      <w:r>
        <w:rPr>
          <w:rStyle w:val="NormalTok"/>
        </w:rPr>
        <w:t>(</w:t>
      </w:r>
      <w:proofErr w:type="spellStart"/>
      <w:r>
        <w:rPr>
          <w:rStyle w:val="NormalTok"/>
        </w:rPr>
        <w:t>x_test</w:t>
      </w:r>
      <w:proofErr w:type="spellEnd"/>
      <w:r>
        <w:rPr>
          <w:rStyle w:val="NormalTok"/>
        </w:rPr>
        <w:t xml:space="preserve">), </w:t>
      </w:r>
      <w:proofErr w:type="spellStart"/>
      <w:r>
        <w:rPr>
          <w:rStyle w:val="NormalTok"/>
        </w:rPr>
        <w:t>pd.DataFrame</w:t>
      </w:r>
      <w:proofErr w:type="spellEnd"/>
      <w:r>
        <w:rPr>
          <w:rStyle w:val="NormalTok"/>
        </w:rPr>
        <w:t>(</w:t>
      </w:r>
      <w:proofErr w:type="spellStart"/>
      <w:r>
        <w:rPr>
          <w:rStyle w:val="NormalTok"/>
        </w:rPr>
        <w:t>y_test</w:t>
      </w:r>
      <w:proofErr w:type="spellEnd"/>
      <w:r>
        <w:rPr>
          <w:rStyle w:val="NormalTok"/>
        </w:rPr>
        <w:t>)], axis</w:t>
      </w:r>
      <w:r>
        <w:rPr>
          <w:rStyle w:val="OperatorTok"/>
        </w:rPr>
        <w:t>=</w:t>
      </w:r>
      <w:r>
        <w:rPr>
          <w:rStyle w:val="DecValTok"/>
        </w:rPr>
        <w:t>1</w:t>
      </w:r>
      <w:r>
        <w:rPr>
          <w:rStyle w:val="NormalTok"/>
        </w:rPr>
        <w:t>)</w:t>
      </w:r>
      <w:r>
        <w:br/>
      </w:r>
      <w:proofErr w:type="spellStart"/>
      <w:r>
        <w:rPr>
          <w:rStyle w:val="NormalTok"/>
        </w:rPr>
        <w:t>df_pred.columns</w:t>
      </w:r>
      <w:proofErr w:type="spellEnd"/>
      <w:r>
        <w:rPr>
          <w:rStyle w:val="NormalTok"/>
        </w:rPr>
        <w:t xml:space="preserve"> </w:t>
      </w:r>
      <w:r>
        <w:rPr>
          <w:rStyle w:val="OperatorTok"/>
        </w:rPr>
        <w:t>=</w:t>
      </w:r>
      <w:r>
        <w:rPr>
          <w:rStyle w:val="NormalTok"/>
        </w:rPr>
        <w:t xml:space="preserve"> </w:t>
      </w:r>
      <w:proofErr w:type="spellStart"/>
      <w:r>
        <w:rPr>
          <w:rStyle w:val="NormalTok"/>
        </w:rPr>
        <w:t>df.drop</w:t>
      </w:r>
      <w:proofErr w:type="spellEnd"/>
      <w:r>
        <w:rPr>
          <w:rStyle w:val="NormalTok"/>
        </w:rPr>
        <w:t>(</w:t>
      </w:r>
      <w:r>
        <w:rPr>
          <w:rStyle w:val="StringTok"/>
        </w:rPr>
        <w:t>'Time'</w:t>
      </w:r>
      <w:r>
        <w:rPr>
          <w:rStyle w:val="NormalTok"/>
        </w:rPr>
        <w:t>, axis</w:t>
      </w:r>
      <w:r>
        <w:rPr>
          <w:rStyle w:val="OperatorTok"/>
        </w:rPr>
        <w:t>=</w:t>
      </w:r>
      <w:r>
        <w:rPr>
          <w:rStyle w:val="DecValTok"/>
        </w:rPr>
        <w:t>1</w:t>
      </w:r>
      <w:r>
        <w:rPr>
          <w:rStyle w:val="NormalTok"/>
        </w:rPr>
        <w:t>).columns</w:t>
      </w:r>
      <w:r>
        <w:br/>
      </w:r>
      <w:proofErr w:type="spellStart"/>
      <w:r>
        <w:rPr>
          <w:rStyle w:val="NormalTok"/>
        </w:rPr>
        <w:t>df_pred.rename</w:t>
      </w:r>
      <w:proofErr w:type="spellEnd"/>
      <w:r>
        <w:rPr>
          <w:rStyle w:val="NormalTok"/>
        </w:rPr>
        <w:t>(columns</w:t>
      </w:r>
      <w:r>
        <w:rPr>
          <w:rStyle w:val="OperatorTok"/>
        </w:rPr>
        <w:t>=</w:t>
      </w:r>
      <w:r>
        <w:rPr>
          <w:rStyle w:val="NormalTok"/>
        </w:rPr>
        <w:t>{</w:t>
      </w:r>
      <w:r>
        <w:rPr>
          <w:rStyle w:val="StringTok"/>
        </w:rPr>
        <w:t>"Class"</w:t>
      </w:r>
      <w:r>
        <w:rPr>
          <w:rStyle w:val="NormalTok"/>
        </w:rPr>
        <w:t>:</w:t>
      </w:r>
      <w:r>
        <w:rPr>
          <w:rStyle w:val="StringTok"/>
        </w:rPr>
        <w:t>"</w:t>
      </w:r>
      <w:proofErr w:type="spellStart"/>
      <w:r>
        <w:rPr>
          <w:rStyle w:val="StringTok"/>
        </w:rPr>
        <w:t>Old_class</w:t>
      </w:r>
      <w:proofErr w:type="spellEnd"/>
      <w:r>
        <w:rPr>
          <w:rStyle w:val="StringTok"/>
        </w:rPr>
        <w:t>"</w:t>
      </w:r>
      <w:r>
        <w:rPr>
          <w:rStyle w:val="NormalTok"/>
        </w:rPr>
        <w:t xml:space="preserve">}, </w:t>
      </w:r>
      <w:proofErr w:type="spellStart"/>
      <w:r>
        <w:rPr>
          <w:rStyle w:val="NormalTok"/>
        </w:rPr>
        <w:t>inplace</w:t>
      </w:r>
      <w:proofErr w:type="spellEnd"/>
      <w:r>
        <w:rPr>
          <w:rStyle w:val="OperatorTok"/>
        </w:rPr>
        <w:t>=</w:t>
      </w:r>
      <w:r>
        <w:rPr>
          <w:rStyle w:val="VariableTok"/>
        </w:rPr>
        <w:t>True</w:t>
      </w:r>
      <w:r>
        <w:rPr>
          <w:rStyle w:val="NormalTok"/>
        </w:rPr>
        <w:t>)</w:t>
      </w:r>
      <w:r>
        <w:br/>
      </w:r>
      <w:proofErr w:type="spellStart"/>
      <w:r>
        <w:rPr>
          <w:rStyle w:val="NormalTok"/>
        </w:rPr>
        <w:t>df_pred</w:t>
      </w:r>
      <w:proofErr w:type="spellEnd"/>
      <w:r>
        <w:rPr>
          <w:rStyle w:val="NormalTok"/>
        </w:rPr>
        <w:t>[</w:t>
      </w:r>
      <w:r>
        <w:rPr>
          <w:rStyle w:val="StringTok"/>
        </w:rPr>
        <w:t>'</w:t>
      </w:r>
      <w:proofErr w:type="spellStart"/>
      <w:r>
        <w:rPr>
          <w:rStyle w:val="StringTok"/>
        </w:rPr>
        <w:t>New_class</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y_pred</w:t>
      </w:r>
      <w:proofErr w:type="spellEnd"/>
      <w:r>
        <w:br/>
      </w:r>
      <w:r>
        <w:rPr>
          <w:rStyle w:val="NormalTok"/>
        </w:rPr>
        <w:t xml:space="preserve">cm </w:t>
      </w:r>
      <w:r>
        <w:rPr>
          <w:rStyle w:val="OperatorTok"/>
        </w:rPr>
        <w:t>=</w:t>
      </w:r>
      <w:r>
        <w:rPr>
          <w:rStyle w:val="NormalTok"/>
        </w:rPr>
        <w:t xml:space="preserve"> </w:t>
      </w:r>
      <w:proofErr w:type="spellStart"/>
      <w:r>
        <w:rPr>
          <w:rStyle w:val="NormalTok"/>
        </w:rPr>
        <w:t>pd.crosstab</w:t>
      </w:r>
      <w:proofErr w:type="spellEnd"/>
      <w:r>
        <w:rPr>
          <w:rStyle w:val="NormalTok"/>
        </w:rPr>
        <w:t>(</w:t>
      </w:r>
      <w:proofErr w:type="spellStart"/>
      <w:r>
        <w:rPr>
          <w:rStyle w:val="NormalTok"/>
        </w:rPr>
        <w:t>df_pred</w:t>
      </w:r>
      <w:proofErr w:type="spellEnd"/>
      <w:r>
        <w:rPr>
          <w:rStyle w:val="NormalTok"/>
        </w:rPr>
        <w:t>[</w:t>
      </w:r>
      <w:r>
        <w:rPr>
          <w:rStyle w:val="StringTok"/>
        </w:rPr>
        <w:t>"</w:t>
      </w:r>
      <w:proofErr w:type="spellStart"/>
      <w:r>
        <w:rPr>
          <w:rStyle w:val="StringTok"/>
        </w:rPr>
        <w:t>New_class</w:t>
      </w:r>
      <w:proofErr w:type="spellEnd"/>
      <w:r>
        <w:rPr>
          <w:rStyle w:val="StringTok"/>
        </w:rPr>
        <w:t>"</w:t>
      </w:r>
      <w:r>
        <w:rPr>
          <w:rStyle w:val="NormalTok"/>
        </w:rPr>
        <w:t xml:space="preserve">], </w:t>
      </w:r>
      <w:proofErr w:type="spellStart"/>
      <w:r>
        <w:rPr>
          <w:rStyle w:val="NormalTok"/>
        </w:rPr>
        <w:t>df_pred</w:t>
      </w:r>
      <w:proofErr w:type="spellEnd"/>
      <w:r>
        <w:rPr>
          <w:rStyle w:val="NormalTok"/>
        </w:rPr>
        <w:t>[</w:t>
      </w:r>
      <w:r>
        <w:rPr>
          <w:rStyle w:val="StringTok"/>
        </w:rPr>
        <w:t>'</w:t>
      </w:r>
      <w:proofErr w:type="spellStart"/>
      <w:r>
        <w:rPr>
          <w:rStyle w:val="StringTok"/>
        </w:rPr>
        <w:t>Old_class</w:t>
      </w:r>
      <w:proofErr w:type="spellEnd"/>
      <w:r>
        <w:rPr>
          <w:rStyle w:val="StringTok"/>
        </w:rPr>
        <w:t>'</w:t>
      </w:r>
      <w:r>
        <w:rPr>
          <w:rStyle w:val="NormalTok"/>
        </w:rPr>
        <w:t>])</w:t>
      </w:r>
      <w:r>
        <w:br/>
      </w:r>
      <w:proofErr w:type="spellStart"/>
      <w:r>
        <w:rPr>
          <w:rStyle w:val="NormalTok"/>
        </w:rPr>
        <w:t>true_pos</w:t>
      </w:r>
      <w:proofErr w:type="spellEnd"/>
      <w:r>
        <w:rPr>
          <w:rStyle w:val="NormalTok"/>
        </w:rPr>
        <w:t xml:space="preserve"> </w:t>
      </w:r>
      <w:r>
        <w:rPr>
          <w:rStyle w:val="OperatorTok"/>
        </w:rPr>
        <w:t>=</w:t>
      </w:r>
      <w:r>
        <w:rPr>
          <w:rStyle w:val="NormalTok"/>
        </w:rPr>
        <w:t xml:space="preserve"> </w:t>
      </w:r>
      <w:proofErr w:type="spellStart"/>
      <w:r>
        <w:rPr>
          <w:rStyle w:val="NormalTok"/>
        </w:rPr>
        <w:t>np.</w:t>
      </w:r>
      <w:r>
        <w:rPr>
          <w:rStyle w:val="BuiltInTok"/>
        </w:rPr>
        <w:t>sum</w:t>
      </w:r>
      <w:proofErr w:type="spellEnd"/>
      <w:r>
        <w:rPr>
          <w:rStyle w:val="NormalTok"/>
        </w:rPr>
        <w:t>(</w:t>
      </w:r>
      <w:proofErr w:type="spellStart"/>
      <w:r>
        <w:rPr>
          <w:rStyle w:val="NormalTok"/>
        </w:rPr>
        <w:t>np.diag</w:t>
      </w:r>
      <w:proofErr w:type="spellEnd"/>
      <w:r>
        <w:rPr>
          <w:rStyle w:val="NormalTok"/>
        </w:rPr>
        <w:t>(cm))</w:t>
      </w:r>
      <w:r>
        <w:br/>
      </w:r>
      <w:proofErr w:type="spellStart"/>
      <w:r>
        <w:rPr>
          <w:rStyle w:val="NormalTok"/>
        </w:rPr>
        <w:t>false_pos</w:t>
      </w:r>
      <w:proofErr w:type="spellEnd"/>
      <w:r>
        <w:rPr>
          <w:rStyle w:val="NormalTok"/>
        </w:rPr>
        <w:t xml:space="preserve"> </w:t>
      </w:r>
      <w:r>
        <w:rPr>
          <w:rStyle w:val="OperatorTok"/>
        </w:rPr>
        <w:t>=</w:t>
      </w:r>
      <w:r>
        <w:rPr>
          <w:rStyle w:val="NormalTok"/>
        </w:rPr>
        <w:t xml:space="preserve"> cm[</w:t>
      </w:r>
      <w:r>
        <w:rPr>
          <w:rStyle w:val="DecValTok"/>
        </w:rPr>
        <w:t>0</w:t>
      </w:r>
      <w:r>
        <w:rPr>
          <w:rStyle w:val="NormalTok"/>
        </w:rPr>
        <w:t>][</w:t>
      </w:r>
      <w:r>
        <w:rPr>
          <w:rStyle w:val="DecValTok"/>
        </w:rPr>
        <w:t>1</w:t>
      </w:r>
      <w:r>
        <w:rPr>
          <w:rStyle w:val="NormalTok"/>
        </w:rPr>
        <w:t>]</w:t>
      </w:r>
      <w:r>
        <w:br/>
      </w:r>
      <w:proofErr w:type="spellStart"/>
      <w:r>
        <w:rPr>
          <w:rStyle w:val="NormalTok"/>
        </w:rPr>
        <w:t>false_neg</w:t>
      </w:r>
      <w:proofErr w:type="spellEnd"/>
      <w:r>
        <w:rPr>
          <w:rStyle w:val="NormalTok"/>
        </w:rPr>
        <w:t xml:space="preserve"> </w:t>
      </w:r>
      <w:r>
        <w:rPr>
          <w:rStyle w:val="OperatorTok"/>
        </w:rPr>
        <w:t>=</w:t>
      </w:r>
      <w:r>
        <w:rPr>
          <w:rStyle w:val="NormalTok"/>
        </w:rPr>
        <w:t xml:space="preserve"> cm[</w:t>
      </w:r>
      <w:r>
        <w:rPr>
          <w:rStyle w:val="DecValTok"/>
        </w:rPr>
        <w:t>1</w:t>
      </w:r>
      <w:r>
        <w:rPr>
          <w:rStyle w:val="NormalTok"/>
        </w:rPr>
        <w:t>][</w:t>
      </w:r>
      <w:r>
        <w:rPr>
          <w:rStyle w:val="DecValTok"/>
        </w:rPr>
        <w:t>0</w:t>
      </w:r>
      <w:r>
        <w:rPr>
          <w:rStyle w:val="NormalTok"/>
        </w:rPr>
        <w:t>]</w:t>
      </w:r>
      <w:r>
        <w:br/>
      </w:r>
      <w:r>
        <w:rPr>
          <w:rStyle w:val="NormalTok"/>
        </w:rPr>
        <w:t xml:space="preserve">precision </w:t>
      </w:r>
      <w:r>
        <w:rPr>
          <w:rStyle w:val="OperatorTok"/>
        </w:rPr>
        <w:t>=</w:t>
      </w:r>
      <w:r>
        <w:rPr>
          <w:rStyle w:val="NormalTok"/>
        </w:rPr>
        <w:t xml:space="preserve"> </w:t>
      </w:r>
      <w:proofErr w:type="spellStart"/>
      <w:r>
        <w:rPr>
          <w:rStyle w:val="NormalTok"/>
        </w:rPr>
        <w:t>true_pos</w:t>
      </w:r>
      <w:proofErr w:type="spellEnd"/>
      <w:r>
        <w:rPr>
          <w:rStyle w:val="NormalTok"/>
        </w:rPr>
        <w:t xml:space="preserve"> </w:t>
      </w:r>
      <w:r>
        <w:rPr>
          <w:rStyle w:val="OperatorTok"/>
        </w:rPr>
        <w:t>/</w:t>
      </w:r>
      <w:r>
        <w:rPr>
          <w:rStyle w:val="NormalTok"/>
        </w:rPr>
        <w:t xml:space="preserve"> (</w:t>
      </w:r>
      <w:proofErr w:type="spellStart"/>
      <w:r>
        <w:rPr>
          <w:rStyle w:val="NormalTok"/>
        </w:rPr>
        <w:t>true_pos</w:t>
      </w:r>
      <w:proofErr w:type="spellEnd"/>
      <w:r>
        <w:rPr>
          <w:rStyle w:val="NormalTok"/>
        </w:rPr>
        <w:t xml:space="preserve"> </w:t>
      </w:r>
      <w:r>
        <w:rPr>
          <w:rStyle w:val="OperatorTok"/>
        </w:rPr>
        <w:t>+</w:t>
      </w:r>
      <w:r>
        <w:rPr>
          <w:rStyle w:val="NormalTok"/>
        </w:rPr>
        <w:t xml:space="preserve"> </w:t>
      </w:r>
      <w:proofErr w:type="spellStart"/>
      <w:r>
        <w:rPr>
          <w:rStyle w:val="NormalTok"/>
        </w:rPr>
        <w:t>false_pos</w:t>
      </w:r>
      <w:proofErr w:type="spellEnd"/>
      <w:r>
        <w:rPr>
          <w:rStyle w:val="NormalTok"/>
        </w:rPr>
        <w:t xml:space="preserve">) </w:t>
      </w:r>
      <w:r>
        <w:rPr>
          <w:rStyle w:val="OperatorTok"/>
        </w:rPr>
        <w:t>*</w:t>
      </w:r>
      <w:r>
        <w:rPr>
          <w:rStyle w:val="NormalTok"/>
        </w:rPr>
        <w:t xml:space="preserve"> </w:t>
      </w:r>
      <w:r>
        <w:rPr>
          <w:rStyle w:val="DecValTok"/>
        </w:rPr>
        <w:t>100</w:t>
      </w:r>
      <w:r>
        <w:br/>
      </w:r>
      <w:r>
        <w:rPr>
          <w:rStyle w:val="NormalTok"/>
        </w:rPr>
        <w:t xml:space="preserve">recall </w:t>
      </w:r>
      <w:r>
        <w:rPr>
          <w:rStyle w:val="OperatorTok"/>
        </w:rPr>
        <w:t>=</w:t>
      </w:r>
      <w:r>
        <w:rPr>
          <w:rStyle w:val="NormalTok"/>
        </w:rPr>
        <w:t xml:space="preserve"> </w:t>
      </w:r>
      <w:proofErr w:type="spellStart"/>
      <w:r>
        <w:rPr>
          <w:rStyle w:val="NormalTok"/>
        </w:rPr>
        <w:t>true_pos</w:t>
      </w:r>
      <w:proofErr w:type="spellEnd"/>
      <w:r>
        <w:rPr>
          <w:rStyle w:val="NormalTok"/>
        </w:rPr>
        <w:t xml:space="preserve"> </w:t>
      </w:r>
      <w:r>
        <w:rPr>
          <w:rStyle w:val="OperatorTok"/>
        </w:rPr>
        <w:t>/</w:t>
      </w:r>
      <w:r>
        <w:rPr>
          <w:rStyle w:val="NormalTok"/>
        </w:rPr>
        <w:t xml:space="preserve"> (</w:t>
      </w:r>
      <w:proofErr w:type="spellStart"/>
      <w:r>
        <w:rPr>
          <w:rStyle w:val="NormalTok"/>
        </w:rPr>
        <w:t>true_pos</w:t>
      </w:r>
      <w:proofErr w:type="spellEnd"/>
      <w:r>
        <w:rPr>
          <w:rStyle w:val="NormalTok"/>
        </w:rPr>
        <w:t xml:space="preserve"> </w:t>
      </w:r>
      <w:r>
        <w:rPr>
          <w:rStyle w:val="OperatorTok"/>
        </w:rPr>
        <w:t>+</w:t>
      </w:r>
      <w:r>
        <w:rPr>
          <w:rStyle w:val="NormalTok"/>
        </w:rPr>
        <w:t xml:space="preserve"> </w:t>
      </w:r>
      <w:proofErr w:type="spellStart"/>
      <w:r>
        <w:rPr>
          <w:rStyle w:val="NormalTok"/>
        </w:rPr>
        <w:t>false_neg</w:t>
      </w:r>
      <w:proofErr w:type="spellEnd"/>
      <w:r>
        <w:rPr>
          <w:rStyle w:val="NormalTok"/>
        </w:rPr>
        <w:t xml:space="preserve">) </w:t>
      </w:r>
      <w:r>
        <w:rPr>
          <w:rStyle w:val="OperatorTok"/>
        </w:rPr>
        <w:t>*</w:t>
      </w:r>
      <w:r>
        <w:rPr>
          <w:rStyle w:val="NormalTok"/>
        </w:rPr>
        <w:t xml:space="preserve"> </w:t>
      </w:r>
      <w:r>
        <w:rPr>
          <w:rStyle w:val="DecValTok"/>
        </w:rPr>
        <w:t>100</w:t>
      </w:r>
      <w:r>
        <w:br/>
      </w:r>
      <w:r>
        <w:rPr>
          <w:rStyle w:val="NormalTok"/>
        </w:rPr>
        <w:t xml:space="preserve">f1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(precision </w:t>
      </w:r>
      <w:r>
        <w:rPr>
          <w:rStyle w:val="OperatorTok"/>
        </w:rPr>
        <w:t>*</w:t>
      </w:r>
      <w:r>
        <w:rPr>
          <w:rStyle w:val="NormalTok"/>
        </w:rPr>
        <w:t xml:space="preserve"> recall) </w:t>
      </w:r>
      <w:r>
        <w:rPr>
          <w:rStyle w:val="OperatorTok"/>
        </w:rPr>
        <w:t>/</w:t>
      </w:r>
      <w:r>
        <w:rPr>
          <w:rStyle w:val="NormalTok"/>
        </w:rPr>
        <w:t xml:space="preserve"> (precision </w:t>
      </w:r>
      <w:r>
        <w:rPr>
          <w:rStyle w:val="OperatorTok"/>
        </w:rPr>
        <w:t>+</w:t>
      </w:r>
      <w:r>
        <w:rPr>
          <w:rStyle w:val="NormalTok"/>
        </w:rPr>
        <w:t xml:space="preserve"> recall)</w:t>
      </w:r>
      <w:r>
        <w:br/>
      </w:r>
      <w:r>
        <w:rPr>
          <w:rStyle w:val="BuiltInTok"/>
        </w:rPr>
        <w:t>print</w:t>
      </w:r>
      <w:r>
        <w:rPr>
          <w:rStyle w:val="NormalTok"/>
        </w:rPr>
        <w:t>(</w:t>
      </w:r>
      <w:r>
        <w:rPr>
          <w:rStyle w:val="StringTok"/>
        </w:rPr>
        <w:t xml:space="preserve">"Precision: </w:t>
      </w:r>
      <w:r>
        <w:rPr>
          <w:rStyle w:val="SpecialCharTok"/>
        </w:rPr>
        <w:t>%.3f%%</w:t>
      </w:r>
      <w:r>
        <w:rPr>
          <w:rStyle w:val="StringTok"/>
        </w:rPr>
        <w:t>"</w:t>
      </w:r>
      <w:r>
        <w:rPr>
          <w:rStyle w:val="NormalTok"/>
        </w:rPr>
        <w:t xml:space="preserve"> </w:t>
      </w:r>
      <w:r>
        <w:rPr>
          <w:rStyle w:val="OperatorTok"/>
        </w:rPr>
        <w:t>%</w:t>
      </w:r>
      <w:r>
        <w:rPr>
          <w:rStyle w:val="NormalTok"/>
        </w:rPr>
        <w:t xml:space="preserve"> (precision))</w:t>
      </w:r>
      <w:r>
        <w:br/>
      </w:r>
      <w:r>
        <w:rPr>
          <w:rStyle w:val="BuiltInTok"/>
        </w:rPr>
        <w:t>print</w:t>
      </w:r>
      <w:r>
        <w:rPr>
          <w:rStyle w:val="NormalTok"/>
        </w:rPr>
        <w:t>(</w:t>
      </w:r>
      <w:r>
        <w:rPr>
          <w:rStyle w:val="StringTok"/>
        </w:rPr>
        <w:t xml:space="preserve">"Recall: </w:t>
      </w:r>
      <w:r>
        <w:rPr>
          <w:rStyle w:val="SpecialCharTok"/>
        </w:rPr>
        <w:t>%.3f%%</w:t>
      </w:r>
      <w:r>
        <w:rPr>
          <w:rStyle w:val="StringTok"/>
        </w:rPr>
        <w:t>"</w:t>
      </w:r>
      <w:r>
        <w:rPr>
          <w:rStyle w:val="NormalTok"/>
        </w:rPr>
        <w:t xml:space="preserve"> </w:t>
      </w:r>
      <w:r>
        <w:rPr>
          <w:rStyle w:val="OperatorTok"/>
        </w:rPr>
        <w:t>%</w:t>
      </w:r>
      <w:r>
        <w:rPr>
          <w:rStyle w:val="NormalTok"/>
        </w:rPr>
        <w:t xml:space="preserve"> (recall))</w:t>
      </w:r>
      <w:r>
        <w:br/>
      </w:r>
      <w:r>
        <w:rPr>
          <w:rStyle w:val="BuiltInTok"/>
        </w:rPr>
        <w:t>print</w:t>
      </w:r>
      <w:r>
        <w:rPr>
          <w:rStyle w:val="NormalTok"/>
        </w:rPr>
        <w:t>(</w:t>
      </w:r>
      <w:r>
        <w:rPr>
          <w:rStyle w:val="StringTok"/>
        </w:rPr>
        <w:t xml:space="preserve">"F1: </w:t>
      </w:r>
      <w:r>
        <w:rPr>
          <w:rStyle w:val="SpecialCharTok"/>
        </w:rPr>
        <w:t>%.3f%%</w:t>
      </w:r>
      <w:r>
        <w:rPr>
          <w:rStyle w:val="StringTok"/>
        </w:rPr>
        <w:t>"</w:t>
      </w:r>
      <w:r>
        <w:rPr>
          <w:rStyle w:val="NormalTok"/>
        </w:rPr>
        <w:t xml:space="preserve"> </w:t>
      </w:r>
      <w:r>
        <w:rPr>
          <w:rStyle w:val="OperatorTok"/>
        </w:rPr>
        <w:t>%</w:t>
      </w:r>
      <w:r>
        <w:rPr>
          <w:rStyle w:val="NormalTok"/>
        </w:rPr>
        <w:t xml:space="preserve"> (f1))</w:t>
      </w:r>
    </w:p>
    <w:p w14:paraId="2E13CC96" w14:textId="77777777" w:rsidR="0086281D" w:rsidRDefault="0086281D" w:rsidP="0086281D">
      <w:pPr>
        <w:pStyle w:val="SourceCode"/>
      </w:pPr>
      <w:r>
        <w:rPr>
          <w:rStyle w:val="VerbatimChar"/>
        </w:rPr>
        <w:t>Precision: 99.981%</w:t>
      </w:r>
      <w:r>
        <w:br/>
      </w:r>
      <w:r>
        <w:rPr>
          <w:rStyle w:val="VerbatimChar"/>
        </w:rPr>
        <w:t>Recall: 100.000%</w:t>
      </w:r>
      <w:r>
        <w:br/>
      </w:r>
      <w:r>
        <w:rPr>
          <w:rStyle w:val="VerbatimChar"/>
        </w:rPr>
        <w:t>F1: 99.991%</w:t>
      </w:r>
    </w:p>
    <w:p w14:paraId="489C5129" w14:textId="77777777" w:rsidR="0086281D" w:rsidRDefault="0086281D" w:rsidP="0086281D">
      <w:pPr>
        <w:pStyle w:val="SourceCode"/>
      </w:pPr>
    </w:p>
    <w:p w14:paraId="2FE2745A" w14:textId="77777777" w:rsidR="0086281D" w:rsidRDefault="0086281D" w:rsidP="0086281D">
      <w:pPr>
        <w:pStyle w:val="Heading3"/>
      </w:pPr>
      <w:bookmarkStart w:id="20" w:name="conclusion"/>
      <w:r>
        <w:t>Conclusion</w:t>
      </w:r>
    </w:p>
    <w:p w14:paraId="1D966E19" w14:textId="77777777" w:rsidR="0086281D" w:rsidRDefault="0086281D" w:rsidP="0086281D">
      <w:pPr>
        <w:pStyle w:val="Compact"/>
        <w:numPr>
          <w:ilvl w:val="0"/>
          <w:numId w:val="22"/>
        </w:numPr>
      </w:pPr>
      <w:r>
        <w:t>The K-Nearest Neighbors Classifier tuned with Grid Search with the best parameter being the Euclidean Distance (p=2) outperforms its counterparts to give a test accuracy of nearly 99.8% and a perfect F1-Score with minimal overfitting</w:t>
      </w:r>
    </w:p>
    <w:p w14:paraId="2F0A80E9" w14:textId="77777777" w:rsidR="0086281D" w:rsidRDefault="0086281D" w:rsidP="0086281D">
      <w:pPr>
        <w:pStyle w:val="Compact"/>
        <w:numPr>
          <w:ilvl w:val="0"/>
          <w:numId w:val="22"/>
        </w:numPr>
      </w:pPr>
      <w:r>
        <w:t>SMOTE overcomes overfitting by synthetically oversampling minority class labels and is successful to a great degree</w:t>
      </w:r>
      <w:bookmarkEnd w:id="20"/>
    </w:p>
    <w:p w14:paraId="41003D97" w14:textId="77777777" w:rsidR="0086281D" w:rsidRDefault="0086281D" w:rsidP="0086281D">
      <w:pPr>
        <w:pStyle w:val="Heading3"/>
      </w:pPr>
      <w:r>
        <w:t>Summary</w:t>
      </w:r>
    </w:p>
    <w:p w14:paraId="4147A69E" w14:textId="77777777" w:rsidR="0086281D" w:rsidRDefault="0086281D" w:rsidP="0086281D">
      <w:pPr>
        <w:pStyle w:val="Compact"/>
        <w:numPr>
          <w:ilvl w:val="0"/>
          <w:numId w:val="23"/>
        </w:numPr>
      </w:pPr>
      <w:r>
        <w:t>All Fraud Transactions occur for an amount below 2500. Thus, the bank can infer clearly that the fraud committers try to commit frauds of smaller amounts to avoid suspicion.</w:t>
      </w:r>
    </w:p>
    <w:p w14:paraId="74CFD04A" w14:textId="46DAD4D0" w:rsidR="0086281D" w:rsidRDefault="0086281D" w:rsidP="0086281D">
      <w:pPr>
        <w:pStyle w:val="Compact"/>
        <w:numPr>
          <w:ilvl w:val="0"/>
          <w:numId w:val="23"/>
        </w:numPr>
      </w:pPr>
      <w:r>
        <w:t>The fraud transactions are equitable distributed throughout time and there is no clear relationship of time with committing of fraud.</w:t>
      </w:r>
    </w:p>
    <w:p w14:paraId="02D6C612" w14:textId="77777777" w:rsidR="0086281D" w:rsidRDefault="0086281D" w:rsidP="0086281D">
      <w:pPr>
        <w:spacing w:after="377"/>
      </w:pPr>
    </w:p>
    <w:sectPr w:rsidR="008628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ont339">
    <w:altName w:val="Calibri"/>
    <w:charset w:val="01"/>
    <w:family w:val="auto"/>
    <w:pitch w:val="variable"/>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DejaVu Sans">
    <w:charset w:val="01"/>
    <w:family w:val="auto"/>
    <w:pitch w:val="variable"/>
  </w:font>
  <w:font w:name="Droid Sans Devanagari">
    <w:charset w:val="01"/>
    <w:family w:val="auto"/>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Merriweather">
    <w:panose1 w:val="00000500000000000000"/>
    <w:charset w:val="00"/>
    <w:family w:val="auto"/>
    <w:pitch w:val="variable"/>
    <w:sig w:usb0="20000207" w:usb1="00000002" w:usb2="00000000" w:usb3="00000000" w:csb0="00000197" w:csb1="00000000"/>
  </w:font>
  <w:font w:name="Lato">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ff2">
    <w:altName w:val="Times New Roman"/>
    <w:charset w:val="00"/>
    <w:family w:val="roman"/>
    <w:notTrueType/>
    <w:pitch w:val="default"/>
  </w:font>
  <w:font w:name="Helvetica">
    <w:altName w:val="Arial"/>
    <w:panose1 w:val="020B05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001"/>
    <w:lvl w:ilvl="0">
      <w:start w:val="1"/>
      <w:numFmt w:val="decimal"/>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Roman"/>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Roman"/>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Roman"/>
      <w:lvlText w:val="%9."/>
      <w:lvlJc w:val="left"/>
      <w:pPr>
        <w:tabs>
          <w:tab w:val="num" w:pos="0"/>
        </w:tabs>
        <w:ind w:left="6480" w:hanging="480"/>
      </w:pPr>
    </w:lvl>
  </w:abstractNum>
  <w:abstractNum w:abstractNumId="1" w15:restartNumberingAfterBreak="0">
    <w:nsid w:val="00000002"/>
    <w:multiLevelType w:val="multilevel"/>
    <w:tmpl w:val="00000002"/>
    <w:name w:val="WWNum1002"/>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2" w15:restartNumberingAfterBreak="0">
    <w:nsid w:val="00000003"/>
    <w:multiLevelType w:val="multilevel"/>
    <w:tmpl w:val="00000003"/>
    <w:name w:val="WWNum1003"/>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3" w15:restartNumberingAfterBreak="0">
    <w:nsid w:val="00000004"/>
    <w:multiLevelType w:val="multilevel"/>
    <w:tmpl w:val="00000004"/>
    <w:name w:val="WWNum1004"/>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4" w15:restartNumberingAfterBreak="0">
    <w:nsid w:val="00000005"/>
    <w:multiLevelType w:val="multilevel"/>
    <w:tmpl w:val="00000005"/>
    <w:name w:val="WWNum1005"/>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5" w15:restartNumberingAfterBreak="0">
    <w:nsid w:val="00000006"/>
    <w:multiLevelType w:val="multilevel"/>
    <w:tmpl w:val="00000006"/>
    <w:name w:val="WWNum1006"/>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6" w15:restartNumberingAfterBreak="0">
    <w:nsid w:val="00000007"/>
    <w:multiLevelType w:val="multilevel"/>
    <w:tmpl w:val="00000007"/>
    <w:name w:val="WWNum1007"/>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7" w15:restartNumberingAfterBreak="0">
    <w:nsid w:val="00000008"/>
    <w:multiLevelType w:val="multilevel"/>
    <w:tmpl w:val="00000008"/>
    <w:name w:val="WWNum1008"/>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8" w15:restartNumberingAfterBreak="0">
    <w:nsid w:val="00000009"/>
    <w:multiLevelType w:val="multilevel"/>
    <w:tmpl w:val="00000009"/>
    <w:name w:val="WWNum1009"/>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9" w15:restartNumberingAfterBreak="0">
    <w:nsid w:val="0000000A"/>
    <w:multiLevelType w:val="multilevel"/>
    <w:tmpl w:val="0000000A"/>
    <w:name w:val="WWNum1010"/>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0" w15:restartNumberingAfterBreak="0">
    <w:nsid w:val="0000000B"/>
    <w:multiLevelType w:val="multilevel"/>
    <w:tmpl w:val="0000000B"/>
    <w:name w:val="WWNum1011"/>
    <w:lvl w:ilvl="0">
      <w:numFmt w:val="bullet"/>
      <w:lvlText w:val=""/>
      <w:lvlJc w:val="left"/>
      <w:pPr>
        <w:tabs>
          <w:tab w:val="num" w:pos="0"/>
        </w:tabs>
        <w:ind w:left="720" w:hanging="480"/>
      </w:pPr>
      <w:rPr>
        <w:rFonts w:ascii="Symbol" w:hAnsi="Symbol"/>
      </w:rPr>
    </w:lvl>
    <w:lvl w:ilvl="1">
      <w:numFmt w:val="bullet"/>
      <w:lvlText w:val=""/>
      <w:lvlJc w:val="left"/>
      <w:pPr>
        <w:tabs>
          <w:tab w:val="num" w:pos="0"/>
        </w:tabs>
        <w:ind w:left="1440" w:hanging="480"/>
      </w:pPr>
      <w:rPr>
        <w:rFonts w:ascii="Symbol" w:hAnsi="Symbol"/>
      </w:rPr>
    </w:lvl>
    <w:lvl w:ilvl="2">
      <w:numFmt w:val="bullet"/>
      <w:lvlText w:val=""/>
      <w:lvlJc w:val="left"/>
      <w:pPr>
        <w:tabs>
          <w:tab w:val="num" w:pos="0"/>
        </w:tabs>
        <w:ind w:left="2160" w:hanging="480"/>
      </w:pPr>
      <w:rPr>
        <w:rFonts w:ascii="Symbol" w:hAnsi="Symbol"/>
      </w:rPr>
    </w:lvl>
    <w:lvl w:ilvl="3">
      <w:numFmt w:val="bullet"/>
      <w:lvlText w:val=""/>
      <w:lvlJc w:val="left"/>
      <w:pPr>
        <w:tabs>
          <w:tab w:val="num" w:pos="0"/>
        </w:tabs>
        <w:ind w:left="2880" w:hanging="480"/>
      </w:pPr>
      <w:rPr>
        <w:rFonts w:ascii="Symbol" w:hAnsi="Symbol"/>
      </w:rPr>
    </w:lvl>
    <w:lvl w:ilvl="4">
      <w:numFmt w:val="bullet"/>
      <w:lvlText w:val=""/>
      <w:lvlJc w:val="left"/>
      <w:pPr>
        <w:tabs>
          <w:tab w:val="num" w:pos="0"/>
        </w:tabs>
        <w:ind w:left="3600" w:hanging="480"/>
      </w:pPr>
      <w:rPr>
        <w:rFonts w:ascii="Symbol" w:hAnsi="Symbol"/>
      </w:rPr>
    </w:lvl>
    <w:lvl w:ilvl="5">
      <w:numFmt w:val="bullet"/>
      <w:lvlText w:val=""/>
      <w:lvlJc w:val="left"/>
      <w:pPr>
        <w:tabs>
          <w:tab w:val="num" w:pos="0"/>
        </w:tabs>
        <w:ind w:left="4320" w:hanging="480"/>
      </w:pPr>
      <w:rPr>
        <w:rFonts w:ascii="Symbol" w:hAnsi="Symbol"/>
      </w:rPr>
    </w:lvl>
    <w:lvl w:ilvl="6">
      <w:numFmt w:val="bullet"/>
      <w:lvlText w:val=""/>
      <w:lvlJc w:val="left"/>
      <w:pPr>
        <w:tabs>
          <w:tab w:val="num" w:pos="0"/>
        </w:tabs>
        <w:ind w:left="5040" w:hanging="480"/>
      </w:pPr>
      <w:rPr>
        <w:rFonts w:ascii="Symbol" w:hAnsi="Symbol"/>
      </w:rPr>
    </w:lvl>
    <w:lvl w:ilvl="7">
      <w:numFmt w:val="bullet"/>
      <w:lvlText w:val=""/>
      <w:lvlJc w:val="left"/>
      <w:pPr>
        <w:tabs>
          <w:tab w:val="num" w:pos="0"/>
        </w:tabs>
        <w:ind w:left="5760" w:hanging="480"/>
      </w:pPr>
      <w:rPr>
        <w:rFonts w:ascii="Symbol" w:hAnsi="Symbol"/>
      </w:rPr>
    </w:lvl>
    <w:lvl w:ilvl="8">
      <w:numFmt w:val="bullet"/>
      <w:lvlText w:val=""/>
      <w:lvlJc w:val="left"/>
      <w:pPr>
        <w:tabs>
          <w:tab w:val="num" w:pos="0"/>
        </w:tabs>
        <w:ind w:left="6480" w:hanging="480"/>
      </w:pPr>
      <w:rPr>
        <w:rFonts w:ascii="Symbol" w:hAnsi="Symbol"/>
      </w:rPr>
    </w:lvl>
  </w:abstractNum>
  <w:abstractNum w:abstractNumId="11" w15:restartNumberingAfterBreak="0">
    <w:nsid w:val="0000000C"/>
    <w:multiLevelType w:val="multilevel"/>
    <w:tmpl w:val="000000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0000000D"/>
    <w:multiLevelType w:val="multilevel"/>
    <w:tmpl w:val="0000000D"/>
    <w:lvl w:ilvl="0">
      <w:start w:val="1"/>
      <w:numFmt w:val="decimal"/>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Roman"/>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Roman"/>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Roman"/>
      <w:lvlText w:val="%9."/>
      <w:lvlJc w:val="left"/>
      <w:pPr>
        <w:tabs>
          <w:tab w:val="num" w:pos="0"/>
        </w:tabs>
        <w:ind w:left="6480" w:hanging="480"/>
      </w:pPr>
    </w:lvl>
  </w:abstractNum>
  <w:abstractNum w:abstractNumId="13" w15:restartNumberingAfterBreak="0">
    <w:nsid w:val="00B00C63"/>
    <w:multiLevelType w:val="multilevel"/>
    <w:tmpl w:val="BDD05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026D8B"/>
    <w:multiLevelType w:val="multilevel"/>
    <w:tmpl w:val="75E6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0F32A3"/>
    <w:multiLevelType w:val="multilevel"/>
    <w:tmpl w:val="8F78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150352"/>
    <w:multiLevelType w:val="multilevel"/>
    <w:tmpl w:val="1CF8AD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680FD2"/>
    <w:multiLevelType w:val="multilevel"/>
    <w:tmpl w:val="434A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243BBF"/>
    <w:multiLevelType w:val="hybridMultilevel"/>
    <w:tmpl w:val="A3A68B4E"/>
    <w:lvl w:ilvl="0" w:tplc="B4709E3A">
      <w:start w:val="1"/>
      <w:numFmt w:val="bullet"/>
      <w:lvlText w:val=""/>
      <w:lvlJc w:val="left"/>
      <w:pPr>
        <w:ind w:left="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7DF80DAE">
      <w:start w:val="1"/>
      <w:numFmt w:val="bullet"/>
      <w:lvlText w:val="o"/>
      <w:lvlJc w:val="left"/>
      <w:pPr>
        <w:ind w:left="108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45DC66CA">
      <w:start w:val="1"/>
      <w:numFmt w:val="bullet"/>
      <w:lvlText w:val="▪"/>
      <w:lvlJc w:val="left"/>
      <w:pPr>
        <w:ind w:left="180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CD96776E">
      <w:start w:val="1"/>
      <w:numFmt w:val="bullet"/>
      <w:lvlText w:val="•"/>
      <w:lvlJc w:val="left"/>
      <w:pPr>
        <w:ind w:left="252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4BDC8ADC">
      <w:start w:val="1"/>
      <w:numFmt w:val="bullet"/>
      <w:lvlText w:val="o"/>
      <w:lvlJc w:val="left"/>
      <w:pPr>
        <w:ind w:left="324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B6C67134">
      <w:start w:val="1"/>
      <w:numFmt w:val="bullet"/>
      <w:lvlText w:val="▪"/>
      <w:lvlJc w:val="left"/>
      <w:pPr>
        <w:ind w:left="396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665442C2">
      <w:start w:val="1"/>
      <w:numFmt w:val="bullet"/>
      <w:lvlText w:val="•"/>
      <w:lvlJc w:val="left"/>
      <w:pPr>
        <w:ind w:left="468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6E009514">
      <w:start w:val="1"/>
      <w:numFmt w:val="bullet"/>
      <w:lvlText w:val="o"/>
      <w:lvlJc w:val="left"/>
      <w:pPr>
        <w:ind w:left="540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A67A480E">
      <w:start w:val="1"/>
      <w:numFmt w:val="bullet"/>
      <w:lvlText w:val="▪"/>
      <w:lvlJc w:val="left"/>
      <w:pPr>
        <w:ind w:left="612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19" w15:restartNumberingAfterBreak="0">
    <w:nsid w:val="338836FF"/>
    <w:multiLevelType w:val="multilevel"/>
    <w:tmpl w:val="286A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B103AC"/>
    <w:multiLevelType w:val="hybridMultilevel"/>
    <w:tmpl w:val="2E083BE2"/>
    <w:lvl w:ilvl="0" w:tplc="D196F954">
      <w:start w:val="1"/>
      <w:numFmt w:val="bullet"/>
      <w:lvlText w:val=""/>
      <w:lvlJc w:val="left"/>
      <w:pPr>
        <w:ind w:left="42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AC1C2D8E">
      <w:start w:val="1"/>
      <w:numFmt w:val="bullet"/>
      <w:lvlText w:val="o"/>
      <w:lvlJc w:val="left"/>
      <w:pPr>
        <w:ind w:left="150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F718DA32">
      <w:start w:val="1"/>
      <w:numFmt w:val="bullet"/>
      <w:lvlText w:val="▪"/>
      <w:lvlJc w:val="left"/>
      <w:pPr>
        <w:ind w:left="222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33129D52">
      <w:start w:val="1"/>
      <w:numFmt w:val="bullet"/>
      <w:lvlText w:val="•"/>
      <w:lvlJc w:val="left"/>
      <w:pPr>
        <w:ind w:left="294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01C2DF0C">
      <w:start w:val="1"/>
      <w:numFmt w:val="bullet"/>
      <w:lvlText w:val="o"/>
      <w:lvlJc w:val="left"/>
      <w:pPr>
        <w:ind w:left="366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91308B4C">
      <w:start w:val="1"/>
      <w:numFmt w:val="bullet"/>
      <w:lvlText w:val="▪"/>
      <w:lvlJc w:val="left"/>
      <w:pPr>
        <w:ind w:left="438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4D46D8AE">
      <w:start w:val="1"/>
      <w:numFmt w:val="bullet"/>
      <w:lvlText w:val="•"/>
      <w:lvlJc w:val="left"/>
      <w:pPr>
        <w:ind w:left="510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476C6998">
      <w:start w:val="1"/>
      <w:numFmt w:val="bullet"/>
      <w:lvlText w:val="o"/>
      <w:lvlJc w:val="left"/>
      <w:pPr>
        <w:ind w:left="582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834C85FC">
      <w:start w:val="1"/>
      <w:numFmt w:val="bullet"/>
      <w:lvlText w:val="▪"/>
      <w:lvlJc w:val="left"/>
      <w:pPr>
        <w:ind w:left="654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21" w15:restartNumberingAfterBreak="0">
    <w:nsid w:val="3A57683E"/>
    <w:multiLevelType w:val="multilevel"/>
    <w:tmpl w:val="A9D4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347EC4"/>
    <w:multiLevelType w:val="hybridMultilevel"/>
    <w:tmpl w:val="E996CDAA"/>
    <w:lvl w:ilvl="0" w:tplc="6DEEB220">
      <w:start w:val="1"/>
      <w:numFmt w:val="bullet"/>
      <w:lvlText w:val=""/>
      <w:lvlJc w:val="left"/>
      <w:pPr>
        <w:ind w:left="42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EA4E6504">
      <w:start w:val="1"/>
      <w:numFmt w:val="bullet"/>
      <w:lvlText w:val="o"/>
      <w:lvlJc w:val="left"/>
      <w:pPr>
        <w:ind w:left="150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E7309C02">
      <w:start w:val="1"/>
      <w:numFmt w:val="bullet"/>
      <w:lvlText w:val="▪"/>
      <w:lvlJc w:val="left"/>
      <w:pPr>
        <w:ind w:left="222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801E66DA">
      <w:start w:val="1"/>
      <w:numFmt w:val="bullet"/>
      <w:lvlText w:val="•"/>
      <w:lvlJc w:val="left"/>
      <w:pPr>
        <w:ind w:left="294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166EEC00">
      <w:start w:val="1"/>
      <w:numFmt w:val="bullet"/>
      <w:lvlText w:val="o"/>
      <w:lvlJc w:val="left"/>
      <w:pPr>
        <w:ind w:left="366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657A5A1A">
      <w:start w:val="1"/>
      <w:numFmt w:val="bullet"/>
      <w:lvlText w:val="▪"/>
      <w:lvlJc w:val="left"/>
      <w:pPr>
        <w:ind w:left="438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FFBA21E4">
      <w:start w:val="1"/>
      <w:numFmt w:val="bullet"/>
      <w:lvlText w:val="•"/>
      <w:lvlJc w:val="left"/>
      <w:pPr>
        <w:ind w:left="510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9B86FB66">
      <w:start w:val="1"/>
      <w:numFmt w:val="bullet"/>
      <w:lvlText w:val="o"/>
      <w:lvlJc w:val="left"/>
      <w:pPr>
        <w:ind w:left="582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416E914A">
      <w:start w:val="1"/>
      <w:numFmt w:val="bullet"/>
      <w:lvlText w:val="▪"/>
      <w:lvlJc w:val="left"/>
      <w:pPr>
        <w:ind w:left="6545"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23" w15:restartNumberingAfterBreak="0">
    <w:nsid w:val="68606D9D"/>
    <w:multiLevelType w:val="hybridMultilevel"/>
    <w:tmpl w:val="E0189EA0"/>
    <w:lvl w:ilvl="0" w:tplc="0D68953C">
      <w:start w:val="1"/>
      <w:numFmt w:val="bullet"/>
      <w:lvlText w:val=""/>
      <w:lvlJc w:val="left"/>
      <w:pPr>
        <w:ind w:left="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898E92DC">
      <w:start w:val="1"/>
      <w:numFmt w:val="bullet"/>
      <w:lvlText w:val="o"/>
      <w:lvlJc w:val="left"/>
      <w:pPr>
        <w:ind w:left="108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794CD056">
      <w:start w:val="1"/>
      <w:numFmt w:val="bullet"/>
      <w:lvlText w:val="▪"/>
      <w:lvlJc w:val="left"/>
      <w:pPr>
        <w:ind w:left="180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1840A2AC">
      <w:start w:val="1"/>
      <w:numFmt w:val="bullet"/>
      <w:lvlText w:val="•"/>
      <w:lvlJc w:val="left"/>
      <w:pPr>
        <w:ind w:left="252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47A4D0D6">
      <w:start w:val="1"/>
      <w:numFmt w:val="bullet"/>
      <w:lvlText w:val="o"/>
      <w:lvlJc w:val="left"/>
      <w:pPr>
        <w:ind w:left="324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1B74B804">
      <w:start w:val="1"/>
      <w:numFmt w:val="bullet"/>
      <w:lvlText w:val="▪"/>
      <w:lvlJc w:val="left"/>
      <w:pPr>
        <w:ind w:left="396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09EE359E">
      <w:start w:val="1"/>
      <w:numFmt w:val="bullet"/>
      <w:lvlText w:val="•"/>
      <w:lvlJc w:val="left"/>
      <w:pPr>
        <w:ind w:left="468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4C4A0964">
      <w:start w:val="1"/>
      <w:numFmt w:val="bullet"/>
      <w:lvlText w:val="o"/>
      <w:lvlJc w:val="left"/>
      <w:pPr>
        <w:ind w:left="540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82243A50">
      <w:start w:val="1"/>
      <w:numFmt w:val="bullet"/>
      <w:lvlText w:val="▪"/>
      <w:lvlJc w:val="left"/>
      <w:pPr>
        <w:ind w:left="612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24" w15:restartNumberingAfterBreak="0">
    <w:nsid w:val="6BA911A5"/>
    <w:multiLevelType w:val="hybridMultilevel"/>
    <w:tmpl w:val="548A86D2"/>
    <w:lvl w:ilvl="0" w:tplc="CAA0176E">
      <w:start w:val="1"/>
      <w:numFmt w:val="bullet"/>
      <w:lvlText w:val=""/>
      <w:lvlJc w:val="left"/>
      <w:pPr>
        <w:ind w:left="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4C28FE88">
      <w:start w:val="1"/>
      <w:numFmt w:val="bullet"/>
      <w:lvlText w:val="o"/>
      <w:lvlJc w:val="left"/>
      <w:pPr>
        <w:ind w:left="108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38F6A1C8">
      <w:start w:val="1"/>
      <w:numFmt w:val="bullet"/>
      <w:lvlText w:val="▪"/>
      <w:lvlJc w:val="left"/>
      <w:pPr>
        <w:ind w:left="180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1668D11C">
      <w:start w:val="1"/>
      <w:numFmt w:val="bullet"/>
      <w:lvlText w:val="•"/>
      <w:lvlJc w:val="left"/>
      <w:pPr>
        <w:ind w:left="252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C95A144E">
      <w:start w:val="1"/>
      <w:numFmt w:val="bullet"/>
      <w:lvlText w:val="o"/>
      <w:lvlJc w:val="left"/>
      <w:pPr>
        <w:ind w:left="324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7C66C558">
      <w:start w:val="1"/>
      <w:numFmt w:val="bullet"/>
      <w:lvlText w:val="▪"/>
      <w:lvlJc w:val="left"/>
      <w:pPr>
        <w:ind w:left="396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44B428CA">
      <w:start w:val="1"/>
      <w:numFmt w:val="bullet"/>
      <w:lvlText w:val="•"/>
      <w:lvlJc w:val="left"/>
      <w:pPr>
        <w:ind w:left="468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3A38EA0C">
      <w:start w:val="1"/>
      <w:numFmt w:val="bullet"/>
      <w:lvlText w:val="o"/>
      <w:lvlJc w:val="left"/>
      <w:pPr>
        <w:ind w:left="540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79BE0422">
      <w:start w:val="1"/>
      <w:numFmt w:val="bullet"/>
      <w:lvlText w:val="▪"/>
      <w:lvlJc w:val="left"/>
      <w:pPr>
        <w:ind w:left="6120"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num w:numId="1" w16cid:durableId="998995389">
    <w:abstractNumId w:val="24"/>
  </w:num>
  <w:num w:numId="2" w16cid:durableId="1009213108">
    <w:abstractNumId w:val="23"/>
  </w:num>
  <w:num w:numId="3" w16cid:durableId="726488804">
    <w:abstractNumId w:val="20"/>
  </w:num>
  <w:num w:numId="4" w16cid:durableId="1547133973">
    <w:abstractNumId w:val="22"/>
  </w:num>
  <w:num w:numId="5" w16cid:durableId="2016376571">
    <w:abstractNumId w:val="18"/>
  </w:num>
  <w:num w:numId="6" w16cid:durableId="868176246">
    <w:abstractNumId w:val="17"/>
  </w:num>
  <w:num w:numId="7" w16cid:durableId="1908177013">
    <w:abstractNumId w:val="15"/>
  </w:num>
  <w:num w:numId="8" w16cid:durableId="503128965">
    <w:abstractNumId w:val="19"/>
  </w:num>
  <w:num w:numId="9" w16cid:durableId="968169646">
    <w:abstractNumId w:val="21"/>
  </w:num>
  <w:num w:numId="10" w16cid:durableId="1315720209">
    <w:abstractNumId w:val="14"/>
  </w:num>
  <w:num w:numId="11" w16cid:durableId="942879880">
    <w:abstractNumId w:val="16"/>
  </w:num>
  <w:num w:numId="12" w16cid:durableId="228616978">
    <w:abstractNumId w:val="13"/>
  </w:num>
  <w:num w:numId="13" w16cid:durableId="799418456">
    <w:abstractNumId w:val="0"/>
  </w:num>
  <w:num w:numId="14" w16cid:durableId="1627200537">
    <w:abstractNumId w:val="1"/>
  </w:num>
  <w:num w:numId="15" w16cid:durableId="809439440">
    <w:abstractNumId w:val="2"/>
  </w:num>
  <w:num w:numId="16" w16cid:durableId="761070904">
    <w:abstractNumId w:val="3"/>
  </w:num>
  <w:num w:numId="17" w16cid:durableId="1695764030">
    <w:abstractNumId w:val="4"/>
  </w:num>
  <w:num w:numId="18" w16cid:durableId="1457021517">
    <w:abstractNumId w:val="5"/>
  </w:num>
  <w:num w:numId="19" w16cid:durableId="2112511791">
    <w:abstractNumId w:val="6"/>
  </w:num>
  <w:num w:numId="20" w16cid:durableId="1737778764">
    <w:abstractNumId w:val="7"/>
  </w:num>
  <w:num w:numId="21" w16cid:durableId="1260406736">
    <w:abstractNumId w:val="8"/>
  </w:num>
  <w:num w:numId="22" w16cid:durableId="897715448">
    <w:abstractNumId w:val="9"/>
  </w:num>
  <w:num w:numId="23" w16cid:durableId="1216501667">
    <w:abstractNumId w:val="10"/>
  </w:num>
  <w:num w:numId="24" w16cid:durableId="1471365467">
    <w:abstractNumId w:val="11"/>
  </w:num>
  <w:num w:numId="25" w16cid:durableId="18797362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43C"/>
    <w:rsid w:val="0013622C"/>
    <w:rsid w:val="001A4A49"/>
    <w:rsid w:val="001B3A99"/>
    <w:rsid w:val="001E6C2E"/>
    <w:rsid w:val="002027AA"/>
    <w:rsid w:val="00246CC6"/>
    <w:rsid w:val="00375A77"/>
    <w:rsid w:val="00452E86"/>
    <w:rsid w:val="004F10A8"/>
    <w:rsid w:val="0075143C"/>
    <w:rsid w:val="00770FB1"/>
    <w:rsid w:val="00803C32"/>
    <w:rsid w:val="0086281D"/>
    <w:rsid w:val="00915B8A"/>
    <w:rsid w:val="00990AC7"/>
    <w:rsid w:val="00A56216"/>
    <w:rsid w:val="00AC1A0D"/>
    <w:rsid w:val="00B13CFB"/>
    <w:rsid w:val="00D8525A"/>
    <w:rsid w:val="00E47306"/>
    <w:rsid w:val="00EA56A8"/>
    <w:rsid w:val="00EB27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C3E1F"/>
  <w15:chartTrackingRefBased/>
  <w15:docId w15:val="{D255868C-1516-4854-9724-C34C1A599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43C"/>
    <w:pPr>
      <w:spacing w:after="55" w:line="240" w:lineRule="auto"/>
      <w:ind w:left="-15" w:right="-14" w:firstLine="415"/>
    </w:pPr>
    <w:rPr>
      <w:rFonts w:ascii="Times New Roman" w:eastAsia="Times New Roman" w:hAnsi="Times New Roman" w:cs="Times New Roman"/>
      <w:color w:val="000000"/>
      <w:kern w:val="0"/>
      <w:sz w:val="28"/>
      <w:lang w:eastAsia="en-IN"/>
      <w14:ligatures w14:val="none"/>
    </w:rPr>
  </w:style>
  <w:style w:type="paragraph" w:styleId="Heading1">
    <w:name w:val="heading 1"/>
    <w:next w:val="Normal"/>
    <w:link w:val="Heading1Char"/>
    <w:qFormat/>
    <w:rsid w:val="00EA56A8"/>
    <w:pPr>
      <w:keepNext/>
      <w:keepLines/>
      <w:spacing w:after="376" w:line="316" w:lineRule="auto"/>
      <w:ind w:left="-5" w:right="-15" w:hanging="10"/>
      <w:outlineLvl w:val="0"/>
    </w:pPr>
    <w:rPr>
      <w:rFonts w:ascii="Times New Roman" w:eastAsia="Times New Roman" w:hAnsi="Times New Roman" w:cs="Times New Roman"/>
      <w:color w:val="000000"/>
      <w:kern w:val="0"/>
      <w:sz w:val="32"/>
      <w:lang w:eastAsia="en-IN"/>
      <w14:ligatures w14:val="none"/>
    </w:rPr>
  </w:style>
  <w:style w:type="paragraph" w:styleId="Heading2">
    <w:name w:val="heading 2"/>
    <w:basedOn w:val="Normal"/>
    <w:next w:val="Normal"/>
    <w:link w:val="Heading2Char"/>
    <w:unhideWhenUsed/>
    <w:qFormat/>
    <w:rsid w:val="00915B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375A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BodyText"/>
    <w:link w:val="Heading4Char"/>
    <w:qFormat/>
    <w:rsid w:val="0086281D"/>
    <w:pPr>
      <w:keepNext/>
      <w:keepLines/>
      <w:suppressAutoHyphens/>
      <w:spacing w:before="200" w:after="0"/>
      <w:ind w:left="0" w:right="0" w:firstLine="0"/>
      <w:outlineLvl w:val="3"/>
    </w:pPr>
    <w:rPr>
      <w:rFonts w:ascii="Calibri" w:eastAsia="font339" w:hAnsi="Calibri" w:cs="font339"/>
      <w:bCs/>
      <w:i/>
      <w:color w:val="4F81BD"/>
      <w:sz w:val="24"/>
      <w:szCs w:val="24"/>
      <w:lang w:val="en-US" w:eastAsia="en-US"/>
    </w:rPr>
  </w:style>
  <w:style w:type="paragraph" w:styleId="Heading5">
    <w:name w:val="heading 5"/>
    <w:basedOn w:val="Normal"/>
    <w:next w:val="BodyText"/>
    <w:link w:val="Heading5Char"/>
    <w:qFormat/>
    <w:rsid w:val="0086281D"/>
    <w:pPr>
      <w:keepNext/>
      <w:keepLines/>
      <w:suppressAutoHyphens/>
      <w:spacing w:before="200" w:after="0"/>
      <w:ind w:left="0" w:right="0" w:firstLine="0"/>
      <w:outlineLvl w:val="4"/>
    </w:pPr>
    <w:rPr>
      <w:rFonts w:ascii="Calibri" w:eastAsia="font339" w:hAnsi="Calibri" w:cs="font339"/>
      <w:iCs/>
      <w:color w:val="4F81BD"/>
      <w:sz w:val="24"/>
      <w:szCs w:val="24"/>
      <w:lang w:val="en-US" w:eastAsia="en-US"/>
    </w:rPr>
  </w:style>
  <w:style w:type="paragraph" w:styleId="Heading6">
    <w:name w:val="heading 6"/>
    <w:basedOn w:val="Normal"/>
    <w:next w:val="BodyText"/>
    <w:link w:val="Heading6Char"/>
    <w:qFormat/>
    <w:rsid w:val="0086281D"/>
    <w:pPr>
      <w:keepNext/>
      <w:keepLines/>
      <w:suppressAutoHyphens/>
      <w:spacing w:before="200" w:after="0"/>
      <w:ind w:left="0" w:right="0" w:firstLine="0"/>
      <w:outlineLvl w:val="5"/>
    </w:pPr>
    <w:rPr>
      <w:rFonts w:ascii="Calibri" w:eastAsia="font339" w:hAnsi="Calibri" w:cs="font339"/>
      <w:color w:val="4F81BD"/>
      <w:sz w:val="24"/>
      <w:szCs w:val="24"/>
      <w:lang w:val="en-US" w:eastAsia="en-US"/>
    </w:rPr>
  </w:style>
  <w:style w:type="paragraph" w:styleId="Heading7">
    <w:name w:val="heading 7"/>
    <w:basedOn w:val="Normal"/>
    <w:next w:val="BodyText"/>
    <w:link w:val="Heading7Char"/>
    <w:qFormat/>
    <w:rsid w:val="0086281D"/>
    <w:pPr>
      <w:keepNext/>
      <w:keepLines/>
      <w:suppressAutoHyphens/>
      <w:spacing w:before="200" w:after="0"/>
      <w:ind w:left="0" w:right="0" w:firstLine="0"/>
      <w:outlineLvl w:val="6"/>
    </w:pPr>
    <w:rPr>
      <w:rFonts w:ascii="Calibri" w:eastAsia="font339" w:hAnsi="Calibri" w:cs="font339"/>
      <w:color w:val="4F81BD"/>
      <w:sz w:val="24"/>
      <w:szCs w:val="24"/>
      <w:lang w:val="en-US" w:eastAsia="en-US"/>
    </w:rPr>
  </w:style>
  <w:style w:type="paragraph" w:styleId="Heading8">
    <w:name w:val="heading 8"/>
    <w:basedOn w:val="Normal"/>
    <w:next w:val="BodyText"/>
    <w:link w:val="Heading8Char"/>
    <w:qFormat/>
    <w:rsid w:val="0086281D"/>
    <w:pPr>
      <w:keepNext/>
      <w:keepLines/>
      <w:suppressAutoHyphens/>
      <w:spacing w:before="200" w:after="0"/>
      <w:ind w:left="0" w:right="0" w:firstLine="0"/>
      <w:outlineLvl w:val="7"/>
    </w:pPr>
    <w:rPr>
      <w:rFonts w:ascii="Calibri" w:eastAsia="font339" w:hAnsi="Calibri" w:cs="font339"/>
      <w:color w:val="4F81BD"/>
      <w:sz w:val="24"/>
      <w:szCs w:val="24"/>
      <w:lang w:val="en-US" w:eastAsia="en-US"/>
    </w:rPr>
  </w:style>
  <w:style w:type="paragraph" w:styleId="Heading9">
    <w:name w:val="heading 9"/>
    <w:basedOn w:val="Normal"/>
    <w:next w:val="BodyText"/>
    <w:link w:val="Heading9Char"/>
    <w:qFormat/>
    <w:rsid w:val="0086281D"/>
    <w:pPr>
      <w:keepNext/>
      <w:keepLines/>
      <w:suppressAutoHyphens/>
      <w:spacing w:before="200" w:after="0"/>
      <w:ind w:left="0" w:right="0" w:firstLine="0"/>
      <w:outlineLvl w:val="8"/>
    </w:pPr>
    <w:rPr>
      <w:rFonts w:ascii="Calibri" w:eastAsia="font339" w:hAnsi="Calibri" w:cs="font339"/>
      <w:color w:val="4F81B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6A8"/>
    <w:rPr>
      <w:rFonts w:ascii="Times New Roman" w:eastAsia="Times New Roman" w:hAnsi="Times New Roman" w:cs="Times New Roman"/>
      <w:color w:val="000000"/>
      <w:kern w:val="0"/>
      <w:sz w:val="32"/>
      <w:lang w:eastAsia="en-IN"/>
      <w14:ligatures w14:val="none"/>
    </w:rPr>
  </w:style>
  <w:style w:type="table" w:customStyle="1" w:styleId="TableGrid">
    <w:name w:val="TableGrid"/>
    <w:rsid w:val="00EA56A8"/>
    <w:pPr>
      <w:spacing w:after="0" w:line="240" w:lineRule="auto"/>
    </w:pPr>
    <w:rPr>
      <w:rFonts w:eastAsiaTheme="minorEastAsia"/>
      <w:kern w:val="0"/>
      <w:lang w:eastAsia="en-IN"/>
      <w14:ligatures w14:val="none"/>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375A77"/>
    <w:rPr>
      <w:rFonts w:asciiTheme="majorHAnsi" w:eastAsiaTheme="majorEastAsia" w:hAnsiTheme="majorHAnsi" w:cstheme="majorBidi"/>
      <w:color w:val="1F3763" w:themeColor="accent1" w:themeShade="7F"/>
      <w:kern w:val="0"/>
      <w:sz w:val="24"/>
      <w:szCs w:val="24"/>
      <w:lang w:eastAsia="en-IN"/>
      <w14:ligatures w14:val="none"/>
    </w:rPr>
  </w:style>
  <w:style w:type="paragraph" w:customStyle="1" w:styleId="p">
    <w:name w:val="p"/>
    <w:basedOn w:val="Normal"/>
    <w:rsid w:val="00375A77"/>
    <w:pPr>
      <w:spacing w:before="100" w:beforeAutospacing="1" w:after="100" w:afterAutospacing="1"/>
      <w:ind w:left="0" w:right="0" w:firstLine="0"/>
    </w:pPr>
    <w:rPr>
      <w:color w:val="auto"/>
      <w:sz w:val="24"/>
      <w:szCs w:val="24"/>
    </w:rPr>
  </w:style>
  <w:style w:type="character" w:styleId="Hyperlink">
    <w:name w:val="Hyperlink"/>
    <w:basedOn w:val="DefaultParagraphFont"/>
    <w:unhideWhenUsed/>
    <w:rsid w:val="00375A77"/>
    <w:rPr>
      <w:color w:val="0000FF"/>
      <w:u w:val="single"/>
    </w:rPr>
  </w:style>
  <w:style w:type="character" w:customStyle="1" w:styleId="mtext">
    <w:name w:val="mtext"/>
    <w:basedOn w:val="DefaultParagraphFont"/>
    <w:rsid w:val="00375A77"/>
  </w:style>
  <w:style w:type="character" w:customStyle="1" w:styleId="mo">
    <w:name w:val="mo"/>
    <w:basedOn w:val="DefaultParagraphFont"/>
    <w:rsid w:val="00375A77"/>
  </w:style>
  <w:style w:type="character" w:customStyle="1" w:styleId="mi">
    <w:name w:val="mi"/>
    <w:basedOn w:val="DefaultParagraphFont"/>
    <w:rsid w:val="00375A77"/>
  </w:style>
  <w:style w:type="paragraph" w:styleId="NormalWeb">
    <w:name w:val="Normal (Web)"/>
    <w:basedOn w:val="Normal"/>
    <w:uiPriority w:val="99"/>
    <w:unhideWhenUsed/>
    <w:rsid w:val="00375A77"/>
    <w:pPr>
      <w:spacing w:before="100" w:beforeAutospacing="1" w:after="100" w:afterAutospacing="1"/>
      <w:ind w:left="0" w:right="0" w:firstLine="0"/>
    </w:pPr>
    <w:rPr>
      <w:color w:val="auto"/>
      <w:sz w:val="24"/>
      <w:szCs w:val="24"/>
    </w:rPr>
  </w:style>
  <w:style w:type="character" w:styleId="Emphasis">
    <w:name w:val="Emphasis"/>
    <w:basedOn w:val="DefaultParagraphFont"/>
    <w:uiPriority w:val="20"/>
    <w:qFormat/>
    <w:rsid w:val="00375A77"/>
    <w:rPr>
      <w:i/>
      <w:iCs/>
    </w:rPr>
  </w:style>
  <w:style w:type="character" w:customStyle="1" w:styleId="mn">
    <w:name w:val="mn"/>
    <w:basedOn w:val="DefaultParagraphFont"/>
    <w:rsid w:val="00375A77"/>
  </w:style>
  <w:style w:type="character" w:customStyle="1" w:styleId="Heading2Char">
    <w:name w:val="Heading 2 Char"/>
    <w:basedOn w:val="DefaultParagraphFont"/>
    <w:link w:val="Heading2"/>
    <w:uiPriority w:val="9"/>
    <w:rsid w:val="00915B8A"/>
    <w:rPr>
      <w:rFonts w:asciiTheme="majorHAnsi" w:eastAsiaTheme="majorEastAsia" w:hAnsiTheme="majorHAnsi" w:cstheme="majorBidi"/>
      <w:color w:val="2F5496" w:themeColor="accent1" w:themeShade="BF"/>
      <w:kern w:val="0"/>
      <w:sz w:val="26"/>
      <w:szCs w:val="26"/>
      <w:lang w:eastAsia="en-IN"/>
      <w14:ligatures w14:val="none"/>
    </w:rPr>
  </w:style>
  <w:style w:type="paragraph" w:styleId="HTMLPreformatted">
    <w:name w:val="HTML Preformatted"/>
    <w:basedOn w:val="Normal"/>
    <w:link w:val="HTMLPreformattedChar"/>
    <w:uiPriority w:val="99"/>
    <w:semiHidden/>
    <w:unhideWhenUsed/>
    <w:rsid w:val="00915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15B8A"/>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46CC6"/>
    <w:rPr>
      <w:rFonts w:ascii="Courier New" w:eastAsia="Times New Roman" w:hAnsi="Courier New" w:cs="Courier New"/>
      <w:sz w:val="20"/>
      <w:szCs w:val="20"/>
    </w:rPr>
  </w:style>
  <w:style w:type="character" w:customStyle="1" w:styleId="token">
    <w:name w:val="token"/>
    <w:basedOn w:val="DefaultParagraphFont"/>
    <w:rsid w:val="00246CC6"/>
  </w:style>
  <w:style w:type="character" w:customStyle="1" w:styleId="ezoic-autoinsert-ad">
    <w:name w:val="ezoic-autoinsert-ad"/>
    <w:basedOn w:val="DefaultParagraphFont"/>
    <w:rsid w:val="00246CC6"/>
  </w:style>
  <w:style w:type="character" w:customStyle="1" w:styleId="ezoic-autoinsert-video">
    <w:name w:val="ezoic-autoinsert-video"/>
    <w:basedOn w:val="DefaultParagraphFont"/>
    <w:rsid w:val="00246CC6"/>
  </w:style>
  <w:style w:type="character" w:styleId="FollowedHyperlink">
    <w:name w:val="FollowedHyperlink"/>
    <w:basedOn w:val="DefaultParagraphFont"/>
    <w:uiPriority w:val="99"/>
    <w:semiHidden/>
    <w:unhideWhenUsed/>
    <w:rsid w:val="00246CC6"/>
    <w:rPr>
      <w:color w:val="800080"/>
      <w:u w:val="single"/>
    </w:rPr>
  </w:style>
  <w:style w:type="character" w:customStyle="1" w:styleId="ezoic-adpicker-ad">
    <w:name w:val="ezoic-adpicker-ad"/>
    <w:basedOn w:val="DefaultParagraphFont"/>
    <w:rsid w:val="00246CC6"/>
  </w:style>
  <w:style w:type="character" w:customStyle="1" w:styleId="ezoic-ad">
    <w:name w:val="ezoic-ad"/>
    <w:basedOn w:val="DefaultParagraphFont"/>
    <w:rsid w:val="00246CC6"/>
  </w:style>
  <w:style w:type="character" w:customStyle="1" w:styleId="reportline">
    <w:name w:val="reportline"/>
    <w:basedOn w:val="DefaultParagraphFont"/>
    <w:rsid w:val="00246CC6"/>
  </w:style>
  <w:style w:type="character" w:customStyle="1" w:styleId="ezoicwhat">
    <w:name w:val="ezoicwhat"/>
    <w:basedOn w:val="DefaultParagraphFont"/>
    <w:rsid w:val="00246CC6"/>
  </w:style>
  <w:style w:type="character" w:customStyle="1" w:styleId="ezoic-videopicker-video">
    <w:name w:val="ezoic-videopicker-video"/>
    <w:basedOn w:val="DefaultParagraphFont"/>
    <w:rsid w:val="00246CC6"/>
  </w:style>
  <w:style w:type="character" w:customStyle="1" w:styleId="a">
    <w:name w:val="_"/>
    <w:basedOn w:val="DefaultParagraphFont"/>
    <w:rsid w:val="00246CC6"/>
  </w:style>
  <w:style w:type="character" w:styleId="Strong">
    <w:name w:val="Strong"/>
    <w:basedOn w:val="DefaultParagraphFont"/>
    <w:uiPriority w:val="22"/>
    <w:qFormat/>
    <w:rsid w:val="00246CC6"/>
    <w:rPr>
      <w:b/>
      <w:bCs/>
    </w:rPr>
  </w:style>
  <w:style w:type="paragraph" w:styleId="Header">
    <w:name w:val="header"/>
    <w:basedOn w:val="Normal"/>
    <w:link w:val="HeaderChar"/>
    <w:uiPriority w:val="99"/>
    <w:unhideWhenUsed/>
    <w:rsid w:val="0086281D"/>
    <w:pPr>
      <w:tabs>
        <w:tab w:val="center" w:pos="4513"/>
        <w:tab w:val="right" w:pos="9026"/>
      </w:tabs>
      <w:spacing w:after="0"/>
    </w:pPr>
  </w:style>
  <w:style w:type="character" w:customStyle="1" w:styleId="HeaderChar">
    <w:name w:val="Header Char"/>
    <w:basedOn w:val="DefaultParagraphFont"/>
    <w:link w:val="Header"/>
    <w:uiPriority w:val="99"/>
    <w:rsid w:val="0086281D"/>
    <w:rPr>
      <w:rFonts w:ascii="Times New Roman" w:eastAsia="Times New Roman" w:hAnsi="Times New Roman" w:cs="Times New Roman"/>
      <w:color w:val="000000"/>
      <w:kern w:val="0"/>
      <w:sz w:val="28"/>
      <w:lang w:eastAsia="en-IN"/>
      <w14:ligatures w14:val="none"/>
    </w:rPr>
  </w:style>
  <w:style w:type="paragraph" w:styleId="Footer">
    <w:name w:val="footer"/>
    <w:basedOn w:val="Normal"/>
    <w:link w:val="FooterChar"/>
    <w:uiPriority w:val="99"/>
    <w:unhideWhenUsed/>
    <w:rsid w:val="0086281D"/>
    <w:pPr>
      <w:tabs>
        <w:tab w:val="center" w:pos="4513"/>
        <w:tab w:val="right" w:pos="9026"/>
      </w:tabs>
      <w:spacing w:after="0"/>
    </w:pPr>
  </w:style>
  <w:style w:type="character" w:customStyle="1" w:styleId="FooterChar">
    <w:name w:val="Footer Char"/>
    <w:basedOn w:val="DefaultParagraphFont"/>
    <w:link w:val="Footer"/>
    <w:uiPriority w:val="99"/>
    <w:rsid w:val="0086281D"/>
    <w:rPr>
      <w:rFonts w:ascii="Times New Roman" w:eastAsia="Times New Roman" w:hAnsi="Times New Roman" w:cs="Times New Roman"/>
      <w:color w:val="000000"/>
      <w:kern w:val="0"/>
      <w:sz w:val="28"/>
      <w:lang w:eastAsia="en-IN"/>
      <w14:ligatures w14:val="none"/>
    </w:rPr>
  </w:style>
  <w:style w:type="character" w:customStyle="1" w:styleId="Heading4Char">
    <w:name w:val="Heading 4 Char"/>
    <w:basedOn w:val="DefaultParagraphFont"/>
    <w:link w:val="Heading4"/>
    <w:rsid w:val="0086281D"/>
    <w:rPr>
      <w:rFonts w:ascii="Calibri" w:eastAsia="font339" w:hAnsi="Calibri" w:cs="font339"/>
      <w:bCs/>
      <w:i/>
      <w:color w:val="4F81BD"/>
      <w:kern w:val="0"/>
      <w:sz w:val="24"/>
      <w:szCs w:val="24"/>
      <w:lang w:val="en-US"/>
      <w14:ligatures w14:val="none"/>
    </w:rPr>
  </w:style>
  <w:style w:type="character" w:customStyle="1" w:styleId="Heading5Char">
    <w:name w:val="Heading 5 Char"/>
    <w:basedOn w:val="DefaultParagraphFont"/>
    <w:link w:val="Heading5"/>
    <w:rsid w:val="0086281D"/>
    <w:rPr>
      <w:rFonts w:ascii="Calibri" w:eastAsia="font339" w:hAnsi="Calibri" w:cs="font339"/>
      <w:iCs/>
      <w:color w:val="4F81BD"/>
      <w:kern w:val="0"/>
      <w:sz w:val="24"/>
      <w:szCs w:val="24"/>
      <w:lang w:val="en-US"/>
      <w14:ligatures w14:val="none"/>
    </w:rPr>
  </w:style>
  <w:style w:type="character" w:customStyle="1" w:styleId="Heading6Char">
    <w:name w:val="Heading 6 Char"/>
    <w:basedOn w:val="DefaultParagraphFont"/>
    <w:link w:val="Heading6"/>
    <w:rsid w:val="0086281D"/>
    <w:rPr>
      <w:rFonts w:ascii="Calibri" w:eastAsia="font339" w:hAnsi="Calibri" w:cs="font339"/>
      <w:color w:val="4F81BD"/>
      <w:kern w:val="0"/>
      <w:sz w:val="24"/>
      <w:szCs w:val="24"/>
      <w:lang w:val="en-US"/>
      <w14:ligatures w14:val="none"/>
    </w:rPr>
  </w:style>
  <w:style w:type="character" w:customStyle="1" w:styleId="Heading7Char">
    <w:name w:val="Heading 7 Char"/>
    <w:basedOn w:val="DefaultParagraphFont"/>
    <w:link w:val="Heading7"/>
    <w:rsid w:val="0086281D"/>
    <w:rPr>
      <w:rFonts w:ascii="Calibri" w:eastAsia="font339" w:hAnsi="Calibri" w:cs="font339"/>
      <w:color w:val="4F81BD"/>
      <w:kern w:val="0"/>
      <w:sz w:val="24"/>
      <w:szCs w:val="24"/>
      <w:lang w:val="en-US"/>
      <w14:ligatures w14:val="none"/>
    </w:rPr>
  </w:style>
  <w:style w:type="character" w:customStyle="1" w:styleId="Heading8Char">
    <w:name w:val="Heading 8 Char"/>
    <w:basedOn w:val="DefaultParagraphFont"/>
    <w:link w:val="Heading8"/>
    <w:rsid w:val="0086281D"/>
    <w:rPr>
      <w:rFonts w:ascii="Calibri" w:eastAsia="font339" w:hAnsi="Calibri" w:cs="font339"/>
      <w:color w:val="4F81BD"/>
      <w:kern w:val="0"/>
      <w:sz w:val="24"/>
      <w:szCs w:val="24"/>
      <w:lang w:val="en-US"/>
      <w14:ligatures w14:val="none"/>
    </w:rPr>
  </w:style>
  <w:style w:type="character" w:customStyle="1" w:styleId="Heading9Char">
    <w:name w:val="Heading 9 Char"/>
    <w:basedOn w:val="DefaultParagraphFont"/>
    <w:link w:val="Heading9"/>
    <w:rsid w:val="0086281D"/>
    <w:rPr>
      <w:rFonts w:ascii="Calibri" w:eastAsia="font339" w:hAnsi="Calibri" w:cs="font339"/>
      <w:color w:val="4F81BD"/>
      <w:kern w:val="0"/>
      <w:sz w:val="24"/>
      <w:szCs w:val="24"/>
      <w:lang w:val="en-US"/>
      <w14:ligatures w14:val="none"/>
    </w:rPr>
  </w:style>
  <w:style w:type="character" w:customStyle="1" w:styleId="BodyTextChar">
    <w:name w:val="Body Text Char"/>
    <w:basedOn w:val="DefaultParagraphFont"/>
    <w:rsid w:val="0086281D"/>
  </w:style>
  <w:style w:type="character" w:customStyle="1" w:styleId="VerbatimChar">
    <w:name w:val="Verbatim Char"/>
    <w:rsid w:val="0086281D"/>
    <w:rPr>
      <w:rFonts w:ascii="Consolas" w:hAnsi="Consolas"/>
      <w:sz w:val="22"/>
    </w:rPr>
  </w:style>
  <w:style w:type="character" w:customStyle="1" w:styleId="SectionNumber">
    <w:name w:val="Section Number"/>
    <w:basedOn w:val="BodyTextChar"/>
    <w:rsid w:val="0086281D"/>
  </w:style>
  <w:style w:type="character" w:customStyle="1" w:styleId="FootnoteCharacters">
    <w:name w:val="Footnote Characters"/>
    <w:rsid w:val="0086281D"/>
    <w:rPr>
      <w:vertAlign w:val="superscript"/>
    </w:rPr>
  </w:style>
  <w:style w:type="character" w:styleId="FootnoteReference">
    <w:name w:val="footnote reference"/>
    <w:rsid w:val="0086281D"/>
    <w:rPr>
      <w:vertAlign w:val="superscript"/>
    </w:rPr>
  </w:style>
  <w:style w:type="character" w:customStyle="1" w:styleId="KeywordTok">
    <w:name w:val="KeywordTok"/>
    <w:rsid w:val="0086281D"/>
    <w:rPr>
      <w:rFonts w:ascii="Consolas" w:hAnsi="Consolas"/>
      <w:b/>
      <w:color w:val="007020"/>
      <w:sz w:val="22"/>
    </w:rPr>
  </w:style>
  <w:style w:type="character" w:customStyle="1" w:styleId="DataTypeTok">
    <w:name w:val="DataTypeTok"/>
    <w:rsid w:val="0086281D"/>
    <w:rPr>
      <w:rFonts w:ascii="Consolas" w:hAnsi="Consolas"/>
      <w:color w:val="902000"/>
      <w:sz w:val="22"/>
    </w:rPr>
  </w:style>
  <w:style w:type="character" w:customStyle="1" w:styleId="DecValTok">
    <w:name w:val="DecValTok"/>
    <w:rsid w:val="0086281D"/>
    <w:rPr>
      <w:rFonts w:ascii="Consolas" w:hAnsi="Consolas"/>
      <w:color w:val="40A070"/>
      <w:sz w:val="22"/>
    </w:rPr>
  </w:style>
  <w:style w:type="character" w:customStyle="1" w:styleId="BaseNTok">
    <w:name w:val="BaseNTok"/>
    <w:rsid w:val="0086281D"/>
    <w:rPr>
      <w:rFonts w:ascii="Consolas" w:hAnsi="Consolas"/>
      <w:color w:val="40A070"/>
      <w:sz w:val="22"/>
    </w:rPr>
  </w:style>
  <w:style w:type="character" w:customStyle="1" w:styleId="FloatTok">
    <w:name w:val="FloatTok"/>
    <w:rsid w:val="0086281D"/>
    <w:rPr>
      <w:rFonts w:ascii="Consolas" w:hAnsi="Consolas"/>
      <w:color w:val="40A070"/>
      <w:sz w:val="22"/>
    </w:rPr>
  </w:style>
  <w:style w:type="character" w:customStyle="1" w:styleId="ConstantTok">
    <w:name w:val="ConstantTok"/>
    <w:rsid w:val="0086281D"/>
    <w:rPr>
      <w:rFonts w:ascii="Consolas" w:hAnsi="Consolas"/>
      <w:color w:val="880000"/>
      <w:sz w:val="22"/>
    </w:rPr>
  </w:style>
  <w:style w:type="character" w:customStyle="1" w:styleId="CharTok">
    <w:name w:val="CharTok"/>
    <w:rsid w:val="0086281D"/>
    <w:rPr>
      <w:rFonts w:ascii="Consolas" w:hAnsi="Consolas"/>
      <w:color w:val="4070A0"/>
      <w:sz w:val="22"/>
    </w:rPr>
  </w:style>
  <w:style w:type="character" w:customStyle="1" w:styleId="SpecialCharTok">
    <w:name w:val="SpecialCharTok"/>
    <w:rsid w:val="0086281D"/>
    <w:rPr>
      <w:rFonts w:ascii="Consolas" w:hAnsi="Consolas"/>
      <w:color w:val="4070A0"/>
      <w:sz w:val="22"/>
    </w:rPr>
  </w:style>
  <w:style w:type="character" w:customStyle="1" w:styleId="StringTok">
    <w:name w:val="StringTok"/>
    <w:rsid w:val="0086281D"/>
    <w:rPr>
      <w:rFonts w:ascii="Consolas" w:hAnsi="Consolas"/>
      <w:color w:val="4070A0"/>
      <w:sz w:val="22"/>
    </w:rPr>
  </w:style>
  <w:style w:type="character" w:customStyle="1" w:styleId="VerbatimStringTok">
    <w:name w:val="VerbatimStringTok"/>
    <w:rsid w:val="0086281D"/>
    <w:rPr>
      <w:rFonts w:ascii="Consolas" w:hAnsi="Consolas"/>
      <w:color w:val="4070A0"/>
      <w:sz w:val="22"/>
    </w:rPr>
  </w:style>
  <w:style w:type="character" w:customStyle="1" w:styleId="SpecialStringTok">
    <w:name w:val="SpecialStringTok"/>
    <w:rsid w:val="0086281D"/>
    <w:rPr>
      <w:rFonts w:ascii="Consolas" w:hAnsi="Consolas"/>
      <w:color w:val="BB6688"/>
      <w:sz w:val="22"/>
    </w:rPr>
  </w:style>
  <w:style w:type="character" w:customStyle="1" w:styleId="ImportTok">
    <w:name w:val="ImportTok"/>
    <w:rsid w:val="0086281D"/>
    <w:rPr>
      <w:rFonts w:ascii="Consolas" w:hAnsi="Consolas"/>
      <w:b/>
      <w:color w:val="008000"/>
      <w:sz w:val="22"/>
    </w:rPr>
  </w:style>
  <w:style w:type="character" w:customStyle="1" w:styleId="CommentTok">
    <w:name w:val="CommentTok"/>
    <w:rsid w:val="0086281D"/>
    <w:rPr>
      <w:rFonts w:ascii="Consolas" w:hAnsi="Consolas"/>
      <w:i/>
      <w:color w:val="60A0B0"/>
      <w:sz w:val="22"/>
    </w:rPr>
  </w:style>
  <w:style w:type="character" w:customStyle="1" w:styleId="DocumentationTok">
    <w:name w:val="DocumentationTok"/>
    <w:rsid w:val="0086281D"/>
    <w:rPr>
      <w:rFonts w:ascii="Consolas" w:hAnsi="Consolas"/>
      <w:i/>
      <w:color w:val="BA2121"/>
      <w:sz w:val="22"/>
    </w:rPr>
  </w:style>
  <w:style w:type="character" w:customStyle="1" w:styleId="AnnotationTok">
    <w:name w:val="AnnotationTok"/>
    <w:rsid w:val="0086281D"/>
    <w:rPr>
      <w:rFonts w:ascii="Consolas" w:hAnsi="Consolas"/>
      <w:b/>
      <w:i/>
      <w:color w:val="60A0B0"/>
      <w:sz w:val="22"/>
    </w:rPr>
  </w:style>
  <w:style w:type="character" w:customStyle="1" w:styleId="CommentVarTok">
    <w:name w:val="CommentVarTok"/>
    <w:rsid w:val="0086281D"/>
    <w:rPr>
      <w:rFonts w:ascii="Consolas" w:hAnsi="Consolas"/>
      <w:b/>
      <w:i/>
      <w:color w:val="60A0B0"/>
      <w:sz w:val="22"/>
    </w:rPr>
  </w:style>
  <w:style w:type="character" w:customStyle="1" w:styleId="OtherTok">
    <w:name w:val="OtherTok"/>
    <w:rsid w:val="0086281D"/>
    <w:rPr>
      <w:rFonts w:ascii="Consolas" w:hAnsi="Consolas"/>
      <w:color w:val="007020"/>
      <w:sz w:val="22"/>
    </w:rPr>
  </w:style>
  <w:style w:type="character" w:customStyle="1" w:styleId="FunctionTok">
    <w:name w:val="FunctionTok"/>
    <w:rsid w:val="0086281D"/>
    <w:rPr>
      <w:rFonts w:ascii="Consolas" w:hAnsi="Consolas"/>
      <w:color w:val="06287E"/>
      <w:sz w:val="22"/>
    </w:rPr>
  </w:style>
  <w:style w:type="character" w:customStyle="1" w:styleId="VariableTok">
    <w:name w:val="VariableTok"/>
    <w:rsid w:val="0086281D"/>
    <w:rPr>
      <w:rFonts w:ascii="Consolas" w:hAnsi="Consolas"/>
      <w:color w:val="19177C"/>
      <w:sz w:val="22"/>
    </w:rPr>
  </w:style>
  <w:style w:type="character" w:customStyle="1" w:styleId="ControlFlowTok">
    <w:name w:val="ControlFlowTok"/>
    <w:rsid w:val="0086281D"/>
    <w:rPr>
      <w:rFonts w:ascii="Consolas" w:hAnsi="Consolas"/>
      <w:b/>
      <w:color w:val="007020"/>
      <w:sz w:val="22"/>
    </w:rPr>
  </w:style>
  <w:style w:type="character" w:customStyle="1" w:styleId="OperatorTok">
    <w:name w:val="OperatorTok"/>
    <w:rsid w:val="0086281D"/>
    <w:rPr>
      <w:rFonts w:ascii="Consolas" w:hAnsi="Consolas"/>
      <w:color w:val="666666"/>
      <w:sz w:val="22"/>
    </w:rPr>
  </w:style>
  <w:style w:type="character" w:customStyle="1" w:styleId="BuiltInTok">
    <w:name w:val="BuiltInTok"/>
    <w:rsid w:val="0086281D"/>
    <w:rPr>
      <w:rFonts w:ascii="Consolas" w:hAnsi="Consolas"/>
      <w:color w:val="008000"/>
      <w:sz w:val="22"/>
    </w:rPr>
  </w:style>
  <w:style w:type="character" w:customStyle="1" w:styleId="ExtensionTok">
    <w:name w:val="ExtensionTok"/>
    <w:basedOn w:val="VerbatimChar"/>
    <w:rsid w:val="0086281D"/>
    <w:rPr>
      <w:rFonts w:ascii="Consolas" w:hAnsi="Consolas"/>
      <w:sz w:val="22"/>
    </w:rPr>
  </w:style>
  <w:style w:type="character" w:customStyle="1" w:styleId="PreprocessorTok">
    <w:name w:val="PreprocessorTok"/>
    <w:rsid w:val="0086281D"/>
    <w:rPr>
      <w:rFonts w:ascii="Consolas" w:hAnsi="Consolas"/>
      <w:color w:val="BC7A00"/>
      <w:sz w:val="22"/>
    </w:rPr>
  </w:style>
  <w:style w:type="character" w:customStyle="1" w:styleId="AttributeTok">
    <w:name w:val="AttributeTok"/>
    <w:rsid w:val="0086281D"/>
    <w:rPr>
      <w:rFonts w:ascii="Consolas" w:hAnsi="Consolas"/>
      <w:color w:val="7D9029"/>
      <w:sz w:val="22"/>
    </w:rPr>
  </w:style>
  <w:style w:type="character" w:customStyle="1" w:styleId="RegionMarkerTok">
    <w:name w:val="RegionMarkerTok"/>
    <w:basedOn w:val="VerbatimChar"/>
    <w:rsid w:val="0086281D"/>
    <w:rPr>
      <w:rFonts w:ascii="Consolas" w:hAnsi="Consolas"/>
      <w:sz w:val="22"/>
    </w:rPr>
  </w:style>
  <w:style w:type="character" w:customStyle="1" w:styleId="InformationTok">
    <w:name w:val="InformationTok"/>
    <w:rsid w:val="0086281D"/>
    <w:rPr>
      <w:rFonts w:ascii="Consolas" w:hAnsi="Consolas"/>
      <w:b/>
      <w:i/>
      <w:color w:val="60A0B0"/>
      <w:sz w:val="22"/>
    </w:rPr>
  </w:style>
  <w:style w:type="character" w:customStyle="1" w:styleId="WarningTok">
    <w:name w:val="WarningTok"/>
    <w:rsid w:val="0086281D"/>
    <w:rPr>
      <w:rFonts w:ascii="Consolas" w:hAnsi="Consolas"/>
      <w:b/>
      <w:i/>
      <w:color w:val="60A0B0"/>
      <w:sz w:val="22"/>
    </w:rPr>
  </w:style>
  <w:style w:type="character" w:customStyle="1" w:styleId="AlertTok">
    <w:name w:val="AlertTok"/>
    <w:rsid w:val="0086281D"/>
    <w:rPr>
      <w:rFonts w:ascii="Consolas" w:hAnsi="Consolas"/>
      <w:b/>
      <w:color w:val="FF0000"/>
      <w:sz w:val="22"/>
    </w:rPr>
  </w:style>
  <w:style w:type="character" w:customStyle="1" w:styleId="ErrorTok">
    <w:name w:val="ErrorTok"/>
    <w:rsid w:val="0086281D"/>
    <w:rPr>
      <w:rFonts w:ascii="Consolas" w:hAnsi="Consolas"/>
      <w:b/>
      <w:color w:val="FF0000"/>
      <w:sz w:val="22"/>
    </w:rPr>
  </w:style>
  <w:style w:type="character" w:customStyle="1" w:styleId="NormalTok">
    <w:name w:val="NormalTok"/>
    <w:basedOn w:val="VerbatimChar"/>
    <w:rsid w:val="0086281D"/>
    <w:rPr>
      <w:rFonts w:ascii="Consolas" w:hAnsi="Consolas"/>
      <w:sz w:val="22"/>
    </w:rPr>
  </w:style>
  <w:style w:type="character" w:customStyle="1" w:styleId="ListLabel1">
    <w:name w:val="ListLabel 1"/>
    <w:rsid w:val="0086281D"/>
  </w:style>
  <w:style w:type="character" w:customStyle="1" w:styleId="ListLabel2">
    <w:name w:val="ListLabel 2"/>
    <w:rsid w:val="0086281D"/>
  </w:style>
  <w:style w:type="character" w:customStyle="1" w:styleId="ListLabel3">
    <w:name w:val="ListLabel 3"/>
    <w:rsid w:val="0086281D"/>
  </w:style>
  <w:style w:type="character" w:customStyle="1" w:styleId="ListLabel4">
    <w:name w:val="ListLabel 4"/>
    <w:rsid w:val="0086281D"/>
  </w:style>
  <w:style w:type="character" w:customStyle="1" w:styleId="ListLabel5">
    <w:name w:val="ListLabel 5"/>
    <w:rsid w:val="0086281D"/>
  </w:style>
  <w:style w:type="character" w:customStyle="1" w:styleId="ListLabel6">
    <w:name w:val="ListLabel 6"/>
    <w:rsid w:val="0086281D"/>
  </w:style>
  <w:style w:type="character" w:customStyle="1" w:styleId="ListLabel7">
    <w:name w:val="ListLabel 7"/>
    <w:rsid w:val="0086281D"/>
  </w:style>
  <w:style w:type="character" w:customStyle="1" w:styleId="ListLabel8">
    <w:name w:val="ListLabel 8"/>
    <w:rsid w:val="0086281D"/>
  </w:style>
  <w:style w:type="character" w:customStyle="1" w:styleId="ListLabel9">
    <w:name w:val="ListLabel 9"/>
    <w:rsid w:val="0086281D"/>
  </w:style>
  <w:style w:type="character" w:customStyle="1" w:styleId="ListLabel10">
    <w:name w:val="ListLabel 10"/>
    <w:rsid w:val="0086281D"/>
  </w:style>
  <w:style w:type="character" w:customStyle="1" w:styleId="ListLabel11">
    <w:name w:val="ListLabel 11"/>
    <w:rsid w:val="0086281D"/>
  </w:style>
  <w:style w:type="character" w:customStyle="1" w:styleId="ListLabel12">
    <w:name w:val="ListLabel 12"/>
    <w:rsid w:val="0086281D"/>
  </w:style>
  <w:style w:type="character" w:customStyle="1" w:styleId="ListLabel13">
    <w:name w:val="ListLabel 13"/>
    <w:rsid w:val="0086281D"/>
  </w:style>
  <w:style w:type="character" w:customStyle="1" w:styleId="ListLabel14">
    <w:name w:val="ListLabel 14"/>
    <w:rsid w:val="0086281D"/>
  </w:style>
  <w:style w:type="character" w:customStyle="1" w:styleId="ListLabel15">
    <w:name w:val="ListLabel 15"/>
    <w:rsid w:val="0086281D"/>
  </w:style>
  <w:style w:type="character" w:customStyle="1" w:styleId="ListLabel16">
    <w:name w:val="ListLabel 16"/>
    <w:rsid w:val="0086281D"/>
  </w:style>
  <w:style w:type="character" w:customStyle="1" w:styleId="ListLabel17">
    <w:name w:val="ListLabel 17"/>
    <w:rsid w:val="0086281D"/>
  </w:style>
  <w:style w:type="character" w:customStyle="1" w:styleId="ListLabel18">
    <w:name w:val="ListLabel 18"/>
    <w:rsid w:val="0086281D"/>
  </w:style>
  <w:style w:type="character" w:customStyle="1" w:styleId="ListLabel19">
    <w:name w:val="ListLabel 19"/>
    <w:rsid w:val="0086281D"/>
  </w:style>
  <w:style w:type="character" w:customStyle="1" w:styleId="ListLabel20">
    <w:name w:val="ListLabel 20"/>
    <w:rsid w:val="0086281D"/>
  </w:style>
  <w:style w:type="character" w:customStyle="1" w:styleId="ListLabel21">
    <w:name w:val="ListLabel 21"/>
    <w:rsid w:val="0086281D"/>
  </w:style>
  <w:style w:type="character" w:customStyle="1" w:styleId="ListLabel22">
    <w:name w:val="ListLabel 22"/>
    <w:rsid w:val="0086281D"/>
  </w:style>
  <w:style w:type="character" w:customStyle="1" w:styleId="ListLabel23">
    <w:name w:val="ListLabel 23"/>
    <w:rsid w:val="0086281D"/>
  </w:style>
  <w:style w:type="character" w:customStyle="1" w:styleId="ListLabel24">
    <w:name w:val="ListLabel 24"/>
    <w:rsid w:val="0086281D"/>
  </w:style>
  <w:style w:type="character" w:customStyle="1" w:styleId="ListLabel25">
    <w:name w:val="ListLabel 25"/>
    <w:rsid w:val="0086281D"/>
  </w:style>
  <w:style w:type="character" w:customStyle="1" w:styleId="ListLabel26">
    <w:name w:val="ListLabel 26"/>
    <w:rsid w:val="0086281D"/>
  </w:style>
  <w:style w:type="character" w:customStyle="1" w:styleId="ListLabel27">
    <w:name w:val="ListLabel 27"/>
    <w:rsid w:val="0086281D"/>
  </w:style>
  <w:style w:type="character" w:customStyle="1" w:styleId="ListLabel28">
    <w:name w:val="ListLabel 28"/>
    <w:rsid w:val="0086281D"/>
  </w:style>
  <w:style w:type="character" w:customStyle="1" w:styleId="ListLabel29">
    <w:name w:val="ListLabel 29"/>
    <w:rsid w:val="0086281D"/>
  </w:style>
  <w:style w:type="character" w:customStyle="1" w:styleId="ListLabel30">
    <w:name w:val="ListLabel 30"/>
    <w:rsid w:val="0086281D"/>
  </w:style>
  <w:style w:type="character" w:customStyle="1" w:styleId="ListLabel31">
    <w:name w:val="ListLabel 31"/>
    <w:rsid w:val="0086281D"/>
  </w:style>
  <w:style w:type="character" w:customStyle="1" w:styleId="ListLabel32">
    <w:name w:val="ListLabel 32"/>
    <w:rsid w:val="0086281D"/>
  </w:style>
  <w:style w:type="character" w:customStyle="1" w:styleId="ListLabel33">
    <w:name w:val="ListLabel 33"/>
    <w:rsid w:val="0086281D"/>
  </w:style>
  <w:style w:type="character" w:customStyle="1" w:styleId="ListLabel34">
    <w:name w:val="ListLabel 34"/>
    <w:rsid w:val="0086281D"/>
  </w:style>
  <w:style w:type="character" w:customStyle="1" w:styleId="ListLabel35">
    <w:name w:val="ListLabel 35"/>
    <w:rsid w:val="0086281D"/>
  </w:style>
  <w:style w:type="character" w:customStyle="1" w:styleId="ListLabel36">
    <w:name w:val="ListLabel 36"/>
    <w:rsid w:val="0086281D"/>
  </w:style>
  <w:style w:type="character" w:customStyle="1" w:styleId="ListLabel37">
    <w:name w:val="ListLabel 37"/>
    <w:rsid w:val="0086281D"/>
  </w:style>
  <w:style w:type="character" w:customStyle="1" w:styleId="ListLabel38">
    <w:name w:val="ListLabel 38"/>
    <w:rsid w:val="0086281D"/>
  </w:style>
  <w:style w:type="character" w:customStyle="1" w:styleId="ListLabel39">
    <w:name w:val="ListLabel 39"/>
    <w:rsid w:val="0086281D"/>
  </w:style>
  <w:style w:type="character" w:customStyle="1" w:styleId="ListLabel40">
    <w:name w:val="ListLabel 40"/>
    <w:rsid w:val="0086281D"/>
  </w:style>
  <w:style w:type="character" w:customStyle="1" w:styleId="ListLabel41">
    <w:name w:val="ListLabel 41"/>
    <w:rsid w:val="0086281D"/>
  </w:style>
  <w:style w:type="character" w:customStyle="1" w:styleId="ListLabel42">
    <w:name w:val="ListLabel 42"/>
    <w:rsid w:val="0086281D"/>
  </w:style>
  <w:style w:type="character" w:customStyle="1" w:styleId="ListLabel43">
    <w:name w:val="ListLabel 43"/>
    <w:rsid w:val="0086281D"/>
  </w:style>
  <w:style w:type="character" w:customStyle="1" w:styleId="ListLabel44">
    <w:name w:val="ListLabel 44"/>
    <w:rsid w:val="0086281D"/>
  </w:style>
  <w:style w:type="character" w:customStyle="1" w:styleId="ListLabel45">
    <w:name w:val="ListLabel 45"/>
    <w:rsid w:val="0086281D"/>
  </w:style>
  <w:style w:type="character" w:customStyle="1" w:styleId="ListLabel46">
    <w:name w:val="ListLabel 46"/>
    <w:rsid w:val="0086281D"/>
  </w:style>
  <w:style w:type="character" w:customStyle="1" w:styleId="ListLabel47">
    <w:name w:val="ListLabel 47"/>
    <w:rsid w:val="0086281D"/>
  </w:style>
  <w:style w:type="character" w:customStyle="1" w:styleId="ListLabel48">
    <w:name w:val="ListLabel 48"/>
    <w:rsid w:val="0086281D"/>
  </w:style>
  <w:style w:type="character" w:customStyle="1" w:styleId="ListLabel49">
    <w:name w:val="ListLabel 49"/>
    <w:rsid w:val="0086281D"/>
  </w:style>
  <w:style w:type="character" w:customStyle="1" w:styleId="ListLabel50">
    <w:name w:val="ListLabel 50"/>
    <w:rsid w:val="0086281D"/>
  </w:style>
  <w:style w:type="character" w:customStyle="1" w:styleId="ListLabel51">
    <w:name w:val="ListLabel 51"/>
    <w:rsid w:val="0086281D"/>
  </w:style>
  <w:style w:type="character" w:customStyle="1" w:styleId="ListLabel52">
    <w:name w:val="ListLabel 52"/>
    <w:rsid w:val="0086281D"/>
  </w:style>
  <w:style w:type="character" w:customStyle="1" w:styleId="ListLabel53">
    <w:name w:val="ListLabel 53"/>
    <w:rsid w:val="0086281D"/>
  </w:style>
  <w:style w:type="character" w:customStyle="1" w:styleId="ListLabel54">
    <w:name w:val="ListLabel 54"/>
    <w:rsid w:val="0086281D"/>
  </w:style>
  <w:style w:type="character" w:customStyle="1" w:styleId="ListLabel55">
    <w:name w:val="ListLabel 55"/>
    <w:rsid w:val="0086281D"/>
  </w:style>
  <w:style w:type="character" w:customStyle="1" w:styleId="ListLabel56">
    <w:name w:val="ListLabel 56"/>
    <w:rsid w:val="0086281D"/>
  </w:style>
  <w:style w:type="character" w:customStyle="1" w:styleId="ListLabel57">
    <w:name w:val="ListLabel 57"/>
    <w:rsid w:val="0086281D"/>
  </w:style>
  <w:style w:type="character" w:customStyle="1" w:styleId="ListLabel58">
    <w:name w:val="ListLabel 58"/>
    <w:rsid w:val="0086281D"/>
  </w:style>
  <w:style w:type="character" w:customStyle="1" w:styleId="ListLabel59">
    <w:name w:val="ListLabel 59"/>
    <w:rsid w:val="0086281D"/>
  </w:style>
  <w:style w:type="character" w:customStyle="1" w:styleId="ListLabel60">
    <w:name w:val="ListLabel 60"/>
    <w:rsid w:val="0086281D"/>
  </w:style>
  <w:style w:type="character" w:customStyle="1" w:styleId="ListLabel61">
    <w:name w:val="ListLabel 61"/>
    <w:rsid w:val="0086281D"/>
  </w:style>
  <w:style w:type="character" w:customStyle="1" w:styleId="ListLabel62">
    <w:name w:val="ListLabel 62"/>
    <w:rsid w:val="0086281D"/>
  </w:style>
  <w:style w:type="character" w:customStyle="1" w:styleId="ListLabel63">
    <w:name w:val="ListLabel 63"/>
    <w:rsid w:val="0086281D"/>
  </w:style>
  <w:style w:type="character" w:customStyle="1" w:styleId="ListLabel64">
    <w:name w:val="ListLabel 64"/>
    <w:rsid w:val="0086281D"/>
  </w:style>
  <w:style w:type="character" w:customStyle="1" w:styleId="ListLabel65">
    <w:name w:val="ListLabel 65"/>
    <w:rsid w:val="0086281D"/>
  </w:style>
  <w:style w:type="character" w:customStyle="1" w:styleId="ListLabel66">
    <w:name w:val="ListLabel 66"/>
    <w:rsid w:val="0086281D"/>
  </w:style>
  <w:style w:type="character" w:customStyle="1" w:styleId="ListLabel67">
    <w:name w:val="ListLabel 67"/>
    <w:rsid w:val="0086281D"/>
  </w:style>
  <w:style w:type="character" w:customStyle="1" w:styleId="ListLabel68">
    <w:name w:val="ListLabel 68"/>
    <w:rsid w:val="0086281D"/>
  </w:style>
  <w:style w:type="character" w:customStyle="1" w:styleId="ListLabel69">
    <w:name w:val="ListLabel 69"/>
    <w:rsid w:val="0086281D"/>
  </w:style>
  <w:style w:type="character" w:customStyle="1" w:styleId="ListLabel70">
    <w:name w:val="ListLabel 70"/>
    <w:rsid w:val="0086281D"/>
  </w:style>
  <w:style w:type="character" w:customStyle="1" w:styleId="ListLabel71">
    <w:name w:val="ListLabel 71"/>
    <w:rsid w:val="0086281D"/>
  </w:style>
  <w:style w:type="character" w:customStyle="1" w:styleId="ListLabel72">
    <w:name w:val="ListLabel 72"/>
    <w:rsid w:val="0086281D"/>
  </w:style>
  <w:style w:type="character" w:customStyle="1" w:styleId="ListLabel73">
    <w:name w:val="ListLabel 73"/>
    <w:rsid w:val="0086281D"/>
  </w:style>
  <w:style w:type="character" w:customStyle="1" w:styleId="ListLabel74">
    <w:name w:val="ListLabel 74"/>
    <w:rsid w:val="0086281D"/>
  </w:style>
  <w:style w:type="character" w:customStyle="1" w:styleId="ListLabel75">
    <w:name w:val="ListLabel 75"/>
    <w:rsid w:val="0086281D"/>
  </w:style>
  <w:style w:type="character" w:customStyle="1" w:styleId="ListLabel76">
    <w:name w:val="ListLabel 76"/>
    <w:rsid w:val="0086281D"/>
  </w:style>
  <w:style w:type="character" w:customStyle="1" w:styleId="ListLabel77">
    <w:name w:val="ListLabel 77"/>
    <w:rsid w:val="0086281D"/>
  </w:style>
  <w:style w:type="character" w:customStyle="1" w:styleId="ListLabel78">
    <w:name w:val="ListLabel 78"/>
    <w:rsid w:val="0086281D"/>
  </w:style>
  <w:style w:type="character" w:customStyle="1" w:styleId="ListLabel79">
    <w:name w:val="ListLabel 79"/>
    <w:rsid w:val="0086281D"/>
  </w:style>
  <w:style w:type="character" w:customStyle="1" w:styleId="ListLabel80">
    <w:name w:val="ListLabel 80"/>
    <w:rsid w:val="0086281D"/>
  </w:style>
  <w:style w:type="character" w:customStyle="1" w:styleId="ListLabel81">
    <w:name w:val="ListLabel 81"/>
    <w:rsid w:val="0086281D"/>
  </w:style>
  <w:style w:type="character" w:customStyle="1" w:styleId="ListLabel82">
    <w:name w:val="ListLabel 82"/>
    <w:rsid w:val="0086281D"/>
  </w:style>
  <w:style w:type="character" w:customStyle="1" w:styleId="ListLabel83">
    <w:name w:val="ListLabel 83"/>
    <w:rsid w:val="0086281D"/>
  </w:style>
  <w:style w:type="character" w:customStyle="1" w:styleId="ListLabel84">
    <w:name w:val="ListLabel 84"/>
    <w:rsid w:val="0086281D"/>
  </w:style>
  <w:style w:type="character" w:customStyle="1" w:styleId="ListLabel85">
    <w:name w:val="ListLabel 85"/>
    <w:rsid w:val="0086281D"/>
  </w:style>
  <w:style w:type="character" w:customStyle="1" w:styleId="ListLabel86">
    <w:name w:val="ListLabel 86"/>
    <w:rsid w:val="0086281D"/>
  </w:style>
  <w:style w:type="character" w:customStyle="1" w:styleId="ListLabel87">
    <w:name w:val="ListLabel 87"/>
    <w:rsid w:val="0086281D"/>
  </w:style>
  <w:style w:type="character" w:customStyle="1" w:styleId="ListLabel88">
    <w:name w:val="ListLabel 88"/>
    <w:rsid w:val="0086281D"/>
  </w:style>
  <w:style w:type="character" w:customStyle="1" w:styleId="ListLabel89">
    <w:name w:val="ListLabel 89"/>
    <w:rsid w:val="0086281D"/>
  </w:style>
  <w:style w:type="character" w:customStyle="1" w:styleId="ListLabel90">
    <w:name w:val="ListLabel 90"/>
    <w:rsid w:val="0086281D"/>
  </w:style>
  <w:style w:type="character" w:customStyle="1" w:styleId="ListLabel91">
    <w:name w:val="ListLabel 91"/>
    <w:rsid w:val="0086281D"/>
  </w:style>
  <w:style w:type="character" w:customStyle="1" w:styleId="ListLabel92">
    <w:name w:val="ListLabel 92"/>
    <w:rsid w:val="0086281D"/>
  </w:style>
  <w:style w:type="character" w:customStyle="1" w:styleId="ListLabel93">
    <w:name w:val="ListLabel 93"/>
    <w:rsid w:val="0086281D"/>
  </w:style>
  <w:style w:type="character" w:customStyle="1" w:styleId="ListLabel94">
    <w:name w:val="ListLabel 94"/>
    <w:rsid w:val="0086281D"/>
  </w:style>
  <w:style w:type="character" w:customStyle="1" w:styleId="ListLabel95">
    <w:name w:val="ListLabel 95"/>
    <w:rsid w:val="0086281D"/>
  </w:style>
  <w:style w:type="character" w:customStyle="1" w:styleId="ListLabel96">
    <w:name w:val="ListLabel 96"/>
    <w:rsid w:val="0086281D"/>
  </w:style>
  <w:style w:type="character" w:customStyle="1" w:styleId="ListLabel97">
    <w:name w:val="ListLabel 97"/>
    <w:rsid w:val="0086281D"/>
  </w:style>
  <w:style w:type="character" w:customStyle="1" w:styleId="ListLabel98">
    <w:name w:val="ListLabel 98"/>
    <w:rsid w:val="0086281D"/>
  </w:style>
  <w:style w:type="character" w:customStyle="1" w:styleId="ListLabel99">
    <w:name w:val="ListLabel 99"/>
    <w:rsid w:val="0086281D"/>
  </w:style>
  <w:style w:type="character" w:customStyle="1" w:styleId="ListLabel100">
    <w:name w:val="ListLabel 100"/>
    <w:rsid w:val="0086281D"/>
  </w:style>
  <w:style w:type="character" w:customStyle="1" w:styleId="ListLabel101">
    <w:name w:val="ListLabel 101"/>
    <w:rsid w:val="0086281D"/>
  </w:style>
  <w:style w:type="character" w:customStyle="1" w:styleId="ListLabel102">
    <w:name w:val="ListLabel 102"/>
    <w:rsid w:val="0086281D"/>
  </w:style>
  <w:style w:type="character" w:customStyle="1" w:styleId="ListLabel103">
    <w:name w:val="ListLabel 103"/>
    <w:rsid w:val="0086281D"/>
  </w:style>
  <w:style w:type="character" w:customStyle="1" w:styleId="ListLabel104">
    <w:name w:val="ListLabel 104"/>
    <w:rsid w:val="0086281D"/>
  </w:style>
  <w:style w:type="character" w:customStyle="1" w:styleId="ListLabel105">
    <w:name w:val="ListLabel 105"/>
    <w:rsid w:val="0086281D"/>
  </w:style>
  <w:style w:type="character" w:customStyle="1" w:styleId="ListLabel106">
    <w:name w:val="ListLabel 106"/>
    <w:rsid w:val="0086281D"/>
  </w:style>
  <w:style w:type="character" w:customStyle="1" w:styleId="ListLabel107">
    <w:name w:val="ListLabel 107"/>
    <w:rsid w:val="0086281D"/>
  </w:style>
  <w:style w:type="character" w:customStyle="1" w:styleId="ListLabel108">
    <w:name w:val="ListLabel 108"/>
    <w:rsid w:val="0086281D"/>
  </w:style>
  <w:style w:type="paragraph" w:customStyle="1" w:styleId="Heading">
    <w:name w:val="Heading"/>
    <w:basedOn w:val="Normal"/>
    <w:next w:val="BodyText"/>
    <w:rsid w:val="0086281D"/>
    <w:pPr>
      <w:keepNext/>
      <w:suppressAutoHyphens/>
      <w:spacing w:before="240" w:after="120"/>
      <w:ind w:left="0" w:right="0" w:firstLine="0"/>
    </w:pPr>
    <w:rPr>
      <w:rFonts w:ascii="Liberation Sans" w:eastAsia="DejaVu Sans" w:hAnsi="Liberation Sans" w:cs="Droid Sans Devanagari"/>
      <w:color w:val="auto"/>
      <w:szCs w:val="28"/>
      <w:lang w:val="en-US" w:eastAsia="en-US"/>
    </w:rPr>
  </w:style>
  <w:style w:type="paragraph" w:styleId="BodyText">
    <w:name w:val="Body Text"/>
    <w:basedOn w:val="Normal"/>
    <w:link w:val="BodyTextChar1"/>
    <w:rsid w:val="0086281D"/>
    <w:pPr>
      <w:suppressAutoHyphens/>
      <w:spacing w:before="180" w:after="180"/>
      <w:ind w:left="0" w:right="0" w:firstLine="0"/>
    </w:pPr>
    <w:rPr>
      <w:rFonts w:ascii="Cambria" w:eastAsia="Cambria" w:hAnsi="Cambria" w:cs="font339"/>
      <w:color w:val="auto"/>
      <w:sz w:val="24"/>
      <w:szCs w:val="24"/>
      <w:lang w:val="en-US" w:eastAsia="en-US"/>
    </w:rPr>
  </w:style>
  <w:style w:type="character" w:customStyle="1" w:styleId="BodyTextChar1">
    <w:name w:val="Body Text Char1"/>
    <w:basedOn w:val="DefaultParagraphFont"/>
    <w:link w:val="BodyText"/>
    <w:rsid w:val="0086281D"/>
    <w:rPr>
      <w:rFonts w:ascii="Cambria" w:eastAsia="Cambria" w:hAnsi="Cambria" w:cs="font339"/>
      <w:kern w:val="0"/>
      <w:sz w:val="24"/>
      <w:szCs w:val="24"/>
      <w:lang w:val="en-US"/>
      <w14:ligatures w14:val="none"/>
    </w:rPr>
  </w:style>
  <w:style w:type="paragraph" w:styleId="List">
    <w:name w:val="List"/>
    <w:basedOn w:val="BodyText"/>
    <w:rsid w:val="0086281D"/>
    <w:rPr>
      <w:rFonts w:cs="Droid Sans Devanagari"/>
    </w:rPr>
  </w:style>
  <w:style w:type="paragraph" w:styleId="Caption">
    <w:name w:val="caption"/>
    <w:basedOn w:val="Normal"/>
    <w:qFormat/>
    <w:rsid w:val="0086281D"/>
    <w:pPr>
      <w:suppressAutoHyphens/>
      <w:spacing w:after="120"/>
      <w:ind w:left="0" w:right="0" w:firstLine="0"/>
    </w:pPr>
    <w:rPr>
      <w:rFonts w:ascii="Cambria" w:eastAsia="Cambria" w:hAnsi="Cambria" w:cs="font339"/>
      <w:i/>
      <w:color w:val="auto"/>
      <w:sz w:val="24"/>
      <w:szCs w:val="24"/>
      <w:lang w:val="en-US" w:eastAsia="en-US"/>
    </w:rPr>
  </w:style>
  <w:style w:type="paragraph" w:customStyle="1" w:styleId="Index">
    <w:name w:val="Index"/>
    <w:basedOn w:val="Normal"/>
    <w:rsid w:val="0086281D"/>
    <w:pPr>
      <w:suppressLineNumbers/>
      <w:suppressAutoHyphens/>
      <w:spacing w:after="200"/>
      <w:ind w:left="0" w:right="0" w:firstLine="0"/>
    </w:pPr>
    <w:rPr>
      <w:rFonts w:ascii="Cambria" w:eastAsia="Cambria" w:hAnsi="Cambria"/>
      <w:color w:val="auto"/>
      <w:sz w:val="24"/>
      <w:szCs w:val="24"/>
    </w:rPr>
  </w:style>
  <w:style w:type="paragraph" w:customStyle="1" w:styleId="FirstParagraph">
    <w:name w:val="First Paragraph"/>
    <w:basedOn w:val="BodyText"/>
    <w:next w:val="BodyText"/>
    <w:rsid w:val="0086281D"/>
  </w:style>
  <w:style w:type="paragraph" w:customStyle="1" w:styleId="Compact">
    <w:name w:val="Compact"/>
    <w:basedOn w:val="BodyText"/>
    <w:rsid w:val="0086281D"/>
    <w:pPr>
      <w:spacing w:before="36" w:after="36"/>
    </w:pPr>
  </w:style>
  <w:style w:type="paragraph" w:styleId="Title">
    <w:name w:val="Title"/>
    <w:basedOn w:val="Normal"/>
    <w:next w:val="BodyText"/>
    <w:link w:val="TitleChar"/>
    <w:qFormat/>
    <w:rsid w:val="0086281D"/>
    <w:pPr>
      <w:keepNext/>
      <w:keepLines/>
      <w:suppressAutoHyphens/>
      <w:spacing w:before="480" w:after="240"/>
      <w:ind w:left="0" w:right="0" w:firstLine="0"/>
      <w:jc w:val="center"/>
    </w:pPr>
    <w:rPr>
      <w:rFonts w:ascii="Calibri" w:eastAsia="font339" w:hAnsi="Calibri" w:cs="font339"/>
      <w:b/>
      <w:bCs/>
      <w:color w:val="345A8A"/>
      <w:sz w:val="36"/>
      <w:szCs w:val="36"/>
      <w:lang w:val="en-US" w:eastAsia="en-US"/>
    </w:rPr>
  </w:style>
  <w:style w:type="character" w:customStyle="1" w:styleId="TitleChar">
    <w:name w:val="Title Char"/>
    <w:basedOn w:val="DefaultParagraphFont"/>
    <w:link w:val="Title"/>
    <w:rsid w:val="0086281D"/>
    <w:rPr>
      <w:rFonts w:ascii="Calibri" w:eastAsia="font339" w:hAnsi="Calibri" w:cs="font339"/>
      <w:b/>
      <w:bCs/>
      <w:color w:val="345A8A"/>
      <w:kern w:val="0"/>
      <w:sz w:val="36"/>
      <w:szCs w:val="36"/>
      <w:lang w:val="en-US"/>
      <w14:ligatures w14:val="none"/>
    </w:rPr>
  </w:style>
  <w:style w:type="paragraph" w:styleId="Subtitle">
    <w:name w:val="Subtitle"/>
    <w:basedOn w:val="Title"/>
    <w:next w:val="BodyText"/>
    <w:link w:val="SubtitleChar"/>
    <w:qFormat/>
    <w:rsid w:val="0086281D"/>
    <w:pPr>
      <w:spacing w:before="240"/>
    </w:pPr>
    <w:rPr>
      <w:sz w:val="30"/>
      <w:szCs w:val="30"/>
    </w:rPr>
  </w:style>
  <w:style w:type="character" w:customStyle="1" w:styleId="SubtitleChar">
    <w:name w:val="Subtitle Char"/>
    <w:basedOn w:val="DefaultParagraphFont"/>
    <w:link w:val="Subtitle"/>
    <w:rsid w:val="0086281D"/>
    <w:rPr>
      <w:rFonts w:ascii="Calibri" w:eastAsia="font339" w:hAnsi="Calibri" w:cs="font339"/>
      <w:b/>
      <w:bCs/>
      <w:color w:val="345A8A"/>
      <w:kern w:val="0"/>
      <w:sz w:val="30"/>
      <w:szCs w:val="30"/>
      <w:lang w:val="en-US"/>
      <w14:ligatures w14:val="none"/>
    </w:rPr>
  </w:style>
  <w:style w:type="paragraph" w:customStyle="1" w:styleId="Author">
    <w:name w:val="Author"/>
    <w:next w:val="BodyText"/>
    <w:rsid w:val="0086281D"/>
    <w:pPr>
      <w:keepNext/>
      <w:keepLines/>
      <w:suppressAutoHyphens/>
      <w:spacing w:after="200" w:line="240" w:lineRule="auto"/>
      <w:jc w:val="center"/>
    </w:pPr>
    <w:rPr>
      <w:rFonts w:ascii="Cambria" w:eastAsia="Cambria" w:hAnsi="Cambria" w:cs="font339"/>
      <w:kern w:val="0"/>
      <w:sz w:val="24"/>
      <w:szCs w:val="24"/>
      <w:lang w:val="en-US"/>
      <w14:ligatures w14:val="none"/>
    </w:rPr>
  </w:style>
  <w:style w:type="paragraph" w:styleId="Date">
    <w:name w:val="Date"/>
    <w:next w:val="BodyText"/>
    <w:link w:val="DateChar"/>
    <w:rsid w:val="0086281D"/>
    <w:pPr>
      <w:keepNext/>
      <w:keepLines/>
      <w:suppressAutoHyphens/>
      <w:spacing w:after="200" w:line="240" w:lineRule="auto"/>
      <w:jc w:val="center"/>
    </w:pPr>
    <w:rPr>
      <w:rFonts w:ascii="Cambria" w:eastAsia="Cambria" w:hAnsi="Cambria" w:cs="font339"/>
      <w:kern w:val="0"/>
      <w:sz w:val="24"/>
      <w:szCs w:val="24"/>
      <w:lang w:val="en-US"/>
      <w14:ligatures w14:val="none"/>
    </w:rPr>
  </w:style>
  <w:style w:type="character" w:customStyle="1" w:styleId="DateChar">
    <w:name w:val="Date Char"/>
    <w:basedOn w:val="DefaultParagraphFont"/>
    <w:link w:val="Date"/>
    <w:rsid w:val="0086281D"/>
    <w:rPr>
      <w:rFonts w:ascii="Cambria" w:eastAsia="Cambria" w:hAnsi="Cambria" w:cs="font339"/>
      <w:kern w:val="0"/>
      <w:sz w:val="24"/>
      <w:szCs w:val="24"/>
      <w:lang w:val="en-US"/>
      <w14:ligatures w14:val="none"/>
    </w:rPr>
  </w:style>
  <w:style w:type="paragraph" w:customStyle="1" w:styleId="Abstract">
    <w:name w:val="Abstract"/>
    <w:basedOn w:val="Normal"/>
    <w:next w:val="BodyText"/>
    <w:rsid w:val="0086281D"/>
    <w:pPr>
      <w:keepNext/>
      <w:keepLines/>
      <w:suppressAutoHyphens/>
      <w:spacing w:before="300" w:after="300"/>
      <w:ind w:left="0" w:right="0" w:firstLine="0"/>
    </w:pPr>
    <w:rPr>
      <w:rFonts w:ascii="Cambria" w:eastAsia="Cambria" w:hAnsi="Cambria" w:cs="font339"/>
      <w:color w:val="auto"/>
      <w:sz w:val="20"/>
      <w:szCs w:val="20"/>
      <w:lang w:val="en-US" w:eastAsia="en-US"/>
    </w:rPr>
  </w:style>
  <w:style w:type="paragraph" w:styleId="Bibliography">
    <w:name w:val="Bibliography"/>
    <w:basedOn w:val="Normal"/>
    <w:rsid w:val="0086281D"/>
    <w:pPr>
      <w:suppressAutoHyphens/>
      <w:spacing w:after="200"/>
      <w:ind w:left="0" w:right="0" w:firstLine="0"/>
    </w:pPr>
    <w:rPr>
      <w:rFonts w:ascii="Cambria" w:eastAsia="Cambria" w:hAnsi="Cambria" w:cs="font339"/>
      <w:color w:val="auto"/>
      <w:sz w:val="24"/>
      <w:szCs w:val="24"/>
      <w:lang w:val="en-US" w:eastAsia="en-US"/>
    </w:rPr>
  </w:style>
  <w:style w:type="paragraph" w:styleId="BlockText">
    <w:name w:val="Block Text"/>
    <w:basedOn w:val="BodyText"/>
    <w:next w:val="BodyText"/>
    <w:rsid w:val="0086281D"/>
    <w:pPr>
      <w:spacing w:before="100" w:after="100"/>
      <w:ind w:left="480" w:right="480"/>
    </w:pPr>
  </w:style>
  <w:style w:type="paragraph" w:styleId="FootnoteText">
    <w:name w:val="footnote text"/>
    <w:basedOn w:val="Normal"/>
    <w:link w:val="FootnoteTextChar"/>
    <w:rsid w:val="0086281D"/>
    <w:pPr>
      <w:suppressAutoHyphens/>
      <w:spacing w:after="200"/>
      <w:ind w:left="0" w:right="0" w:firstLine="0"/>
    </w:pPr>
    <w:rPr>
      <w:rFonts w:ascii="Cambria" w:eastAsia="Cambria" w:hAnsi="Cambria" w:cs="font339"/>
      <w:color w:val="auto"/>
      <w:sz w:val="24"/>
      <w:szCs w:val="24"/>
      <w:lang w:val="en-US" w:eastAsia="en-US"/>
    </w:rPr>
  </w:style>
  <w:style w:type="character" w:customStyle="1" w:styleId="FootnoteTextChar">
    <w:name w:val="Footnote Text Char"/>
    <w:basedOn w:val="DefaultParagraphFont"/>
    <w:link w:val="FootnoteText"/>
    <w:rsid w:val="0086281D"/>
    <w:rPr>
      <w:rFonts w:ascii="Cambria" w:eastAsia="Cambria" w:hAnsi="Cambria" w:cs="font339"/>
      <w:kern w:val="0"/>
      <w:sz w:val="24"/>
      <w:szCs w:val="24"/>
      <w:lang w:val="en-US"/>
      <w14:ligatures w14:val="none"/>
    </w:rPr>
  </w:style>
  <w:style w:type="paragraph" w:customStyle="1" w:styleId="DefinitionTerm">
    <w:name w:val="Definition Term"/>
    <w:basedOn w:val="Normal"/>
    <w:next w:val="Definition"/>
    <w:rsid w:val="0086281D"/>
    <w:pPr>
      <w:keepNext/>
      <w:keepLines/>
      <w:suppressAutoHyphens/>
      <w:spacing w:after="0"/>
      <w:ind w:left="0" w:right="0" w:firstLine="0"/>
    </w:pPr>
    <w:rPr>
      <w:rFonts w:ascii="Cambria" w:eastAsia="Cambria" w:hAnsi="Cambria" w:cs="font339"/>
      <w:b/>
      <w:color w:val="auto"/>
      <w:sz w:val="24"/>
      <w:szCs w:val="24"/>
      <w:lang w:val="en-US" w:eastAsia="en-US"/>
    </w:rPr>
  </w:style>
  <w:style w:type="paragraph" w:customStyle="1" w:styleId="Definition">
    <w:name w:val="Definition"/>
    <w:basedOn w:val="Normal"/>
    <w:rsid w:val="0086281D"/>
    <w:pPr>
      <w:suppressAutoHyphens/>
      <w:spacing w:after="200"/>
      <w:ind w:left="0" w:right="0" w:firstLine="0"/>
    </w:pPr>
    <w:rPr>
      <w:rFonts w:ascii="Cambria" w:eastAsia="Cambria" w:hAnsi="Cambria" w:cs="font339"/>
      <w:color w:val="auto"/>
      <w:sz w:val="24"/>
      <w:szCs w:val="24"/>
      <w:lang w:val="en-US" w:eastAsia="en-US"/>
    </w:rPr>
  </w:style>
  <w:style w:type="paragraph" w:customStyle="1" w:styleId="TableCaption">
    <w:name w:val="Table Caption"/>
    <w:basedOn w:val="Caption"/>
    <w:rsid w:val="0086281D"/>
    <w:pPr>
      <w:keepNext/>
    </w:pPr>
  </w:style>
  <w:style w:type="paragraph" w:customStyle="1" w:styleId="ImageCaption">
    <w:name w:val="Image Caption"/>
    <w:basedOn w:val="Caption"/>
    <w:rsid w:val="0086281D"/>
  </w:style>
  <w:style w:type="paragraph" w:customStyle="1" w:styleId="Figure">
    <w:name w:val="Figure"/>
    <w:basedOn w:val="Normal"/>
    <w:rsid w:val="0086281D"/>
    <w:pPr>
      <w:suppressAutoHyphens/>
      <w:spacing w:after="200"/>
      <w:ind w:left="0" w:right="0" w:firstLine="0"/>
    </w:pPr>
    <w:rPr>
      <w:rFonts w:ascii="Cambria" w:eastAsia="Cambria" w:hAnsi="Cambria" w:cs="font339"/>
      <w:color w:val="auto"/>
      <w:sz w:val="24"/>
      <w:szCs w:val="24"/>
      <w:lang w:val="en-US" w:eastAsia="en-US"/>
    </w:rPr>
  </w:style>
  <w:style w:type="paragraph" w:customStyle="1" w:styleId="CaptionedFigure">
    <w:name w:val="Captioned Figure"/>
    <w:basedOn w:val="Figure"/>
    <w:rsid w:val="0086281D"/>
    <w:pPr>
      <w:keepNext/>
    </w:pPr>
  </w:style>
  <w:style w:type="paragraph" w:styleId="Index1">
    <w:name w:val="index 1"/>
    <w:basedOn w:val="Normal"/>
    <w:next w:val="Normal"/>
    <w:autoRedefine/>
    <w:uiPriority w:val="99"/>
    <w:semiHidden/>
    <w:unhideWhenUsed/>
    <w:rsid w:val="0086281D"/>
    <w:pPr>
      <w:spacing w:after="0"/>
      <w:ind w:left="280" w:hanging="280"/>
    </w:pPr>
  </w:style>
  <w:style w:type="paragraph" w:styleId="IndexHeading">
    <w:name w:val="index heading"/>
    <w:basedOn w:val="Heading"/>
    <w:rsid w:val="0086281D"/>
  </w:style>
  <w:style w:type="paragraph" w:styleId="TOAHeading">
    <w:name w:val="toa heading"/>
    <w:basedOn w:val="Heading1"/>
    <w:next w:val="BodyText"/>
    <w:rsid w:val="0086281D"/>
    <w:pPr>
      <w:suppressAutoHyphens/>
      <w:spacing w:before="240" w:after="0" w:line="259" w:lineRule="auto"/>
      <w:ind w:left="0" w:right="0" w:firstLine="0"/>
      <w:outlineLvl w:val="9"/>
    </w:pPr>
    <w:rPr>
      <w:rFonts w:ascii="Calibri" w:eastAsia="font339" w:hAnsi="Calibri" w:cs="font339"/>
      <w:color w:val="365F91"/>
      <w:szCs w:val="32"/>
      <w:lang w:val="en-US" w:eastAsia="en-US"/>
    </w:rPr>
  </w:style>
  <w:style w:type="paragraph" w:customStyle="1" w:styleId="SourceCode">
    <w:name w:val="Source Code"/>
    <w:basedOn w:val="Normal"/>
    <w:rsid w:val="0086281D"/>
    <w:pPr>
      <w:suppressAutoHyphens/>
      <w:spacing w:after="200"/>
      <w:ind w:left="0" w:right="0" w:firstLine="0"/>
    </w:pPr>
    <w:rPr>
      <w:rFonts w:ascii="Cambria" w:eastAsia="Cambria" w:hAnsi="Cambria" w:cs="font339"/>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3221">
      <w:bodyDiv w:val="1"/>
      <w:marLeft w:val="0"/>
      <w:marRight w:val="0"/>
      <w:marTop w:val="0"/>
      <w:marBottom w:val="0"/>
      <w:divBdr>
        <w:top w:val="none" w:sz="0" w:space="0" w:color="auto"/>
        <w:left w:val="none" w:sz="0" w:space="0" w:color="auto"/>
        <w:bottom w:val="none" w:sz="0" w:space="0" w:color="auto"/>
        <w:right w:val="none" w:sz="0" w:space="0" w:color="auto"/>
      </w:divBdr>
    </w:div>
    <w:div w:id="182328358">
      <w:bodyDiv w:val="1"/>
      <w:marLeft w:val="0"/>
      <w:marRight w:val="0"/>
      <w:marTop w:val="0"/>
      <w:marBottom w:val="0"/>
      <w:divBdr>
        <w:top w:val="none" w:sz="0" w:space="0" w:color="auto"/>
        <w:left w:val="none" w:sz="0" w:space="0" w:color="auto"/>
        <w:bottom w:val="none" w:sz="0" w:space="0" w:color="auto"/>
        <w:right w:val="none" w:sz="0" w:space="0" w:color="auto"/>
      </w:divBdr>
    </w:div>
    <w:div w:id="255594679">
      <w:bodyDiv w:val="1"/>
      <w:marLeft w:val="0"/>
      <w:marRight w:val="0"/>
      <w:marTop w:val="0"/>
      <w:marBottom w:val="0"/>
      <w:divBdr>
        <w:top w:val="none" w:sz="0" w:space="0" w:color="auto"/>
        <w:left w:val="none" w:sz="0" w:space="0" w:color="auto"/>
        <w:bottom w:val="none" w:sz="0" w:space="0" w:color="auto"/>
        <w:right w:val="none" w:sz="0" w:space="0" w:color="auto"/>
      </w:divBdr>
    </w:div>
    <w:div w:id="374476322">
      <w:bodyDiv w:val="1"/>
      <w:marLeft w:val="0"/>
      <w:marRight w:val="0"/>
      <w:marTop w:val="0"/>
      <w:marBottom w:val="0"/>
      <w:divBdr>
        <w:top w:val="none" w:sz="0" w:space="0" w:color="auto"/>
        <w:left w:val="none" w:sz="0" w:space="0" w:color="auto"/>
        <w:bottom w:val="none" w:sz="0" w:space="0" w:color="auto"/>
        <w:right w:val="none" w:sz="0" w:space="0" w:color="auto"/>
      </w:divBdr>
    </w:div>
    <w:div w:id="386270582">
      <w:bodyDiv w:val="1"/>
      <w:marLeft w:val="0"/>
      <w:marRight w:val="0"/>
      <w:marTop w:val="0"/>
      <w:marBottom w:val="0"/>
      <w:divBdr>
        <w:top w:val="none" w:sz="0" w:space="0" w:color="auto"/>
        <w:left w:val="none" w:sz="0" w:space="0" w:color="auto"/>
        <w:bottom w:val="none" w:sz="0" w:space="0" w:color="auto"/>
        <w:right w:val="none" w:sz="0" w:space="0" w:color="auto"/>
      </w:divBdr>
      <w:divsChild>
        <w:div w:id="1407724198">
          <w:marLeft w:val="0"/>
          <w:marRight w:val="0"/>
          <w:marTop w:val="0"/>
          <w:marBottom w:val="0"/>
          <w:divBdr>
            <w:top w:val="none" w:sz="0" w:space="0" w:color="auto"/>
            <w:left w:val="none" w:sz="0" w:space="0" w:color="auto"/>
            <w:bottom w:val="none" w:sz="0" w:space="0" w:color="auto"/>
            <w:right w:val="none" w:sz="0" w:space="0" w:color="auto"/>
          </w:divBdr>
        </w:div>
        <w:div w:id="1006175379">
          <w:marLeft w:val="0"/>
          <w:marRight w:val="0"/>
          <w:marTop w:val="0"/>
          <w:marBottom w:val="0"/>
          <w:divBdr>
            <w:top w:val="none" w:sz="0" w:space="0" w:color="auto"/>
            <w:left w:val="none" w:sz="0" w:space="0" w:color="auto"/>
            <w:bottom w:val="none" w:sz="0" w:space="0" w:color="auto"/>
            <w:right w:val="none" w:sz="0" w:space="0" w:color="auto"/>
          </w:divBdr>
        </w:div>
        <w:div w:id="2104297835">
          <w:marLeft w:val="0"/>
          <w:marRight w:val="0"/>
          <w:marTop w:val="0"/>
          <w:marBottom w:val="0"/>
          <w:divBdr>
            <w:top w:val="none" w:sz="0" w:space="0" w:color="auto"/>
            <w:left w:val="none" w:sz="0" w:space="0" w:color="auto"/>
            <w:bottom w:val="none" w:sz="0" w:space="0" w:color="auto"/>
            <w:right w:val="none" w:sz="0" w:space="0" w:color="auto"/>
          </w:divBdr>
        </w:div>
        <w:div w:id="1303774700">
          <w:marLeft w:val="0"/>
          <w:marRight w:val="0"/>
          <w:marTop w:val="0"/>
          <w:marBottom w:val="0"/>
          <w:divBdr>
            <w:top w:val="none" w:sz="0" w:space="0" w:color="auto"/>
            <w:left w:val="none" w:sz="0" w:space="0" w:color="auto"/>
            <w:bottom w:val="none" w:sz="0" w:space="0" w:color="auto"/>
            <w:right w:val="none" w:sz="0" w:space="0" w:color="auto"/>
          </w:divBdr>
        </w:div>
        <w:div w:id="1191341031">
          <w:marLeft w:val="0"/>
          <w:marRight w:val="0"/>
          <w:marTop w:val="0"/>
          <w:marBottom w:val="0"/>
          <w:divBdr>
            <w:top w:val="none" w:sz="0" w:space="0" w:color="auto"/>
            <w:left w:val="none" w:sz="0" w:space="0" w:color="auto"/>
            <w:bottom w:val="none" w:sz="0" w:space="0" w:color="auto"/>
            <w:right w:val="none" w:sz="0" w:space="0" w:color="auto"/>
          </w:divBdr>
        </w:div>
      </w:divsChild>
    </w:div>
    <w:div w:id="806968296">
      <w:bodyDiv w:val="1"/>
      <w:marLeft w:val="0"/>
      <w:marRight w:val="0"/>
      <w:marTop w:val="0"/>
      <w:marBottom w:val="0"/>
      <w:divBdr>
        <w:top w:val="none" w:sz="0" w:space="0" w:color="auto"/>
        <w:left w:val="none" w:sz="0" w:space="0" w:color="auto"/>
        <w:bottom w:val="none" w:sz="0" w:space="0" w:color="auto"/>
        <w:right w:val="none" w:sz="0" w:space="0" w:color="auto"/>
      </w:divBdr>
      <w:divsChild>
        <w:div w:id="761947680">
          <w:marLeft w:val="0"/>
          <w:marRight w:val="0"/>
          <w:marTop w:val="0"/>
          <w:marBottom w:val="0"/>
          <w:divBdr>
            <w:top w:val="none" w:sz="0" w:space="0" w:color="auto"/>
            <w:left w:val="none" w:sz="0" w:space="0" w:color="auto"/>
            <w:bottom w:val="none" w:sz="0" w:space="0" w:color="auto"/>
            <w:right w:val="none" w:sz="0" w:space="0" w:color="auto"/>
          </w:divBdr>
          <w:divsChild>
            <w:div w:id="1866672766">
              <w:marLeft w:val="0"/>
              <w:marRight w:val="0"/>
              <w:marTop w:val="0"/>
              <w:marBottom w:val="0"/>
              <w:divBdr>
                <w:top w:val="none" w:sz="0" w:space="0" w:color="auto"/>
                <w:left w:val="none" w:sz="0" w:space="0" w:color="auto"/>
                <w:bottom w:val="none" w:sz="0" w:space="0" w:color="auto"/>
                <w:right w:val="none" w:sz="0" w:space="0" w:color="auto"/>
              </w:divBdr>
              <w:divsChild>
                <w:div w:id="98147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05563">
          <w:marLeft w:val="0"/>
          <w:marRight w:val="0"/>
          <w:marTop w:val="0"/>
          <w:marBottom w:val="0"/>
          <w:divBdr>
            <w:top w:val="none" w:sz="0" w:space="0" w:color="auto"/>
            <w:left w:val="none" w:sz="0" w:space="0" w:color="auto"/>
            <w:bottom w:val="none" w:sz="0" w:space="0" w:color="auto"/>
            <w:right w:val="none" w:sz="0" w:space="0" w:color="auto"/>
          </w:divBdr>
          <w:divsChild>
            <w:div w:id="731391755">
              <w:marLeft w:val="0"/>
              <w:marRight w:val="0"/>
              <w:marTop w:val="0"/>
              <w:marBottom w:val="0"/>
              <w:divBdr>
                <w:top w:val="none" w:sz="0" w:space="0" w:color="auto"/>
                <w:left w:val="none" w:sz="0" w:space="0" w:color="auto"/>
                <w:bottom w:val="none" w:sz="0" w:space="0" w:color="auto"/>
                <w:right w:val="none" w:sz="0" w:space="0" w:color="auto"/>
              </w:divBdr>
              <w:divsChild>
                <w:div w:id="20691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81614">
          <w:marLeft w:val="0"/>
          <w:marRight w:val="0"/>
          <w:marTop w:val="0"/>
          <w:marBottom w:val="0"/>
          <w:divBdr>
            <w:top w:val="none" w:sz="0" w:space="0" w:color="auto"/>
            <w:left w:val="none" w:sz="0" w:space="0" w:color="auto"/>
            <w:bottom w:val="none" w:sz="0" w:space="0" w:color="auto"/>
            <w:right w:val="none" w:sz="0" w:space="0" w:color="auto"/>
          </w:divBdr>
          <w:divsChild>
            <w:div w:id="1219705235">
              <w:marLeft w:val="0"/>
              <w:marRight w:val="0"/>
              <w:marTop w:val="0"/>
              <w:marBottom w:val="0"/>
              <w:divBdr>
                <w:top w:val="none" w:sz="0" w:space="0" w:color="auto"/>
                <w:left w:val="none" w:sz="0" w:space="0" w:color="auto"/>
                <w:bottom w:val="none" w:sz="0" w:space="0" w:color="auto"/>
                <w:right w:val="none" w:sz="0" w:space="0" w:color="auto"/>
              </w:divBdr>
              <w:divsChild>
                <w:div w:id="193994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96387">
          <w:marLeft w:val="0"/>
          <w:marRight w:val="0"/>
          <w:marTop w:val="0"/>
          <w:marBottom w:val="0"/>
          <w:divBdr>
            <w:top w:val="none" w:sz="0" w:space="0" w:color="auto"/>
            <w:left w:val="none" w:sz="0" w:space="0" w:color="auto"/>
            <w:bottom w:val="none" w:sz="0" w:space="0" w:color="auto"/>
            <w:right w:val="none" w:sz="0" w:space="0" w:color="auto"/>
          </w:divBdr>
          <w:divsChild>
            <w:div w:id="1817187708">
              <w:marLeft w:val="0"/>
              <w:marRight w:val="0"/>
              <w:marTop w:val="0"/>
              <w:marBottom w:val="0"/>
              <w:divBdr>
                <w:top w:val="none" w:sz="0" w:space="0" w:color="auto"/>
                <w:left w:val="none" w:sz="0" w:space="0" w:color="auto"/>
                <w:bottom w:val="none" w:sz="0" w:space="0" w:color="auto"/>
                <w:right w:val="none" w:sz="0" w:space="0" w:color="auto"/>
              </w:divBdr>
              <w:divsChild>
                <w:div w:id="14634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4803">
          <w:marLeft w:val="0"/>
          <w:marRight w:val="0"/>
          <w:marTop w:val="0"/>
          <w:marBottom w:val="0"/>
          <w:divBdr>
            <w:top w:val="none" w:sz="0" w:space="0" w:color="auto"/>
            <w:left w:val="none" w:sz="0" w:space="0" w:color="auto"/>
            <w:bottom w:val="none" w:sz="0" w:space="0" w:color="auto"/>
            <w:right w:val="none" w:sz="0" w:space="0" w:color="auto"/>
          </w:divBdr>
          <w:divsChild>
            <w:div w:id="564268551">
              <w:marLeft w:val="0"/>
              <w:marRight w:val="0"/>
              <w:marTop w:val="0"/>
              <w:marBottom w:val="0"/>
              <w:divBdr>
                <w:top w:val="none" w:sz="0" w:space="0" w:color="auto"/>
                <w:left w:val="none" w:sz="0" w:space="0" w:color="auto"/>
                <w:bottom w:val="none" w:sz="0" w:space="0" w:color="auto"/>
                <w:right w:val="none" w:sz="0" w:space="0" w:color="auto"/>
              </w:divBdr>
              <w:divsChild>
                <w:div w:id="180900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6879">
          <w:marLeft w:val="0"/>
          <w:marRight w:val="0"/>
          <w:marTop w:val="0"/>
          <w:marBottom w:val="0"/>
          <w:divBdr>
            <w:top w:val="none" w:sz="0" w:space="0" w:color="auto"/>
            <w:left w:val="none" w:sz="0" w:space="0" w:color="auto"/>
            <w:bottom w:val="none" w:sz="0" w:space="0" w:color="auto"/>
            <w:right w:val="none" w:sz="0" w:space="0" w:color="auto"/>
          </w:divBdr>
          <w:divsChild>
            <w:div w:id="860240932">
              <w:marLeft w:val="0"/>
              <w:marRight w:val="0"/>
              <w:marTop w:val="0"/>
              <w:marBottom w:val="0"/>
              <w:divBdr>
                <w:top w:val="none" w:sz="0" w:space="0" w:color="auto"/>
                <w:left w:val="none" w:sz="0" w:space="0" w:color="auto"/>
                <w:bottom w:val="none" w:sz="0" w:space="0" w:color="auto"/>
                <w:right w:val="none" w:sz="0" w:space="0" w:color="auto"/>
              </w:divBdr>
              <w:divsChild>
                <w:div w:id="13729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1119">
          <w:marLeft w:val="0"/>
          <w:marRight w:val="0"/>
          <w:marTop w:val="0"/>
          <w:marBottom w:val="0"/>
          <w:divBdr>
            <w:top w:val="none" w:sz="0" w:space="0" w:color="auto"/>
            <w:left w:val="none" w:sz="0" w:space="0" w:color="auto"/>
            <w:bottom w:val="none" w:sz="0" w:space="0" w:color="auto"/>
            <w:right w:val="none" w:sz="0" w:space="0" w:color="auto"/>
          </w:divBdr>
          <w:divsChild>
            <w:div w:id="589316756">
              <w:marLeft w:val="0"/>
              <w:marRight w:val="0"/>
              <w:marTop w:val="0"/>
              <w:marBottom w:val="0"/>
              <w:divBdr>
                <w:top w:val="none" w:sz="0" w:space="0" w:color="auto"/>
                <w:left w:val="none" w:sz="0" w:space="0" w:color="auto"/>
                <w:bottom w:val="none" w:sz="0" w:space="0" w:color="auto"/>
                <w:right w:val="none" w:sz="0" w:space="0" w:color="auto"/>
              </w:divBdr>
              <w:divsChild>
                <w:div w:id="12880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24595">
          <w:marLeft w:val="0"/>
          <w:marRight w:val="0"/>
          <w:marTop w:val="0"/>
          <w:marBottom w:val="0"/>
          <w:divBdr>
            <w:top w:val="none" w:sz="0" w:space="0" w:color="auto"/>
            <w:left w:val="none" w:sz="0" w:space="0" w:color="auto"/>
            <w:bottom w:val="none" w:sz="0" w:space="0" w:color="auto"/>
            <w:right w:val="none" w:sz="0" w:space="0" w:color="auto"/>
          </w:divBdr>
          <w:divsChild>
            <w:div w:id="1950506412">
              <w:marLeft w:val="0"/>
              <w:marRight w:val="0"/>
              <w:marTop w:val="0"/>
              <w:marBottom w:val="0"/>
              <w:divBdr>
                <w:top w:val="none" w:sz="0" w:space="0" w:color="auto"/>
                <w:left w:val="none" w:sz="0" w:space="0" w:color="auto"/>
                <w:bottom w:val="none" w:sz="0" w:space="0" w:color="auto"/>
                <w:right w:val="none" w:sz="0" w:space="0" w:color="auto"/>
              </w:divBdr>
              <w:divsChild>
                <w:div w:id="12521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50491">
          <w:marLeft w:val="0"/>
          <w:marRight w:val="0"/>
          <w:marTop w:val="0"/>
          <w:marBottom w:val="0"/>
          <w:divBdr>
            <w:top w:val="none" w:sz="0" w:space="0" w:color="auto"/>
            <w:left w:val="none" w:sz="0" w:space="0" w:color="auto"/>
            <w:bottom w:val="none" w:sz="0" w:space="0" w:color="auto"/>
            <w:right w:val="none" w:sz="0" w:space="0" w:color="auto"/>
          </w:divBdr>
          <w:divsChild>
            <w:div w:id="1384980553">
              <w:marLeft w:val="0"/>
              <w:marRight w:val="0"/>
              <w:marTop w:val="0"/>
              <w:marBottom w:val="0"/>
              <w:divBdr>
                <w:top w:val="none" w:sz="0" w:space="0" w:color="auto"/>
                <w:left w:val="none" w:sz="0" w:space="0" w:color="auto"/>
                <w:bottom w:val="none" w:sz="0" w:space="0" w:color="auto"/>
                <w:right w:val="none" w:sz="0" w:space="0" w:color="auto"/>
              </w:divBdr>
              <w:divsChild>
                <w:div w:id="1032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7716">
          <w:marLeft w:val="0"/>
          <w:marRight w:val="0"/>
          <w:marTop w:val="0"/>
          <w:marBottom w:val="0"/>
          <w:divBdr>
            <w:top w:val="none" w:sz="0" w:space="0" w:color="auto"/>
            <w:left w:val="none" w:sz="0" w:space="0" w:color="auto"/>
            <w:bottom w:val="none" w:sz="0" w:space="0" w:color="auto"/>
            <w:right w:val="none" w:sz="0" w:space="0" w:color="auto"/>
          </w:divBdr>
          <w:divsChild>
            <w:div w:id="500583387">
              <w:marLeft w:val="0"/>
              <w:marRight w:val="0"/>
              <w:marTop w:val="0"/>
              <w:marBottom w:val="0"/>
              <w:divBdr>
                <w:top w:val="none" w:sz="0" w:space="0" w:color="auto"/>
                <w:left w:val="none" w:sz="0" w:space="0" w:color="auto"/>
                <w:bottom w:val="none" w:sz="0" w:space="0" w:color="auto"/>
                <w:right w:val="none" w:sz="0" w:space="0" w:color="auto"/>
              </w:divBdr>
              <w:divsChild>
                <w:div w:id="31753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015">
          <w:marLeft w:val="0"/>
          <w:marRight w:val="0"/>
          <w:marTop w:val="0"/>
          <w:marBottom w:val="0"/>
          <w:divBdr>
            <w:top w:val="none" w:sz="0" w:space="0" w:color="auto"/>
            <w:left w:val="none" w:sz="0" w:space="0" w:color="auto"/>
            <w:bottom w:val="none" w:sz="0" w:space="0" w:color="auto"/>
            <w:right w:val="none" w:sz="0" w:space="0" w:color="auto"/>
          </w:divBdr>
          <w:divsChild>
            <w:div w:id="1741558565">
              <w:marLeft w:val="0"/>
              <w:marRight w:val="0"/>
              <w:marTop w:val="0"/>
              <w:marBottom w:val="0"/>
              <w:divBdr>
                <w:top w:val="none" w:sz="0" w:space="0" w:color="auto"/>
                <w:left w:val="none" w:sz="0" w:space="0" w:color="auto"/>
                <w:bottom w:val="none" w:sz="0" w:space="0" w:color="auto"/>
                <w:right w:val="none" w:sz="0" w:space="0" w:color="auto"/>
              </w:divBdr>
              <w:divsChild>
                <w:div w:id="118791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0976">
          <w:marLeft w:val="0"/>
          <w:marRight w:val="0"/>
          <w:marTop w:val="0"/>
          <w:marBottom w:val="0"/>
          <w:divBdr>
            <w:top w:val="none" w:sz="0" w:space="0" w:color="auto"/>
            <w:left w:val="none" w:sz="0" w:space="0" w:color="auto"/>
            <w:bottom w:val="none" w:sz="0" w:space="0" w:color="auto"/>
            <w:right w:val="none" w:sz="0" w:space="0" w:color="auto"/>
          </w:divBdr>
          <w:divsChild>
            <w:div w:id="667252244">
              <w:marLeft w:val="0"/>
              <w:marRight w:val="0"/>
              <w:marTop w:val="0"/>
              <w:marBottom w:val="0"/>
              <w:divBdr>
                <w:top w:val="none" w:sz="0" w:space="0" w:color="auto"/>
                <w:left w:val="none" w:sz="0" w:space="0" w:color="auto"/>
                <w:bottom w:val="none" w:sz="0" w:space="0" w:color="auto"/>
                <w:right w:val="none" w:sz="0" w:space="0" w:color="auto"/>
              </w:divBdr>
              <w:divsChild>
                <w:div w:id="13148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8227">
          <w:marLeft w:val="0"/>
          <w:marRight w:val="0"/>
          <w:marTop w:val="0"/>
          <w:marBottom w:val="0"/>
          <w:divBdr>
            <w:top w:val="none" w:sz="0" w:space="0" w:color="auto"/>
            <w:left w:val="none" w:sz="0" w:space="0" w:color="auto"/>
            <w:bottom w:val="none" w:sz="0" w:space="0" w:color="auto"/>
            <w:right w:val="none" w:sz="0" w:space="0" w:color="auto"/>
          </w:divBdr>
          <w:divsChild>
            <w:div w:id="1697151145">
              <w:marLeft w:val="0"/>
              <w:marRight w:val="0"/>
              <w:marTop w:val="0"/>
              <w:marBottom w:val="0"/>
              <w:divBdr>
                <w:top w:val="none" w:sz="0" w:space="0" w:color="auto"/>
                <w:left w:val="none" w:sz="0" w:space="0" w:color="auto"/>
                <w:bottom w:val="none" w:sz="0" w:space="0" w:color="auto"/>
                <w:right w:val="none" w:sz="0" w:space="0" w:color="auto"/>
              </w:divBdr>
              <w:divsChild>
                <w:div w:id="24288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6075">
          <w:marLeft w:val="0"/>
          <w:marRight w:val="0"/>
          <w:marTop w:val="0"/>
          <w:marBottom w:val="0"/>
          <w:divBdr>
            <w:top w:val="none" w:sz="0" w:space="0" w:color="auto"/>
            <w:left w:val="none" w:sz="0" w:space="0" w:color="auto"/>
            <w:bottom w:val="none" w:sz="0" w:space="0" w:color="auto"/>
            <w:right w:val="none" w:sz="0" w:space="0" w:color="auto"/>
          </w:divBdr>
          <w:divsChild>
            <w:div w:id="1436631741">
              <w:marLeft w:val="0"/>
              <w:marRight w:val="0"/>
              <w:marTop w:val="0"/>
              <w:marBottom w:val="0"/>
              <w:divBdr>
                <w:top w:val="none" w:sz="0" w:space="0" w:color="auto"/>
                <w:left w:val="none" w:sz="0" w:space="0" w:color="auto"/>
                <w:bottom w:val="none" w:sz="0" w:space="0" w:color="auto"/>
                <w:right w:val="none" w:sz="0" w:space="0" w:color="auto"/>
              </w:divBdr>
              <w:divsChild>
                <w:div w:id="176098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9796">
          <w:marLeft w:val="0"/>
          <w:marRight w:val="0"/>
          <w:marTop w:val="0"/>
          <w:marBottom w:val="0"/>
          <w:divBdr>
            <w:top w:val="none" w:sz="0" w:space="0" w:color="auto"/>
            <w:left w:val="none" w:sz="0" w:space="0" w:color="auto"/>
            <w:bottom w:val="none" w:sz="0" w:space="0" w:color="auto"/>
            <w:right w:val="none" w:sz="0" w:space="0" w:color="auto"/>
          </w:divBdr>
          <w:divsChild>
            <w:div w:id="1358626878">
              <w:marLeft w:val="0"/>
              <w:marRight w:val="0"/>
              <w:marTop w:val="0"/>
              <w:marBottom w:val="0"/>
              <w:divBdr>
                <w:top w:val="none" w:sz="0" w:space="0" w:color="auto"/>
                <w:left w:val="none" w:sz="0" w:space="0" w:color="auto"/>
                <w:bottom w:val="none" w:sz="0" w:space="0" w:color="auto"/>
                <w:right w:val="none" w:sz="0" w:space="0" w:color="auto"/>
              </w:divBdr>
              <w:divsChild>
                <w:div w:id="46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245">
          <w:marLeft w:val="0"/>
          <w:marRight w:val="0"/>
          <w:marTop w:val="0"/>
          <w:marBottom w:val="0"/>
          <w:divBdr>
            <w:top w:val="none" w:sz="0" w:space="0" w:color="auto"/>
            <w:left w:val="none" w:sz="0" w:space="0" w:color="auto"/>
            <w:bottom w:val="none" w:sz="0" w:space="0" w:color="auto"/>
            <w:right w:val="none" w:sz="0" w:space="0" w:color="auto"/>
          </w:divBdr>
          <w:divsChild>
            <w:div w:id="1126853917">
              <w:marLeft w:val="0"/>
              <w:marRight w:val="0"/>
              <w:marTop w:val="0"/>
              <w:marBottom w:val="0"/>
              <w:divBdr>
                <w:top w:val="none" w:sz="0" w:space="0" w:color="auto"/>
                <w:left w:val="none" w:sz="0" w:space="0" w:color="auto"/>
                <w:bottom w:val="none" w:sz="0" w:space="0" w:color="auto"/>
                <w:right w:val="none" w:sz="0" w:space="0" w:color="auto"/>
              </w:divBdr>
              <w:divsChild>
                <w:div w:id="9065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0773">
          <w:marLeft w:val="0"/>
          <w:marRight w:val="0"/>
          <w:marTop w:val="0"/>
          <w:marBottom w:val="0"/>
          <w:divBdr>
            <w:top w:val="none" w:sz="0" w:space="0" w:color="auto"/>
            <w:left w:val="none" w:sz="0" w:space="0" w:color="auto"/>
            <w:bottom w:val="none" w:sz="0" w:space="0" w:color="auto"/>
            <w:right w:val="none" w:sz="0" w:space="0" w:color="auto"/>
          </w:divBdr>
          <w:divsChild>
            <w:div w:id="866335963">
              <w:marLeft w:val="0"/>
              <w:marRight w:val="0"/>
              <w:marTop w:val="0"/>
              <w:marBottom w:val="0"/>
              <w:divBdr>
                <w:top w:val="none" w:sz="0" w:space="0" w:color="auto"/>
                <w:left w:val="none" w:sz="0" w:space="0" w:color="auto"/>
                <w:bottom w:val="none" w:sz="0" w:space="0" w:color="auto"/>
                <w:right w:val="none" w:sz="0" w:space="0" w:color="auto"/>
              </w:divBdr>
              <w:divsChild>
                <w:div w:id="4479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80349">
          <w:marLeft w:val="0"/>
          <w:marRight w:val="0"/>
          <w:marTop w:val="0"/>
          <w:marBottom w:val="0"/>
          <w:divBdr>
            <w:top w:val="none" w:sz="0" w:space="0" w:color="auto"/>
            <w:left w:val="none" w:sz="0" w:space="0" w:color="auto"/>
            <w:bottom w:val="none" w:sz="0" w:space="0" w:color="auto"/>
            <w:right w:val="none" w:sz="0" w:space="0" w:color="auto"/>
          </w:divBdr>
          <w:divsChild>
            <w:div w:id="1094059786">
              <w:marLeft w:val="0"/>
              <w:marRight w:val="0"/>
              <w:marTop w:val="0"/>
              <w:marBottom w:val="0"/>
              <w:divBdr>
                <w:top w:val="none" w:sz="0" w:space="0" w:color="auto"/>
                <w:left w:val="none" w:sz="0" w:space="0" w:color="auto"/>
                <w:bottom w:val="none" w:sz="0" w:space="0" w:color="auto"/>
                <w:right w:val="none" w:sz="0" w:space="0" w:color="auto"/>
              </w:divBdr>
              <w:divsChild>
                <w:div w:id="86182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4366">
          <w:marLeft w:val="0"/>
          <w:marRight w:val="0"/>
          <w:marTop w:val="0"/>
          <w:marBottom w:val="0"/>
          <w:divBdr>
            <w:top w:val="none" w:sz="0" w:space="0" w:color="auto"/>
            <w:left w:val="none" w:sz="0" w:space="0" w:color="auto"/>
            <w:bottom w:val="none" w:sz="0" w:space="0" w:color="auto"/>
            <w:right w:val="none" w:sz="0" w:space="0" w:color="auto"/>
          </w:divBdr>
          <w:divsChild>
            <w:div w:id="1733886814">
              <w:marLeft w:val="0"/>
              <w:marRight w:val="0"/>
              <w:marTop w:val="0"/>
              <w:marBottom w:val="0"/>
              <w:divBdr>
                <w:top w:val="none" w:sz="0" w:space="0" w:color="auto"/>
                <w:left w:val="none" w:sz="0" w:space="0" w:color="auto"/>
                <w:bottom w:val="none" w:sz="0" w:space="0" w:color="auto"/>
                <w:right w:val="none" w:sz="0" w:space="0" w:color="auto"/>
              </w:divBdr>
              <w:divsChild>
                <w:div w:id="1302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27271">
          <w:marLeft w:val="0"/>
          <w:marRight w:val="0"/>
          <w:marTop w:val="0"/>
          <w:marBottom w:val="0"/>
          <w:divBdr>
            <w:top w:val="none" w:sz="0" w:space="0" w:color="auto"/>
            <w:left w:val="none" w:sz="0" w:space="0" w:color="auto"/>
            <w:bottom w:val="none" w:sz="0" w:space="0" w:color="auto"/>
            <w:right w:val="none" w:sz="0" w:space="0" w:color="auto"/>
          </w:divBdr>
        </w:div>
      </w:divsChild>
    </w:div>
    <w:div w:id="864364408">
      <w:bodyDiv w:val="1"/>
      <w:marLeft w:val="0"/>
      <w:marRight w:val="0"/>
      <w:marTop w:val="0"/>
      <w:marBottom w:val="0"/>
      <w:divBdr>
        <w:top w:val="none" w:sz="0" w:space="0" w:color="auto"/>
        <w:left w:val="none" w:sz="0" w:space="0" w:color="auto"/>
        <w:bottom w:val="none" w:sz="0" w:space="0" w:color="auto"/>
        <w:right w:val="none" w:sz="0" w:space="0" w:color="auto"/>
      </w:divBdr>
    </w:div>
    <w:div w:id="995304736">
      <w:bodyDiv w:val="1"/>
      <w:marLeft w:val="0"/>
      <w:marRight w:val="0"/>
      <w:marTop w:val="0"/>
      <w:marBottom w:val="0"/>
      <w:divBdr>
        <w:top w:val="none" w:sz="0" w:space="0" w:color="auto"/>
        <w:left w:val="none" w:sz="0" w:space="0" w:color="auto"/>
        <w:bottom w:val="none" w:sz="0" w:space="0" w:color="auto"/>
        <w:right w:val="none" w:sz="0" w:space="0" w:color="auto"/>
      </w:divBdr>
    </w:div>
    <w:div w:id="995644439">
      <w:bodyDiv w:val="1"/>
      <w:marLeft w:val="0"/>
      <w:marRight w:val="0"/>
      <w:marTop w:val="0"/>
      <w:marBottom w:val="0"/>
      <w:divBdr>
        <w:top w:val="none" w:sz="0" w:space="0" w:color="auto"/>
        <w:left w:val="none" w:sz="0" w:space="0" w:color="auto"/>
        <w:bottom w:val="none" w:sz="0" w:space="0" w:color="auto"/>
        <w:right w:val="none" w:sz="0" w:space="0" w:color="auto"/>
      </w:divBdr>
    </w:div>
    <w:div w:id="1010638939">
      <w:bodyDiv w:val="1"/>
      <w:marLeft w:val="0"/>
      <w:marRight w:val="0"/>
      <w:marTop w:val="0"/>
      <w:marBottom w:val="0"/>
      <w:divBdr>
        <w:top w:val="none" w:sz="0" w:space="0" w:color="auto"/>
        <w:left w:val="none" w:sz="0" w:space="0" w:color="auto"/>
        <w:bottom w:val="none" w:sz="0" w:space="0" w:color="auto"/>
        <w:right w:val="none" w:sz="0" w:space="0" w:color="auto"/>
      </w:divBdr>
    </w:div>
    <w:div w:id="1168131778">
      <w:bodyDiv w:val="1"/>
      <w:marLeft w:val="0"/>
      <w:marRight w:val="0"/>
      <w:marTop w:val="0"/>
      <w:marBottom w:val="0"/>
      <w:divBdr>
        <w:top w:val="none" w:sz="0" w:space="0" w:color="auto"/>
        <w:left w:val="none" w:sz="0" w:space="0" w:color="auto"/>
        <w:bottom w:val="none" w:sz="0" w:space="0" w:color="auto"/>
        <w:right w:val="none" w:sz="0" w:space="0" w:color="auto"/>
      </w:divBdr>
      <w:divsChild>
        <w:div w:id="1084835623">
          <w:marLeft w:val="0"/>
          <w:marRight w:val="0"/>
          <w:marTop w:val="0"/>
          <w:marBottom w:val="0"/>
          <w:divBdr>
            <w:top w:val="none" w:sz="0" w:space="0" w:color="auto"/>
            <w:left w:val="none" w:sz="0" w:space="0" w:color="auto"/>
            <w:bottom w:val="none" w:sz="0" w:space="0" w:color="auto"/>
            <w:right w:val="none" w:sz="0" w:space="0" w:color="auto"/>
          </w:divBdr>
        </w:div>
        <w:div w:id="916138354">
          <w:marLeft w:val="0"/>
          <w:marRight w:val="0"/>
          <w:marTop w:val="0"/>
          <w:marBottom w:val="0"/>
          <w:divBdr>
            <w:top w:val="none" w:sz="0" w:space="0" w:color="auto"/>
            <w:left w:val="none" w:sz="0" w:space="0" w:color="auto"/>
            <w:bottom w:val="none" w:sz="0" w:space="0" w:color="auto"/>
            <w:right w:val="none" w:sz="0" w:space="0" w:color="auto"/>
          </w:divBdr>
        </w:div>
        <w:div w:id="131288361">
          <w:marLeft w:val="0"/>
          <w:marRight w:val="0"/>
          <w:marTop w:val="0"/>
          <w:marBottom w:val="0"/>
          <w:divBdr>
            <w:top w:val="none" w:sz="0" w:space="0" w:color="auto"/>
            <w:left w:val="none" w:sz="0" w:space="0" w:color="auto"/>
            <w:bottom w:val="none" w:sz="0" w:space="0" w:color="auto"/>
            <w:right w:val="none" w:sz="0" w:space="0" w:color="auto"/>
          </w:divBdr>
        </w:div>
        <w:div w:id="735251073">
          <w:marLeft w:val="0"/>
          <w:marRight w:val="0"/>
          <w:marTop w:val="0"/>
          <w:marBottom w:val="0"/>
          <w:divBdr>
            <w:top w:val="none" w:sz="0" w:space="0" w:color="auto"/>
            <w:left w:val="none" w:sz="0" w:space="0" w:color="auto"/>
            <w:bottom w:val="none" w:sz="0" w:space="0" w:color="auto"/>
            <w:right w:val="none" w:sz="0" w:space="0" w:color="auto"/>
          </w:divBdr>
        </w:div>
        <w:div w:id="294485499">
          <w:marLeft w:val="0"/>
          <w:marRight w:val="0"/>
          <w:marTop w:val="0"/>
          <w:marBottom w:val="0"/>
          <w:divBdr>
            <w:top w:val="none" w:sz="0" w:space="0" w:color="auto"/>
            <w:left w:val="none" w:sz="0" w:space="0" w:color="auto"/>
            <w:bottom w:val="none" w:sz="0" w:space="0" w:color="auto"/>
            <w:right w:val="none" w:sz="0" w:space="0" w:color="auto"/>
          </w:divBdr>
        </w:div>
      </w:divsChild>
    </w:div>
    <w:div w:id="1548226110">
      <w:bodyDiv w:val="1"/>
      <w:marLeft w:val="0"/>
      <w:marRight w:val="0"/>
      <w:marTop w:val="0"/>
      <w:marBottom w:val="0"/>
      <w:divBdr>
        <w:top w:val="none" w:sz="0" w:space="0" w:color="auto"/>
        <w:left w:val="none" w:sz="0" w:space="0" w:color="auto"/>
        <w:bottom w:val="none" w:sz="0" w:space="0" w:color="auto"/>
        <w:right w:val="none" w:sz="0" w:space="0" w:color="auto"/>
      </w:divBdr>
    </w:div>
    <w:div w:id="1660646395">
      <w:bodyDiv w:val="1"/>
      <w:marLeft w:val="0"/>
      <w:marRight w:val="0"/>
      <w:marTop w:val="0"/>
      <w:marBottom w:val="0"/>
      <w:divBdr>
        <w:top w:val="none" w:sz="0" w:space="0" w:color="auto"/>
        <w:left w:val="none" w:sz="0" w:space="0" w:color="auto"/>
        <w:bottom w:val="none" w:sz="0" w:space="0" w:color="auto"/>
        <w:right w:val="none" w:sz="0" w:space="0" w:color="auto"/>
      </w:divBdr>
    </w:div>
    <w:div w:id="1702971107">
      <w:bodyDiv w:val="1"/>
      <w:marLeft w:val="0"/>
      <w:marRight w:val="0"/>
      <w:marTop w:val="0"/>
      <w:marBottom w:val="0"/>
      <w:divBdr>
        <w:top w:val="none" w:sz="0" w:space="0" w:color="auto"/>
        <w:left w:val="none" w:sz="0" w:space="0" w:color="auto"/>
        <w:bottom w:val="none" w:sz="0" w:space="0" w:color="auto"/>
        <w:right w:val="none" w:sz="0" w:space="0" w:color="auto"/>
      </w:divBdr>
    </w:div>
    <w:div w:id="1753164154">
      <w:bodyDiv w:val="1"/>
      <w:marLeft w:val="0"/>
      <w:marRight w:val="0"/>
      <w:marTop w:val="0"/>
      <w:marBottom w:val="0"/>
      <w:divBdr>
        <w:top w:val="none" w:sz="0" w:space="0" w:color="auto"/>
        <w:left w:val="none" w:sz="0" w:space="0" w:color="auto"/>
        <w:bottom w:val="none" w:sz="0" w:space="0" w:color="auto"/>
        <w:right w:val="none" w:sz="0" w:space="0" w:color="auto"/>
      </w:divBdr>
    </w:div>
    <w:div w:id="1816218853">
      <w:bodyDiv w:val="1"/>
      <w:marLeft w:val="0"/>
      <w:marRight w:val="0"/>
      <w:marTop w:val="0"/>
      <w:marBottom w:val="0"/>
      <w:divBdr>
        <w:top w:val="none" w:sz="0" w:space="0" w:color="auto"/>
        <w:left w:val="none" w:sz="0" w:space="0" w:color="auto"/>
        <w:bottom w:val="none" w:sz="0" w:space="0" w:color="auto"/>
        <w:right w:val="none" w:sz="0" w:space="0" w:color="auto"/>
      </w:divBdr>
    </w:div>
    <w:div w:id="1846942667">
      <w:bodyDiv w:val="1"/>
      <w:marLeft w:val="0"/>
      <w:marRight w:val="0"/>
      <w:marTop w:val="0"/>
      <w:marBottom w:val="0"/>
      <w:divBdr>
        <w:top w:val="none" w:sz="0" w:space="0" w:color="auto"/>
        <w:left w:val="none" w:sz="0" w:space="0" w:color="auto"/>
        <w:bottom w:val="none" w:sz="0" w:space="0" w:color="auto"/>
        <w:right w:val="none" w:sz="0" w:space="0" w:color="auto"/>
      </w:divBdr>
    </w:div>
    <w:div w:id="1933051270">
      <w:bodyDiv w:val="1"/>
      <w:marLeft w:val="0"/>
      <w:marRight w:val="0"/>
      <w:marTop w:val="0"/>
      <w:marBottom w:val="0"/>
      <w:divBdr>
        <w:top w:val="none" w:sz="0" w:space="0" w:color="auto"/>
        <w:left w:val="none" w:sz="0" w:space="0" w:color="auto"/>
        <w:bottom w:val="none" w:sz="0" w:space="0" w:color="auto"/>
        <w:right w:val="none" w:sz="0" w:space="0" w:color="auto"/>
      </w:divBdr>
    </w:div>
    <w:div w:id="1944070847">
      <w:bodyDiv w:val="1"/>
      <w:marLeft w:val="0"/>
      <w:marRight w:val="0"/>
      <w:marTop w:val="0"/>
      <w:marBottom w:val="0"/>
      <w:divBdr>
        <w:top w:val="none" w:sz="0" w:space="0" w:color="auto"/>
        <w:left w:val="none" w:sz="0" w:space="0" w:color="auto"/>
        <w:bottom w:val="none" w:sz="0" w:space="0" w:color="auto"/>
        <w:right w:val="none" w:sz="0" w:space="0" w:color="auto"/>
      </w:divBdr>
      <w:divsChild>
        <w:div w:id="564295588">
          <w:marLeft w:val="0"/>
          <w:marRight w:val="0"/>
          <w:marTop w:val="400"/>
          <w:marBottom w:val="400"/>
          <w:divBdr>
            <w:top w:val="none" w:sz="0" w:space="0" w:color="auto"/>
            <w:left w:val="none" w:sz="0" w:space="0" w:color="auto"/>
            <w:bottom w:val="none" w:sz="0" w:space="0" w:color="auto"/>
            <w:right w:val="none" w:sz="0" w:space="0" w:color="auto"/>
          </w:divBdr>
          <w:divsChild>
            <w:div w:id="390159907">
              <w:marLeft w:val="0"/>
              <w:marRight w:val="0"/>
              <w:marTop w:val="400"/>
              <w:marBottom w:val="400"/>
              <w:divBdr>
                <w:top w:val="none" w:sz="0" w:space="0" w:color="auto"/>
                <w:left w:val="none" w:sz="0" w:space="0" w:color="auto"/>
                <w:bottom w:val="none" w:sz="0" w:space="0" w:color="auto"/>
                <w:right w:val="none" w:sz="0" w:space="0" w:color="auto"/>
              </w:divBdr>
              <w:divsChild>
                <w:div w:id="319694454">
                  <w:marLeft w:val="0"/>
                  <w:marRight w:val="0"/>
                  <w:marTop w:val="240"/>
                  <w:marBottom w:val="240"/>
                  <w:divBdr>
                    <w:top w:val="none" w:sz="0" w:space="0" w:color="auto"/>
                    <w:left w:val="none" w:sz="0" w:space="0" w:color="auto"/>
                    <w:bottom w:val="none" w:sz="0" w:space="0" w:color="auto"/>
                    <w:right w:val="none" w:sz="0" w:space="0" w:color="auto"/>
                  </w:divBdr>
                </w:div>
              </w:divsChild>
            </w:div>
            <w:div w:id="355693857">
              <w:marLeft w:val="0"/>
              <w:marRight w:val="0"/>
              <w:marTop w:val="400"/>
              <w:marBottom w:val="400"/>
              <w:divBdr>
                <w:top w:val="none" w:sz="0" w:space="0" w:color="auto"/>
                <w:left w:val="none" w:sz="0" w:space="0" w:color="auto"/>
                <w:bottom w:val="none" w:sz="0" w:space="0" w:color="auto"/>
                <w:right w:val="none" w:sz="0" w:space="0" w:color="auto"/>
              </w:divBdr>
              <w:divsChild>
                <w:div w:id="2349043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1582434">
          <w:marLeft w:val="0"/>
          <w:marRight w:val="0"/>
          <w:marTop w:val="400"/>
          <w:marBottom w:val="400"/>
          <w:divBdr>
            <w:top w:val="none" w:sz="0" w:space="0" w:color="auto"/>
            <w:left w:val="none" w:sz="0" w:space="0" w:color="auto"/>
            <w:bottom w:val="none" w:sz="0" w:space="0" w:color="auto"/>
            <w:right w:val="none" w:sz="0" w:space="0" w:color="auto"/>
          </w:divBdr>
          <w:divsChild>
            <w:div w:id="807475134">
              <w:marLeft w:val="0"/>
              <w:marRight w:val="0"/>
              <w:marTop w:val="400"/>
              <w:marBottom w:val="400"/>
              <w:divBdr>
                <w:top w:val="none" w:sz="0" w:space="0" w:color="auto"/>
                <w:left w:val="none" w:sz="0" w:space="0" w:color="auto"/>
                <w:bottom w:val="none" w:sz="0" w:space="0" w:color="auto"/>
                <w:right w:val="none" w:sz="0" w:space="0" w:color="auto"/>
              </w:divBdr>
              <w:divsChild>
                <w:div w:id="2034452403">
                  <w:marLeft w:val="0"/>
                  <w:marRight w:val="0"/>
                  <w:marTop w:val="240"/>
                  <w:marBottom w:val="240"/>
                  <w:divBdr>
                    <w:top w:val="none" w:sz="0" w:space="0" w:color="auto"/>
                    <w:left w:val="none" w:sz="0" w:space="0" w:color="auto"/>
                    <w:bottom w:val="none" w:sz="0" w:space="0" w:color="auto"/>
                    <w:right w:val="none" w:sz="0" w:space="0" w:color="auto"/>
                  </w:divBdr>
                </w:div>
              </w:divsChild>
            </w:div>
            <w:div w:id="1862083566">
              <w:marLeft w:val="0"/>
              <w:marRight w:val="0"/>
              <w:marTop w:val="400"/>
              <w:marBottom w:val="400"/>
              <w:divBdr>
                <w:top w:val="none" w:sz="0" w:space="0" w:color="auto"/>
                <w:left w:val="none" w:sz="0" w:space="0" w:color="auto"/>
                <w:bottom w:val="none" w:sz="0" w:space="0" w:color="auto"/>
                <w:right w:val="none" w:sz="0" w:space="0" w:color="auto"/>
              </w:divBdr>
              <w:divsChild>
                <w:div w:id="16490451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12908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ofbigdata.springeropen.com/articles/10.1186/s40537-022-00573-8" TargetMode="External" /><Relationship Id="rId13" Type="http://schemas.openxmlformats.org/officeDocument/2006/relationships/image" Target="media/image3.png" /><Relationship Id="rId18" Type="http://schemas.openxmlformats.org/officeDocument/2006/relationships/hyperlink" Target="https://journalofbigdata.springeropen.com/articles/10.1186/s40537-022-00573-8" TargetMode="External" /><Relationship Id="rId26" Type="http://schemas.openxmlformats.org/officeDocument/2006/relationships/image" Target="media/image10.png" /><Relationship Id="rId3" Type="http://schemas.openxmlformats.org/officeDocument/2006/relationships/settings" Target="settings.xml" /><Relationship Id="rId21" Type="http://schemas.openxmlformats.org/officeDocument/2006/relationships/image" Target="media/image5.png" /><Relationship Id="rId34" Type="http://schemas.openxmlformats.org/officeDocument/2006/relationships/image" Target="media/image18.png" /><Relationship Id="rId7" Type="http://schemas.openxmlformats.org/officeDocument/2006/relationships/hyperlink" Target="https://ieeexplore.ieee.org/document/10112302/" TargetMode="External" /><Relationship Id="rId12" Type="http://schemas.openxmlformats.org/officeDocument/2006/relationships/image" Target="media/image2.png" /><Relationship Id="rId17" Type="http://schemas.openxmlformats.org/officeDocument/2006/relationships/hyperlink" Target="https://journalofbigdata.springeropen.com/articles/10.1186/s40537-022-00573-8" TargetMode="External" /><Relationship Id="rId25" Type="http://schemas.openxmlformats.org/officeDocument/2006/relationships/image" Target="media/image9.png" /><Relationship Id="rId33" Type="http://schemas.openxmlformats.org/officeDocument/2006/relationships/image" Target="media/image17.png" /><Relationship Id="rId2" Type="http://schemas.openxmlformats.org/officeDocument/2006/relationships/styles" Target="styles.xml" /><Relationship Id="rId16" Type="http://schemas.openxmlformats.org/officeDocument/2006/relationships/hyperlink" Target="https://ieeexplore.ieee.org/document/10112302/" TargetMode="External" /><Relationship Id="rId20" Type="http://schemas.openxmlformats.org/officeDocument/2006/relationships/hyperlink" Target="https://pandas.pydata.org/" TargetMode="External" /><Relationship Id="rId29" Type="http://schemas.openxmlformats.org/officeDocument/2006/relationships/image" Target="media/image13.png" /><Relationship Id="rId1" Type="http://schemas.openxmlformats.org/officeDocument/2006/relationships/numbering" Target="numbering.xml" /><Relationship Id="rId6" Type="http://schemas.openxmlformats.org/officeDocument/2006/relationships/hyperlink" Target="https://medium.com/dataman-in-ai/how-to-create-good-features-in-fraud-detection-de6562f249ef" TargetMode="External" /><Relationship Id="rId11" Type="http://schemas.openxmlformats.org/officeDocument/2006/relationships/hyperlink" Target="https://pandas.pydata.org/" TargetMode="External" /><Relationship Id="rId24" Type="http://schemas.openxmlformats.org/officeDocument/2006/relationships/image" Target="media/image8.png" /><Relationship Id="rId32" Type="http://schemas.openxmlformats.org/officeDocument/2006/relationships/image" Target="media/image16.png" /><Relationship Id="rId5" Type="http://schemas.openxmlformats.org/officeDocument/2006/relationships/image" Target="media/image1.jpg" /><Relationship Id="rId15" Type="http://schemas.openxmlformats.org/officeDocument/2006/relationships/hyperlink" Target="https://medium.com/dataman-in-ai/how-to-create-good-features-in-fraud-detection-de6562f249ef" TargetMode="External" /><Relationship Id="rId23" Type="http://schemas.openxmlformats.org/officeDocument/2006/relationships/image" Target="media/image7.png" /><Relationship Id="rId28" Type="http://schemas.openxmlformats.org/officeDocument/2006/relationships/image" Target="media/image12.png" /><Relationship Id="rId36" Type="http://schemas.openxmlformats.org/officeDocument/2006/relationships/theme" Target="theme/theme1.xml" /><Relationship Id="rId10" Type="http://schemas.openxmlformats.org/officeDocument/2006/relationships/hyperlink" Target="https://journalofbigdata.springeropen.com/articles/10.1186/s40537-022-00573-8" TargetMode="External" /><Relationship Id="rId19" Type="http://schemas.openxmlformats.org/officeDocument/2006/relationships/hyperlink" Target="https://journalofbigdata.springeropen.com/articles/10.1186/s40537-022-00573-8" TargetMode="External" /><Relationship Id="rId31" Type="http://schemas.openxmlformats.org/officeDocument/2006/relationships/image" Target="media/image15.png" /><Relationship Id="rId4" Type="http://schemas.openxmlformats.org/officeDocument/2006/relationships/webSettings" Target="webSettings.xml" /><Relationship Id="rId9" Type="http://schemas.openxmlformats.org/officeDocument/2006/relationships/hyperlink" Target="https://journalofbigdata.springeropen.com/articles/10.1186/s40537-022-00573-8" TargetMode="External" /><Relationship Id="rId14" Type="http://schemas.openxmlformats.org/officeDocument/2006/relationships/image" Target="media/image4.png" /><Relationship Id="rId22" Type="http://schemas.openxmlformats.org/officeDocument/2006/relationships/image" Target="media/image6.png" /><Relationship Id="rId27" Type="http://schemas.openxmlformats.org/officeDocument/2006/relationships/image" Target="media/image11.png" /><Relationship Id="rId30" Type="http://schemas.openxmlformats.org/officeDocument/2006/relationships/image" Target="media/image14.png" /><Relationship Id="rId35"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77</Pages>
  <Words>19083</Words>
  <Characters>108776</Characters>
  <Application>Microsoft Office Word</Application>
  <DocSecurity>0</DocSecurity>
  <Lines>906</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Ameesha sam</dc:creator>
  <cp:keywords/>
  <dc:description/>
  <cp:lastModifiedBy>Akhil S S</cp:lastModifiedBy>
  <cp:revision>2</cp:revision>
  <dcterms:created xsi:type="dcterms:W3CDTF">2023-11-01T13:06:00Z</dcterms:created>
  <dcterms:modified xsi:type="dcterms:W3CDTF">2023-11-01T13:06:00Z</dcterms:modified>
</cp:coreProperties>
</file>